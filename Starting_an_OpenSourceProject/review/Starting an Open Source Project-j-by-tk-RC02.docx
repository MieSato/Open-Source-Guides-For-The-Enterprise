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AD14E" w14:textId="77777777" w:rsidR="00544125" w:rsidRPr="00B4767A" w:rsidRDefault="00544125" w:rsidP="00544125">
      <w:pPr>
        <w:rPr>
          <w:rFonts w:ascii="Verdana" w:eastAsia="ＭＳ Ｐゴシック" w:hAnsi="Verdana"/>
        </w:rPr>
      </w:pPr>
    </w:p>
    <w:p w14:paraId="06BC8F28" w14:textId="77777777" w:rsidR="00544125" w:rsidRPr="00B4767A" w:rsidRDefault="00544125" w:rsidP="00544125">
      <w:pPr>
        <w:rPr>
          <w:rFonts w:ascii="Verdana" w:eastAsia="ＭＳ Ｐゴシック" w:hAnsi="Verdana"/>
        </w:rPr>
      </w:pPr>
      <w:r w:rsidRPr="00B4767A">
        <w:rPr>
          <w:rFonts w:ascii="Verdana" w:eastAsia="ＭＳ Ｐゴシック" w:hAnsi="Verdana"/>
        </w:rPr>
        <w:t>Starting an Open Source Project</w:t>
      </w:r>
    </w:p>
    <w:p w14:paraId="0ACCA1A4" w14:textId="77777777" w:rsidR="00D36CA7" w:rsidRPr="00B4767A" w:rsidRDefault="00D36CA7" w:rsidP="00544125">
      <w:pPr>
        <w:rPr>
          <w:rFonts w:ascii="Verdana" w:eastAsia="ＭＳ Ｐゴシック" w:hAnsi="Verdana"/>
        </w:rPr>
      </w:pPr>
      <w:r w:rsidRPr="00B4767A">
        <w:rPr>
          <w:rFonts w:ascii="Verdana" w:eastAsia="ＭＳ Ｐゴシック" w:hAnsi="Verdana" w:hint="eastAsia"/>
        </w:rPr>
        <w:t>オープンソースプロジェクトを立ち上げる</w:t>
      </w:r>
    </w:p>
    <w:p w14:paraId="6761B537" w14:textId="77777777" w:rsidR="00D36CA7" w:rsidRPr="00B4767A" w:rsidRDefault="00D36CA7" w:rsidP="00544125">
      <w:pPr>
        <w:rPr>
          <w:rFonts w:ascii="Verdana" w:eastAsia="ＭＳ Ｐゴシック" w:hAnsi="Verdana"/>
        </w:rPr>
      </w:pPr>
    </w:p>
    <w:p w14:paraId="2A71F85E" w14:textId="77777777" w:rsidR="00544125" w:rsidRPr="00B4767A" w:rsidRDefault="00544125" w:rsidP="00544125">
      <w:pPr>
        <w:rPr>
          <w:rFonts w:ascii="Verdana" w:eastAsia="ＭＳ Ｐゴシック" w:hAnsi="Verdana"/>
        </w:rPr>
      </w:pPr>
      <w:r w:rsidRPr="00B4767A">
        <w:rPr>
          <w:rFonts w:ascii="Verdana" w:eastAsia="ＭＳ Ｐゴシック" w:hAnsi="Verdana"/>
        </w:rPr>
        <w:t>Once a company has participated in open source communities long enough to build a reputation, it’s in a position to launch its own open source projects. It’s at this stage of open source participation that companies can realize the greatest benefits from open collaboration. You can open source proprietary projects that could be of use to the community. Another common avenue is to create new open source projects from scratch and benefit from collaboration among external developers at the outset.</w:t>
      </w:r>
    </w:p>
    <w:p w14:paraId="7151EB83" w14:textId="34757E7A" w:rsidR="00D36CA7" w:rsidRPr="00B4767A" w:rsidRDefault="00D36CA7" w:rsidP="00544125">
      <w:pPr>
        <w:rPr>
          <w:rFonts w:ascii="Verdana" w:eastAsia="ＭＳ Ｐゴシック" w:hAnsi="Verdana"/>
        </w:rPr>
      </w:pPr>
      <w:r w:rsidRPr="00B4767A">
        <w:rPr>
          <w:rFonts w:ascii="Verdana" w:eastAsia="ＭＳ Ｐゴシック" w:hAnsi="Verdana" w:hint="eastAsia"/>
        </w:rPr>
        <w:t>企業</w:t>
      </w:r>
      <w:r w:rsidR="00BD5F43" w:rsidRPr="00B4767A">
        <w:rPr>
          <w:rFonts w:ascii="Verdana" w:eastAsia="ＭＳ Ｐゴシック" w:hAnsi="Verdana" w:hint="eastAsia"/>
        </w:rPr>
        <w:t>は</w:t>
      </w:r>
      <w:r w:rsidR="00DB0334" w:rsidRPr="00B4767A">
        <w:rPr>
          <w:rFonts w:ascii="Verdana" w:eastAsia="ＭＳ Ｐゴシック" w:hAnsi="Verdana" w:hint="eastAsia"/>
        </w:rPr>
        <w:t>、</w:t>
      </w:r>
      <w:r w:rsidR="005140CE" w:rsidRPr="00B4767A">
        <w:rPr>
          <w:rFonts w:ascii="Verdana" w:eastAsia="ＭＳ Ｐゴシック" w:hAnsi="Verdana" w:hint="eastAsia"/>
        </w:rPr>
        <w:t>長期に渡って</w:t>
      </w:r>
      <w:r w:rsidR="00DB0334" w:rsidRPr="00B4767A">
        <w:rPr>
          <w:rFonts w:ascii="Verdana" w:eastAsia="ＭＳ Ｐゴシック" w:hAnsi="Verdana" w:hint="eastAsia"/>
        </w:rPr>
        <w:t>オープンソースコミュニティ</w:t>
      </w:r>
      <w:r w:rsidR="00654762" w:rsidRPr="00B4767A">
        <w:rPr>
          <w:rFonts w:ascii="Verdana" w:eastAsia="ＭＳ Ｐゴシック" w:hAnsi="Verdana" w:hint="eastAsia"/>
        </w:rPr>
        <w:t>に</w:t>
      </w:r>
      <w:r w:rsidR="005140CE" w:rsidRPr="00B4767A">
        <w:rPr>
          <w:rFonts w:ascii="Verdana" w:eastAsia="ＭＳ Ｐゴシック" w:hAnsi="Verdana" w:hint="eastAsia"/>
        </w:rPr>
        <w:t>参加</w:t>
      </w:r>
      <w:r w:rsidR="00962C77" w:rsidRPr="00B4767A">
        <w:rPr>
          <w:rFonts w:ascii="Verdana" w:eastAsia="ＭＳ Ｐゴシック" w:hAnsi="Verdana" w:hint="eastAsia"/>
        </w:rPr>
        <w:t>し、良い評価を確立</w:t>
      </w:r>
      <w:ins w:id="0" w:author="工内 隆" w:date="2018-08-25T08:20:00Z">
        <w:r w:rsidR="001B6446">
          <w:rPr>
            <w:rFonts w:ascii="Verdana" w:eastAsia="ＭＳ Ｐゴシック" w:hAnsi="Verdana" w:hint="eastAsia"/>
          </w:rPr>
          <w:t>したとき</w:t>
        </w:r>
      </w:ins>
      <w:del w:id="1" w:author="工内 隆" w:date="2018-08-25T08:20:00Z">
        <w:r w:rsidR="00962C77" w:rsidRPr="00B4767A" w:rsidDel="001B6446">
          <w:rPr>
            <w:rFonts w:ascii="Verdana" w:eastAsia="ＭＳ Ｐゴシック" w:hAnsi="Verdana" w:hint="eastAsia"/>
          </w:rPr>
          <w:delText>する</w:delText>
        </w:r>
        <w:r w:rsidR="005140CE" w:rsidRPr="00B4767A" w:rsidDel="001B6446">
          <w:rPr>
            <w:rFonts w:ascii="Verdana" w:eastAsia="ＭＳ Ｐゴシック" w:hAnsi="Verdana" w:hint="eastAsia"/>
          </w:rPr>
          <w:delText>と</w:delText>
        </w:r>
      </w:del>
      <w:r w:rsidR="005140CE" w:rsidRPr="00B4767A">
        <w:rPr>
          <w:rFonts w:ascii="Verdana" w:eastAsia="ＭＳ Ｐゴシック" w:hAnsi="Verdana" w:hint="eastAsia"/>
        </w:rPr>
        <w:t>、</w:t>
      </w:r>
      <w:del w:id="2" w:author="工内 隆" w:date="2018-08-25T08:20:00Z">
        <w:r w:rsidR="00654762" w:rsidRPr="00B4767A" w:rsidDel="001B6446">
          <w:rPr>
            <w:rFonts w:ascii="Verdana" w:eastAsia="ＭＳ Ｐゴシック" w:hAnsi="Verdana" w:hint="eastAsia"/>
          </w:rPr>
          <w:delText>やがて</w:delText>
        </w:r>
        <w:r w:rsidR="005140CE" w:rsidRPr="00B4767A" w:rsidDel="001B6446">
          <w:rPr>
            <w:rFonts w:ascii="Verdana" w:eastAsia="ＭＳ Ｐゴシック" w:hAnsi="Verdana" w:hint="eastAsia"/>
          </w:rPr>
          <w:delText>その</w:delText>
        </w:r>
      </w:del>
      <w:r w:rsidR="005140CE" w:rsidRPr="00B4767A">
        <w:rPr>
          <w:rFonts w:ascii="Verdana" w:eastAsia="ＭＳ Ｐゴシック" w:hAnsi="Verdana" w:hint="eastAsia"/>
        </w:rPr>
        <w:t>企業</w:t>
      </w:r>
      <w:r w:rsidR="00DB0334" w:rsidRPr="00B4767A">
        <w:rPr>
          <w:rFonts w:ascii="Verdana" w:eastAsia="ＭＳ Ｐゴシック" w:hAnsi="Verdana" w:hint="eastAsia"/>
        </w:rPr>
        <w:t>独自</w:t>
      </w:r>
      <w:r w:rsidR="005140CE" w:rsidRPr="00B4767A">
        <w:rPr>
          <w:rFonts w:ascii="Verdana" w:eastAsia="ＭＳ Ｐゴシック" w:hAnsi="Verdana" w:hint="eastAsia"/>
        </w:rPr>
        <w:t>のオープンソースプロジェクトを</w:t>
      </w:r>
      <w:r w:rsidR="00BB6CB0" w:rsidRPr="00B4767A">
        <w:rPr>
          <w:rFonts w:ascii="Verdana" w:eastAsia="ＭＳ Ｐゴシック" w:hAnsi="Verdana" w:hint="eastAsia"/>
        </w:rPr>
        <w:t>立ち上げる</w:t>
      </w:r>
      <w:r w:rsidR="000F0097" w:rsidRPr="00B4767A">
        <w:rPr>
          <w:rFonts w:ascii="Verdana" w:eastAsia="ＭＳ Ｐゴシック" w:hAnsi="Verdana" w:hint="eastAsia"/>
        </w:rPr>
        <w:t>ことが可能</w:t>
      </w:r>
      <w:del w:id="3" w:author="工内 隆" w:date="2018-08-25T08:20:00Z">
        <w:r w:rsidR="000F0097" w:rsidRPr="00B4767A" w:rsidDel="001B6446">
          <w:rPr>
            <w:rFonts w:ascii="Verdana" w:eastAsia="ＭＳ Ｐゴシック" w:hAnsi="Verdana" w:hint="eastAsia"/>
          </w:rPr>
          <w:delText>な</w:delText>
        </w:r>
        <w:r w:rsidR="00BB6CB0" w:rsidRPr="00B4767A" w:rsidDel="001B6446">
          <w:rPr>
            <w:rFonts w:ascii="Verdana" w:eastAsia="ＭＳ Ｐゴシック" w:hAnsi="Verdana" w:hint="eastAsia"/>
          </w:rPr>
          <w:delText>立場</w:delText>
        </w:r>
      </w:del>
      <w:r w:rsidR="00DB0334" w:rsidRPr="00B4767A">
        <w:rPr>
          <w:rFonts w:ascii="Verdana" w:eastAsia="ＭＳ Ｐゴシック" w:hAnsi="Verdana" w:hint="eastAsia"/>
        </w:rPr>
        <w:t>に</w:t>
      </w:r>
      <w:r w:rsidR="00BB6CB0" w:rsidRPr="00B4767A">
        <w:rPr>
          <w:rFonts w:ascii="Verdana" w:eastAsia="ＭＳ Ｐゴシック" w:hAnsi="Verdana" w:hint="eastAsia"/>
        </w:rPr>
        <w:t>なり</w:t>
      </w:r>
      <w:r w:rsidR="00DB0334" w:rsidRPr="00B4767A">
        <w:rPr>
          <w:rFonts w:ascii="Verdana" w:eastAsia="ＭＳ Ｐゴシック" w:hAnsi="Verdana" w:hint="eastAsia"/>
        </w:rPr>
        <w:t>ます。</w:t>
      </w:r>
      <w:ins w:id="4" w:author="工内 隆" w:date="2018-08-25T08:21:00Z">
        <w:r w:rsidR="001B6446" w:rsidRPr="00B4767A">
          <w:rPr>
            <w:rFonts w:ascii="Verdana" w:eastAsia="ＭＳ Ｐゴシック" w:hAnsi="Verdana" w:hint="eastAsia"/>
          </w:rPr>
          <w:t>オープンソースへの参加がこの段階に達した時</w:t>
        </w:r>
        <w:r w:rsidR="001B6446">
          <w:rPr>
            <w:rFonts w:ascii="Verdana" w:eastAsia="ＭＳ Ｐゴシック" w:hAnsi="Verdana" w:hint="eastAsia"/>
          </w:rPr>
          <w:t>、企業は</w:t>
        </w:r>
      </w:ins>
      <w:r w:rsidR="00DB0334" w:rsidRPr="00B4767A">
        <w:rPr>
          <w:rFonts w:ascii="Verdana" w:eastAsia="ＭＳ Ｐゴシック" w:hAnsi="Verdana" w:hint="eastAsia"/>
        </w:rPr>
        <w:t>オープンな協業から得られる大きなメリットを</w:t>
      </w:r>
      <w:del w:id="5" w:author="工内 隆" w:date="2018-08-25T08:21:00Z">
        <w:r w:rsidR="00DB0334" w:rsidRPr="00B4767A" w:rsidDel="001B6446">
          <w:rPr>
            <w:rFonts w:ascii="Verdana" w:eastAsia="ＭＳ Ｐゴシック" w:hAnsi="Verdana" w:hint="eastAsia"/>
          </w:rPr>
          <w:delText>企業が</w:delText>
        </w:r>
      </w:del>
      <w:r w:rsidR="00DB0334" w:rsidRPr="00B4767A">
        <w:rPr>
          <w:rFonts w:ascii="Verdana" w:eastAsia="ＭＳ Ｐゴシック" w:hAnsi="Verdana" w:hint="eastAsia"/>
        </w:rPr>
        <w:t>実感できるの</w:t>
      </w:r>
      <w:del w:id="6" w:author="工内 隆" w:date="2018-08-25T08:21:00Z">
        <w:r w:rsidR="00DB0334" w:rsidRPr="00B4767A" w:rsidDel="001B6446">
          <w:rPr>
            <w:rFonts w:ascii="Verdana" w:eastAsia="ＭＳ Ｐゴシック" w:hAnsi="Verdana" w:hint="eastAsia"/>
          </w:rPr>
          <w:delText>は</w:delText>
        </w:r>
      </w:del>
      <w:del w:id="7" w:author="工内 隆" w:date="2018-08-25T08:20:00Z">
        <w:r w:rsidR="00DB0334" w:rsidRPr="00B4767A" w:rsidDel="001B6446">
          <w:rPr>
            <w:rFonts w:ascii="Verdana" w:eastAsia="ＭＳ Ｐゴシック" w:hAnsi="Verdana" w:hint="eastAsia"/>
          </w:rPr>
          <w:delText>オープンソース</w:delText>
        </w:r>
        <w:r w:rsidR="00BB6CB0" w:rsidRPr="00B4767A" w:rsidDel="001B6446">
          <w:rPr>
            <w:rFonts w:ascii="Verdana" w:eastAsia="ＭＳ Ｐゴシック" w:hAnsi="Verdana" w:hint="eastAsia"/>
          </w:rPr>
          <w:delText>への</w:delText>
        </w:r>
        <w:r w:rsidR="00DB0334" w:rsidRPr="00B4767A" w:rsidDel="001B6446">
          <w:rPr>
            <w:rFonts w:ascii="Verdana" w:eastAsia="ＭＳ Ｐゴシック" w:hAnsi="Verdana" w:hint="eastAsia"/>
          </w:rPr>
          <w:delText>参加がこの</w:delText>
        </w:r>
        <w:r w:rsidR="00BB6CB0" w:rsidRPr="00B4767A" w:rsidDel="001B6446">
          <w:rPr>
            <w:rFonts w:ascii="Verdana" w:eastAsia="ＭＳ Ｐゴシック" w:hAnsi="Verdana" w:hint="eastAsia"/>
          </w:rPr>
          <w:delText>段階</w:delText>
        </w:r>
        <w:r w:rsidR="00DB0334" w:rsidRPr="00B4767A" w:rsidDel="001B6446">
          <w:rPr>
            <w:rFonts w:ascii="Verdana" w:eastAsia="ＭＳ Ｐゴシック" w:hAnsi="Verdana" w:hint="eastAsia"/>
          </w:rPr>
          <w:delText>に</w:delText>
        </w:r>
        <w:r w:rsidR="00EA14A3" w:rsidRPr="00B4767A" w:rsidDel="001B6446">
          <w:rPr>
            <w:rFonts w:ascii="Verdana" w:eastAsia="ＭＳ Ｐゴシック" w:hAnsi="Verdana" w:hint="eastAsia"/>
          </w:rPr>
          <w:delText>達した時</w:delText>
        </w:r>
      </w:del>
      <w:r w:rsidR="00BB6CB0" w:rsidRPr="00B4767A">
        <w:rPr>
          <w:rFonts w:ascii="Verdana" w:eastAsia="ＭＳ Ｐゴシック" w:hAnsi="Verdana" w:hint="eastAsia"/>
        </w:rPr>
        <w:t>です。</w:t>
      </w:r>
      <w:r w:rsidR="00EA14A3" w:rsidRPr="00B4767A">
        <w:rPr>
          <w:rFonts w:ascii="Verdana" w:eastAsia="ＭＳ Ｐゴシック" w:hAnsi="Verdana" w:hint="eastAsia"/>
        </w:rPr>
        <w:t>企業は、</w:t>
      </w:r>
      <w:r w:rsidR="00BD5F43" w:rsidRPr="00B4767A">
        <w:rPr>
          <w:rFonts w:ascii="Verdana" w:eastAsia="ＭＳ Ｐゴシック" w:hAnsi="Verdana" w:hint="eastAsia"/>
        </w:rPr>
        <w:t>コミュニティで活用される可能性のある</w:t>
      </w:r>
      <w:r w:rsidR="00EA14A3" w:rsidRPr="00B4767A">
        <w:rPr>
          <w:rFonts w:ascii="Verdana" w:eastAsia="ＭＳ Ｐゴシック" w:hAnsi="Verdana" w:hint="eastAsia"/>
        </w:rPr>
        <w:t>プロプラ</w:t>
      </w:r>
      <w:r w:rsidR="00654762" w:rsidRPr="00B4767A">
        <w:rPr>
          <w:rFonts w:ascii="Verdana" w:eastAsia="ＭＳ Ｐゴシック" w:hAnsi="Verdana" w:hint="eastAsia"/>
        </w:rPr>
        <w:t>イ</w:t>
      </w:r>
      <w:r w:rsidR="00EA14A3" w:rsidRPr="00B4767A">
        <w:rPr>
          <w:rFonts w:ascii="Verdana" w:eastAsia="ＭＳ Ｐゴシック" w:hAnsi="Verdana" w:hint="eastAsia"/>
        </w:rPr>
        <w:t>エタリなプロジェクトをオープンソース化</w:t>
      </w:r>
      <w:r w:rsidR="00BD5F43" w:rsidRPr="00B4767A">
        <w:rPr>
          <w:rFonts w:ascii="Verdana" w:eastAsia="ＭＳ Ｐゴシック" w:hAnsi="Verdana" w:hint="eastAsia"/>
        </w:rPr>
        <w:t>することができます。もうひとつの</w:t>
      </w:r>
      <w:r w:rsidR="000F0097" w:rsidRPr="00B4767A">
        <w:rPr>
          <w:rFonts w:ascii="Verdana" w:eastAsia="ＭＳ Ｐゴシック" w:hAnsi="Verdana" w:hint="eastAsia"/>
        </w:rPr>
        <w:t>やり方</w:t>
      </w:r>
      <w:r w:rsidR="00BD5F43" w:rsidRPr="00B4767A">
        <w:rPr>
          <w:rFonts w:ascii="Verdana" w:eastAsia="ＭＳ Ｐゴシック" w:hAnsi="Verdana" w:hint="eastAsia"/>
        </w:rPr>
        <w:t>は、</w:t>
      </w:r>
      <w:r w:rsidR="001C4E47" w:rsidRPr="00B4767A">
        <w:rPr>
          <w:rFonts w:ascii="Verdana" w:eastAsia="ＭＳ Ｐゴシック" w:hAnsi="Verdana" w:hint="eastAsia"/>
        </w:rPr>
        <w:t>新規のオープンソースプロジェクトをスクラッチから</w:t>
      </w:r>
      <w:r w:rsidR="00DD363E" w:rsidRPr="00B4767A">
        <w:rPr>
          <w:rFonts w:ascii="Verdana" w:eastAsia="ＭＳ Ｐゴシック" w:hAnsi="Verdana" w:hint="eastAsia"/>
        </w:rPr>
        <w:t>作り上げ</w:t>
      </w:r>
      <w:r w:rsidR="001C4E47" w:rsidRPr="00B4767A">
        <w:rPr>
          <w:rFonts w:ascii="Verdana" w:eastAsia="ＭＳ Ｐゴシック" w:hAnsi="Verdana" w:hint="eastAsia"/>
        </w:rPr>
        <w:t>、最初から外部開発者の協業のメリットを</w:t>
      </w:r>
      <w:r w:rsidR="00DD363E" w:rsidRPr="00B4767A">
        <w:rPr>
          <w:rFonts w:ascii="Verdana" w:eastAsia="ＭＳ Ｐゴシック" w:hAnsi="Verdana" w:hint="eastAsia"/>
        </w:rPr>
        <w:t>得る</w:t>
      </w:r>
      <w:r w:rsidR="001C4E47" w:rsidRPr="00B4767A">
        <w:rPr>
          <w:rFonts w:ascii="Verdana" w:eastAsia="ＭＳ Ｐゴシック" w:hAnsi="Verdana" w:hint="eastAsia"/>
        </w:rPr>
        <w:t>やり方です。</w:t>
      </w:r>
    </w:p>
    <w:p w14:paraId="6EC4F7B9" w14:textId="77777777" w:rsidR="001C4E47" w:rsidRPr="00B4767A" w:rsidRDefault="001C4E47" w:rsidP="00544125">
      <w:pPr>
        <w:rPr>
          <w:rFonts w:ascii="Verdana" w:eastAsia="ＭＳ Ｐゴシック" w:hAnsi="Verdana"/>
        </w:rPr>
      </w:pPr>
    </w:p>
    <w:p w14:paraId="15606D38"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This guide was created to help enterprises already well versed in open source learn what they need to know to start their own open source projects. We’ll take you through the process, from deciding on what to open source, to budget and legal considerations, and more. The road to creating an open source project may be foreign, but major enterprises including </w:t>
      </w:r>
      <w:bookmarkStart w:id="8" w:name="_Hlk519414786"/>
      <w:r w:rsidRPr="00B4767A">
        <w:rPr>
          <w:rFonts w:ascii="Verdana" w:eastAsia="ＭＳ Ｐゴシック" w:hAnsi="Verdana"/>
        </w:rPr>
        <w:t>Google, IBM, Facebook, Twitter, and Microsoft</w:t>
      </w:r>
      <w:bookmarkEnd w:id="8"/>
      <w:r w:rsidRPr="00B4767A">
        <w:rPr>
          <w:rFonts w:ascii="Verdana" w:eastAsia="ＭＳ Ｐゴシック" w:hAnsi="Verdana"/>
        </w:rPr>
        <w:t xml:space="preserve"> have blazed the trail for you. Follow this guide for topical and helpful advice and you will be on your way.</w:t>
      </w:r>
    </w:p>
    <w:p w14:paraId="2F4ABE4F" w14:textId="50B583A4" w:rsidR="001C4E47" w:rsidRPr="00B4767A" w:rsidRDefault="001C4E47" w:rsidP="00544125">
      <w:pPr>
        <w:rPr>
          <w:rFonts w:ascii="Verdana" w:eastAsia="ＭＳ Ｐゴシック" w:hAnsi="Verdana"/>
        </w:rPr>
      </w:pPr>
      <w:r w:rsidRPr="00B4767A">
        <w:rPr>
          <w:rFonts w:ascii="Verdana" w:eastAsia="ＭＳ Ｐゴシック" w:hAnsi="Verdana" w:hint="eastAsia"/>
        </w:rPr>
        <w:t>本ガイドの目的は、すでにオープンソース</w:t>
      </w:r>
      <w:r w:rsidR="000C5E42" w:rsidRPr="00B4767A">
        <w:rPr>
          <w:rFonts w:ascii="Verdana" w:eastAsia="ＭＳ Ｐゴシック" w:hAnsi="Verdana" w:hint="eastAsia"/>
        </w:rPr>
        <w:t>に関して十分に</w:t>
      </w:r>
      <w:r w:rsidR="00E8397E" w:rsidRPr="00B4767A">
        <w:rPr>
          <w:rFonts w:ascii="Verdana" w:eastAsia="ＭＳ Ｐゴシック" w:hAnsi="Verdana" w:hint="eastAsia"/>
        </w:rPr>
        <w:t>経験を積んだ</w:t>
      </w:r>
      <w:r w:rsidR="000C5E42" w:rsidRPr="00B4767A">
        <w:rPr>
          <w:rFonts w:ascii="Verdana" w:eastAsia="ＭＳ Ｐゴシック" w:hAnsi="Verdana" w:hint="eastAsia"/>
        </w:rPr>
        <w:t>企業の方々を対象に、企業独自のオープンソースプロジェクトを立ち上げるために</w:t>
      </w:r>
      <w:del w:id="9" w:author="工内 隆" w:date="2018-08-25T08:22:00Z">
        <w:r w:rsidR="000C5E42" w:rsidRPr="00B4767A" w:rsidDel="001B6446">
          <w:rPr>
            <w:rFonts w:ascii="Verdana" w:eastAsia="ＭＳ Ｐゴシック" w:hAnsi="Verdana" w:hint="eastAsia"/>
          </w:rPr>
          <w:delText>何を</w:delText>
        </w:r>
      </w:del>
      <w:r w:rsidR="000C5E42" w:rsidRPr="00B4767A">
        <w:rPr>
          <w:rFonts w:ascii="Verdana" w:eastAsia="ＭＳ Ｐゴシック" w:hAnsi="Verdana" w:hint="eastAsia"/>
        </w:rPr>
        <w:t>知る</w:t>
      </w:r>
      <w:ins w:id="10" w:author="工内 隆" w:date="2018-08-25T08:22:00Z">
        <w:r w:rsidR="001B6446">
          <w:rPr>
            <w:rFonts w:ascii="Verdana" w:eastAsia="ＭＳ Ｐゴシック" w:hAnsi="Verdana" w:hint="eastAsia"/>
          </w:rPr>
          <w:t>べきこと</w:t>
        </w:r>
      </w:ins>
      <w:del w:id="11" w:author="工内 隆" w:date="2018-08-25T08:23:00Z">
        <w:r w:rsidR="000C5E42" w:rsidRPr="00B4767A" w:rsidDel="001B6446">
          <w:rPr>
            <w:rFonts w:ascii="Verdana" w:eastAsia="ＭＳ Ｐゴシック" w:hAnsi="Verdana" w:hint="eastAsia"/>
          </w:rPr>
          <w:delText>必要があるのか</w:delText>
        </w:r>
      </w:del>
      <w:r w:rsidR="000C5E42" w:rsidRPr="00B4767A">
        <w:rPr>
          <w:rFonts w:ascii="Verdana" w:eastAsia="ＭＳ Ｐゴシック" w:hAnsi="Verdana" w:hint="eastAsia"/>
        </w:rPr>
        <w:t>を</w:t>
      </w:r>
      <w:r w:rsidR="00E8397E" w:rsidRPr="00B4767A">
        <w:rPr>
          <w:rFonts w:ascii="Verdana" w:eastAsia="ＭＳ Ｐゴシック" w:hAnsi="Verdana" w:hint="eastAsia"/>
        </w:rPr>
        <w:t>学ぶ手助けとなることです。本ガイドでは、何をオープンソース化するかを決定することから</w:t>
      </w:r>
      <w:r w:rsidR="00DD363E" w:rsidRPr="00B4767A">
        <w:rPr>
          <w:rFonts w:ascii="Verdana" w:eastAsia="ＭＳ Ｐゴシック" w:hAnsi="Verdana" w:hint="eastAsia"/>
        </w:rPr>
        <w:t>始め</w:t>
      </w:r>
      <w:r w:rsidR="00E8397E" w:rsidRPr="00B4767A">
        <w:rPr>
          <w:rFonts w:ascii="Verdana" w:eastAsia="ＭＳ Ｐゴシック" w:hAnsi="Verdana" w:hint="eastAsia"/>
        </w:rPr>
        <w:t>て、予算や法的な考慮事項に至るまで、すべてのプロセスを案内します。オープンソースプロジェクトを</w:t>
      </w:r>
      <w:r w:rsidR="00DD363E" w:rsidRPr="00B4767A">
        <w:rPr>
          <w:rFonts w:ascii="Verdana" w:eastAsia="ＭＳ Ｐゴシック" w:hAnsi="Verdana" w:hint="eastAsia"/>
        </w:rPr>
        <w:t>作り上げ</w:t>
      </w:r>
      <w:r w:rsidR="00E8397E" w:rsidRPr="00B4767A">
        <w:rPr>
          <w:rFonts w:ascii="Verdana" w:eastAsia="ＭＳ Ｐゴシック" w:hAnsi="Verdana" w:hint="eastAsia"/>
        </w:rPr>
        <w:t>る</w:t>
      </w:r>
      <w:r w:rsidR="00DD363E" w:rsidRPr="00B4767A">
        <w:rPr>
          <w:rFonts w:ascii="Verdana" w:eastAsia="ＭＳ Ｐゴシック" w:hAnsi="Verdana" w:hint="eastAsia"/>
        </w:rPr>
        <w:t>こと</w:t>
      </w:r>
      <w:r w:rsidR="00E8397E" w:rsidRPr="00B4767A">
        <w:rPr>
          <w:rFonts w:ascii="Verdana" w:eastAsia="ＭＳ Ｐゴシック" w:hAnsi="Verdana" w:hint="eastAsia"/>
        </w:rPr>
        <w:t>は、</w:t>
      </w:r>
      <w:r w:rsidR="00870181" w:rsidRPr="00B4767A">
        <w:rPr>
          <w:rFonts w:ascii="Verdana" w:eastAsia="ＭＳ Ｐゴシック" w:hAnsi="Verdana" w:hint="eastAsia"/>
        </w:rPr>
        <w:t>かつて経験したことのないことかもしれませんが、</w:t>
      </w:r>
      <w:r w:rsidR="00870181" w:rsidRPr="00B4767A">
        <w:rPr>
          <w:rFonts w:ascii="Verdana" w:eastAsia="ＭＳ Ｐゴシック" w:hAnsi="Verdana"/>
        </w:rPr>
        <w:t>Google</w:t>
      </w:r>
      <w:r w:rsidR="00870181" w:rsidRPr="00B4767A">
        <w:rPr>
          <w:rFonts w:ascii="Verdana" w:eastAsia="ＭＳ Ｐゴシック" w:hAnsi="Verdana" w:hint="eastAsia"/>
        </w:rPr>
        <w:t>、</w:t>
      </w:r>
      <w:r w:rsidR="00870181" w:rsidRPr="00B4767A">
        <w:rPr>
          <w:rFonts w:ascii="Verdana" w:eastAsia="ＭＳ Ｐゴシック" w:hAnsi="Verdana"/>
        </w:rPr>
        <w:t>IBM</w:t>
      </w:r>
      <w:r w:rsidR="00870181" w:rsidRPr="00B4767A">
        <w:rPr>
          <w:rFonts w:ascii="Verdana" w:eastAsia="ＭＳ Ｐゴシック" w:hAnsi="Verdana" w:hint="eastAsia"/>
        </w:rPr>
        <w:t>、</w:t>
      </w:r>
      <w:r w:rsidR="00870181" w:rsidRPr="00B4767A">
        <w:rPr>
          <w:rFonts w:ascii="Verdana" w:eastAsia="ＭＳ Ｐゴシック" w:hAnsi="Verdana"/>
        </w:rPr>
        <w:t>Facebook</w:t>
      </w:r>
      <w:r w:rsidR="00870181" w:rsidRPr="00B4767A">
        <w:rPr>
          <w:rFonts w:ascii="Verdana" w:eastAsia="ＭＳ Ｐゴシック" w:hAnsi="Verdana" w:hint="eastAsia"/>
        </w:rPr>
        <w:t>、</w:t>
      </w:r>
      <w:r w:rsidR="00870181" w:rsidRPr="00B4767A">
        <w:rPr>
          <w:rFonts w:ascii="Verdana" w:eastAsia="ＭＳ Ｐゴシック" w:hAnsi="Verdana"/>
        </w:rPr>
        <w:t>Twitter</w:t>
      </w:r>
      <w:r w:rsidR="00870181" w:rsidRPr="00B4767A">
        <w:rPr>
          <w:rFonts w:ascii="Verdana" w:eastAsia="ＭＳ Ｐゴシック" w:hAnsi="Verdana" w:hint="eastAsia"/>
        </w:rPr>
        <w:t>、</w:t>
      </w:r>
      <w:r w:rsidR="00870181" w:rsidRPr="00B4767A">
        <w:rPr>
          <w:rFonts w:ascii="Verdana" w:eastAsia="ＭＳ Ｐゴシック" w:hAnsi="Verdana"/>
        </w:rPr>
        <w:t>Microsoft</w:t>
      </w:r>
      <w:r w:rsidR="00870181" w:rsidRPr="00B4767A">
        <w:rPr>
          <w:rFonts w:ascii="Verdana" w:eastAsia="ＭＳ Ｐゴシック" w:hAnsi="Verdana" w:hint="eastAsia"/>
        </w:rPr>
        <w:t>のような大企業</w:t>
      </w:r>
      <w:r w:rsidR="00B15672" w:rsidRPr="00B4767A">
        <w:rPr>
          <w:rFonts w:ascii="Verdana" w:eastAsia="ＭＳ Ｐゴシック" w:hAnsi="Verdana" w:hint="eastAsia"/>
        </w:rPr>
        <w:t>は、</w:t>
      </w:r>
      <w:r w:rsidR="000F0097" w:rsidRPr="00B4767A">
        <w:rPr>
          <w:rFonts w:ascii="Verdana" w:eastAsia="ＭＳ Ｐゴシック" w:hAnsi="Verdana" w:hint="eastAsia"/>
        </w:rPr>
        <w:t>後</w:t>
      </w:r>
      <w:r w:rsidR="00870181" w:rsidRPr="00B4767A">
        <w:rPr>
          <w:rFonts w:ascii="Verdana" w:eastAsia="ＭＳ Ｐゴシック" w:hAnsi="Verdana" w:hint="eastAsia"/>
        </w:rPr>
        <w:t>に続く人々のために道を開いてくれています。本ガイドの</w:t>
      </w:r>
      <w:r w:rsidR="00B1593B" w:rsidRPr="00B4767A">
        <w:rPr>
          <w:rFonts w:ascii="Verdana" w:eastAsia="ＭＳ Ｐゴシック" w:hAnsi="Verdana" w:hint="eastAsia"/>
        </w:rPr>
        <w:t>的確で有益なアドバイスを参考とし、</w:t>
      </w:r>
      <w:ins w:id="12" w:author="工内 隆" w:date="2018-08-25T08:24:00Z">
        <w:r w:rsidR="001B6446">
          <w:rPr>
            <w:rFonts w:ascii="Verdana" w:eastAsia="ＭＳ Ｐゴシック" w:hAnsi="Verdana" w:hint="eastAsia"/>
          </w:rPr>
          <w:t>自ら</w:t>
        </w:r>
      </w:ins>
      <w:del w:id="13" w:author="工内 隆" w:date="2018-08-25T08:24:00Z">
        <w:r w:rsidR="00B1593B" w:rsidRPr="00B4767A" w:rsidDel="001B6446">
          <w:rPr>
            <w:rFonts w:ascii="Verdana" w:eastAsia="ＭＳ Ｐゴシック" w:hAnsi="Verdana" w:hint="eastAsia"/>
          </w:rPr>
          <w:delText>あなたの会社</w:delText>
        </w:r>
      </w:del>
      <w:r w:rsidR="00B1593B" w:rsidRPr="00B4767A">
        <w:rPr>
          <w:rFonts w:ascii="Verdana" w:eastAsia="ＭＳ Ｐゴシック" w:hAnsi="Verdana" w:hint="eastAsia"/>
        </w:rPr>
        <w:t>の道を進んで下さい。</w:t>
      </w:r>
    </w:p>
    <w:p w14:paraId="6173A2AE" w14:textId="77777777" w:rsidR="00544125" w:rsidRPr="00B4767A" w:rsidRDefault="00544125" w:rsidP="00544125">
      <w:pPr>
        <w:rPr>
          <w:rFonts w:ascii="Verdana" w:eastAsia="ＭＳ Ｐゴシック" w:hAnsi="Verdana"/>
        </w:rPr>
      </w:pPr>
    </w:p>
    <w:p w14:paraId="2C34E014" w14:textId="77777777" w:rsidR="00544125" w:rsidRPr="00B4767A" w:rsidRDefault="00544125" w:rsidP="00544125">
      <w:pPr>
        <w:rPr>
          <w:rFonts w:ascii="Verdana" w:eastAsia="ＭＳ Ｐゴシック" w:hAnsi="Verdana"/>
        </w:rPr>
      </w:pPr>
      <w:r w:rsidRPr="00B4767A">
        <w:rPr>
          <w:rFonts w:ascii="Verdana" w:eastAsia="ＭＳ Ｐゴシック" w:hAnsi="Verdana"/>
        </w:rPr>
        <w:t>Contents</w:t>
      </w:r>
    </w:p>
    <w:p w14:paraId="4CD6F00A" w14:textId="7256AF3B" w:rsidR="00D14632" w:rsidRPr="00B4767A" w:rsidRDefault="00E67100" w:rsidP="00544125">
      <w:pPr>
        <w:rPr>
          <w:rFonts w:ascii="Verdana" w:eastAsia="ＭＳ Ｐゴシック" w:hAnsi="Verdana"/>
        </w:rPr>
      </w:pPr>
      <w:ins w:id="14" w:author="工内 隆" w:date="2018-08-10T15:36:00Z">
        <w:r>
          <w:rPr>
            <w:rFonts w:ascii="Verdana" w:eastAsia="ＭＳ Ｐゴシック" w:hAnsi="Verdana" w:hint="eastAsia"/>
          </w:rPr>
          <w:t>内容</w:t>
        </w:r>
      </w:ins>
      <w:del w:id="15" w:author="工内 隆" w:date="2018-08-10T15:36:00Z">
        <w:r w:rsidR="00B1593B" w:rsidRPr="00B4767A" w:rsidDel="00E67100">
          <w:rPr>
            <w:rFonts w:ascii="Verdana" w:eastAsia="ＭＳ Ｐゴシック" w:hAnsi="Verdana" w:hint="eastAsia"/>
          </w:rPr>
          <w:delText>目次</w:delText>
        </w:r>
      </w:del>
    </w:p>
    <w:p w14:paraId="67FEEA93" w14:textId="164E170C" w:rsidR="00544125" w:rsidRPr="00B4767A" w:rsidRDefault="00544125" w:rsidP="00544125">
      <w:pPr>
        <w:rPr>
          <w:rFonts w:ascii="Verdana" w:eastAsia="ＭＳ Ｐゴシック" w:hAnsi="Verdana"/>
        </w:rPr>
      </w:pPr>
      <w:r w:rsidRPr="00B4767A">
        <w:rPr>
          <w:rFonts w:ascii="Verdana" w:eastAsia="ＭＳ Ｐゴシック" w:hAnsi="Verdana"/>
        </w:rPr>
        <w:lastRenderedPageBreak/>
        <w:t xml:space="preserve">    Why create an open source project?</w:t>
      </w:r>
    </w:p>
    <w:p w14:paraId="397A088E" w14:textId="77777777" w:rsidR="00B1593B" w:rsidRPr="00B4767A" w:rsidRDefault="00B1593B" w:rsidP="00544125">
      <w:pPr>
        <w:rPr>
          <w:rFonts w:ascii="Verdana" w:eastAsia="ＭＳ Ｐゴシック" w:hAnsi="Verdana"/>
        </w:rPr>
      </w:pPr>
      <w:r w:rsidRPr="00B4767A">
        <w:rPr>
          <w:rFonts w:ascii="Verdana" w:eastAsia="ＭＳ Ｐゴシック" w:hAnsi="Verdana" w:hint="eastAsia"/>
        </w:rPr>
        <w:t xml:space="preserve"> </w:t>
      </w:r>
      <w:r w:rsidRPr="00B4767A">
        <w:rPr>
          <w:rFonts w:ascii="Verdana" w:eastAsia="ＭＳ Ｐゴシック" w:hAnsi="Verdana"/>
        </w:rPr>
        <w:t xml:space="preserve">   </w:t>
      </w:r>
      <w:bookmarkStart w:id="16" w:name="_Hlk519417574"/>
      <w:r w:rsidRPr="00B4767A">
        <w:rPr>
          <w:rFonts w:ascii="Verdana" w:eastAsia="ＭＳ Ｐゴシック" w:hAnsi="Verdana" w:hint="eastAsia"/>
        </w:rPr>
        <w:t>なぜオープンソースプロジェクトを</w:t>
      </w:r>
      <w:r w:rsidR="00DD363E" w:rsidRPr="00B4767A">
        <w:rPr>
          <w:rFonts w:ascii="Verdana" w:eastAsia="ＭＳ Ｐゴシック" w:hAnsi="Verdana" w:hint="eastAsia"/>
        </w:rPr>
        <w:t>作るのか</w:t>
      </w:r>
    </w:p>
    <w:bookmarkEnd w:id="16"/>
    <w:p w14:paraId="19A712CB"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When to create an open source project</w:t>
      </w:r>
    </w:p>
    <w:p w14:paraId="3988BC1B" w14:textId="77777777" w:rsidR="00B1593B" w:rsidRPr="00B4767A" w:rsidRDefault="00B1593B" w:rsidP="00544125">
      <w:pPr>
        <w:rPr>
          <w:rFonts w:ascii="Verdana" w:eastAsia="ＭＳ Ｐゴシック" w:hAnsi="Verdana"/>
        </w:rPr>
      </w:pPr>
      <w:r w:rsidRPr="00B4767A">
        <w:rPr>
          <w:rFonts w:ascii="Verdana" w:eastAsia="ＭＳ Ｐゴシック" w:hAnsi="Verdana" w:hint="eastAsia"/>
        </w:rPr>
        <w:t xml:space="preserve"> </w:t>
      </w:r>
      <w:r w:rsidRPr="00B4767A">
        <w:rPr>
          <w:rFonts w:ascii="Verdana" w:eastAsia="ＭＳ Ｐゴシック" w:hAnsi="Verdana"/>
        </w:rPr>
        <w:t xml:space="preserve">   </w:t>
      </w:r>
      <w:bookmarkStart w:id="17" w:name="_Hlk519587021"/>
      <w:r w:rsidRPr="00B4767A">
        <w:rPr>
          <w:rFonts w:ascii="Verdana" w:eastAsia="ＭＳ Ｐゴシック" w:hAnsi="Verdana" w:hint="eastAsia"/>
        </w:rPr>
        <w:t>いつオープンソースプロジェクトを</w:t>
      </w:r>
      <w:r w:rsidR="00DD363E" w:rsidRPr="00B4767A">
        <w:rPr>
          <w:rFonts w:ascii="Verdana" w:eastAsia="ＭＳ Ｐゴシック" w:hAnsi="Verdana" w:hint="eastAsia"/>
        </w:rPr>
        <w:t>作る</w:t>
      </w:r>
      <w:r w:rsidR="0029300B" w:rsidRPr="00B4767A">
        <w:rPr>
          <w:rFonts w:ascii="Verdana" w:eastAsia="ＭＳ Ｐゴシック" w:hAnsi="Verdana" w:hint="eastAsia"/>
        </w:rPr>
        <w:t>か</w:t>
      </w:r>
    </w:p>
    <w:bookmarkEnd w:id="17"/>
    <w:p w14:paraId="4DA520CA"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Where to start</w:t>
      </w:r>
    </w:p>
    <w:p w14:paraId="52E7BC13" w14:textId="77777777" w:rsidR="00B1593B" w:rsidRPr="00B4767A" w:rsidRDefault="00B1593B" w:rsidP="00750AE2">
      <w:pPr>
        <w:ind w:firstLineChars="200" w:firstLine="420"/>
        <w:rPr>
          <w:rFonts w:ascii="Verdana" w:eastAsia="ＭＳ Ｐゴシック" w:hAnsi="Verdana"/>
        </w:rPr>
      </w:pPr>
      <w:bookmarkStart w:id="18" w:name="_Hlk519599129"/>
      <w:r w:rsidRPr="00B4767A">
        <w:rPr>
          <w:rFonts w:ascii="Verdana" w:eastAsia="ＭＳ Ｐゴシック" w:hAnsi="Verdana" w:hint="eastAsia"/>
        </w:rPr>
        <w:t>どこから始める</w:t>
      </w:r>
      <w:r w:rsidR="0029300B" w:rsidRPr="00B4767A">
        <w:rPr>
          <w:rFonts w:ascii="Verdana" w:eastAsia="ＭＳ Ｐゴシック" w:hAnsi="Verdana" w:hint="eastAsia"/>
        </w:rPr>
        <w:t>か</w:t>
      </w:r>
    </w:p>
    <w:bookmarkEnd w:id="18"/>
    <w:p w14:paraId="1F2704D0"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Planning</w:t>
      </w:r>
    </w:p>
    <w:p w14:paraId="36F06639" w14:textId="77777777" w:rsidR="00B1593B" w:rsidRPr="00B4767A" w:rsidRDefault="00CE2A77" w:rsidP="00750AE2">
      <w:pPr>
        <w:ind w:firstLineChars="200" w:firstLine="420"/>
        <w:rPr>
          <w:rFonts w:ascii="Verdana" w:eastAsia="ＭＳ Ｐゴシック" w:hAnsi="Verdana"/>
        </w:rPr>
      </w:pPr>
      <w:r w:rsidRPr="00B4767A">
        <w:rPr>
          <w:rFonts w:ascii="Verdana" w:eastAsia="ＭＳ Ｐゴシック" w:hAnsi="Verdana" w:hint="eastAsia"/>
        </w:rPr>
        <w:t>プロジェクトの</w:t>
      </w:r>
      <w:r w:rsidR="00B1593B" w:rsidRPr="00B4767A">
        <w:rPr>
          <w:rFonts w:ascii="Verdana" w:eastAsia="ＭＳ Ｐゴシック" w:hAnsi="Verdana" w:hint="eastAsia"/>
        </w:rPr>
        <w:t>計画作り</w:t>
      </w:r>
    </w:p>
    <w:p w14:paraId="3F8E5733"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Launch</w:t>
      </w:r>
    </w:p>
    <w:p w14:paraId="52B405BC" w14:textId="3483FA9F" w:rsidR="00B1593B" w:rsidRPr="00B4767A" w:rsidRDefault="00D14632" w:rsidP="00750AE2">
      <w:pPr>
        <w:ind w:firstLineChars="200" w:firstLine="420"/>
        <w:rPr>
          <w:rFonts w:ascii="Verdana" w:eastAsia="ＭＳ Ｐゴシック" w:hAnsi="Verdana"/>
        </w:rPr>
      </w:pPr>
      <w:r w:rsidRPr="00B4767A">
        <w:rPr>
          <w:rFonts w:ascii="Verdana" w:eastAsia="ＭＳ Ｐゴシック" w:hAnsi="Verdana" w:hint="eastAsia"/>
        </w:rPr>
        <w:t>オープンソースプロジェクトの始動</w:t>
      </w:r>
    </w:p>
    <w:p w14:paraId="5F4CDEB4"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Final words</w:t>
      </w:r>
    </w:p>
    <w:p w14:paraId="23087E54" w14:textId="0BBDC8A8" w:rsidR="00B1593B" w:rsidRPr="00B4767A" w:rsidRDefault="00B1593B" w:rsidP="00750AE2">
      <w:pPr>
        <w:ind w:firstLineChars="200" w:firstLine="420"/>
        <w:rPr>
          <w:rFonts w:ascii="Verdana" w:eastAsia="ＭＳ Ｐゴシック" w:hAnsi="Verdana"/>
        </w:rPr>
      </w:pPr>
      <w:del w:id="19" w:author="工内 隆" w:date="2018-08-10T15:39:00Z">
        <w:r w:rsidRPr="00B4767A" w:rsidDel="00E67100">
          <w:rPr>
            <w:rFonts w:ascii="Verdana" w:eastAsia="ＭＳ Ｐゴシック" w:hAnsi="Verdana" w:hint="eastAsia"/>
          </w:rPr>
          <w:delText>結語</w:delText>
        </w:r>
      </w:del>
      <w:ins w:id="20" w:author="工内 隆" w:date="2018-08-10T15:39:00Z">
        <w:r w:rsidR="00E67100">
          <w:rPr>
            <w:rFonts w:ascii="Verdana" w:eastAsia="ＭＳ Ｐゴシック" w:hAnsi="Verdana" w:hint="eastAsia"/>
          </w:rPr>
          <w:t>結論</w:t>
        </w:r>
      </w:ins>
    </w:p>
    <w:p w14:paraId="17E31550"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Launch checklist</w:t>
      </w:r>
    </w:p>
    <w:p w14:paraId="7DB56BC2" w14:textId="43E5A277" w:rsidR="00750AE2" w:rsidRPr="00B4767A" w:rsidRDefault="00D14632" w:rsidP="00750AE2">
      <w:pPr>
        <w:ind w:firstLineChars="200" w:firstLine="420"/>
        <w:rPr>
          <w:rFonts w:ascii="Verdana" w:eastAsia="ＭＳ Ｐゴシック" w:hAnsi="Verdana"/>
        </w:rPr>
      </w:pPr>
      <w:r w:rsidRPr="00B4767A">
        <w:rPr>
          <w:rFonts w:ascii="Verdana" w:eastAsia="ＭＳ Ｐゴシック" w:hAnsi="Verdana" w:hint="eastAsia"/>
        </w:rPr>
        <w:t>オープンソースプロジェクト始動の</w:t>
      </w:r>
      <w:r w:rsidR="00750AE2" w:rsidRPr="00B4767A">
        <w:rPr>
          <w:rFonts w:ascii="Verdana" w:eastAsia="ＭＳ Ｐゴシック" w:hAnsi="Verdana" w:hint="eastAsia"/>
        </w:rPr>
        <w:t>チェックリスト</w:t>
      </w:r>
    </w:p>
    <w:p w14:paraId="33F3FF8B" w14:textId="77777777" w:rsidR="00544125" w:rsidRPr="00B4767A" w:rsidRDefault="00544125" w:rsidP="00544125">
      <w:pPr>
        <w:rPr>
          <w:rFonts w:ascii="Verdana" w:eastAsia="ＭＳ Ｐゴシック" w:hAnsi="Verdana"/>
        </w:rPr>
      </w:pPr>
    </w:p>
    <w:p w14:paraId="329F39F5" w14:textId="77777777" w:rsidR="00544125" w:rsidRPr="00B4767A" w:rsidRDefault="00544125" w:rsidP="00544125">
      <w:pPr>
        <w:rPr>
          <w:rFonts w:ascii="Verdana" w:eastAsia="ＭＳ Ｐゴシック" w:hAnsi="Verdana"/>
        </w:rPr>
      </w:pPr>
      <w:r w:rsidRPr="00B4767A">
        <w:rPr>
          <w:rFonts w:ascii="Verdana" w:eastAsia="ＭＳ Ｐゴシック" w:hAnsi="Verdana"/>
        </w:rPr>
        <w:t>View All Guides »</w:t>
      </w:r>
    </w:p>
    <w:p w14:paraId="217F4A44" w14:textId="77777777" w:rsidR="00750AE2" w:rsidRPr="00B4767A" w:rsidRDefault="00750AE2" w:rsidP="00544125">
      <w:pPr>
        <w:rPr>
          <w:rFonts w:ascii="Verdana" w:eastAsia="ＭＳ Ｐゴシック" w:hAnsi="Verdana"/>
        </w:rPr>
      </w:pPr>
      <w:r w:rsidRPr="00B4767A">
        <w:rPr>
          <w:rFonts w:ascii="Verdana" w:eastAsia="ＭＳ Ｐゴシック" w:hAnsi="Verdana" w:hint="eastAsia"/>
        </w:rPr>
        <w:t>ガイド一覧</w:t>
      </w:r>
    </w:p>
    <w:p w14:paraId="2B50D983" w14:textId="77777777" w:rsidR="00544125" w:rsidRPr="00B4767A" w:rsidRDefault="00544125" w:rsidP="00544125">
      <w:pPr>
        <w:rPr>
          <w:rFonts w:ascii="Verdana" w:eastAsia="ＭＳ Ｐゴシック" w:hAnsi="Verdana"/>
        </w:rPr>
      </w:pPr>
      <w:r w:rsidRPr="00B4767A">
        <w:rPr>
          <w:rFonts w:ascii="Verdana" w:eastAsia="ＭＳ Ｐゴシック" w:hAnsi="Verdana"/>
        </w:rPr>
        <w:t>Contribute on GitHub »</w:t>
      </w:r>
    </w:p>
    <w:p w14:paraId="57B54304" w14:textId="77777777" w:rsidR="00750AE2" w:rsidRPr="00B4767A" w:rsidRDefault="00750AE2" w:rsidP="00544125">
      <w:pPr>
        <w:rPr>
          <w:rFonts w:ascii="Verdana" w:eastAsia="ＭＳ Ｐゴシック" w:hAnsi="Verdana"/>
        </w:rPr>
      </w:pPr>
      <w:r w:rsidRPr="00B4767A">
        <w:rPr>
          <w:rFonts w:ascii="Verdana" w:eastAsia="ＭＳ Ｐゴシック" w:hAnsi="Verdana" w:hint="eastAsia"/>
        </w:rPr>
        <w:t>G</w:t>
      </w:r>
      <w:r w:rsidRPr="00B4767A">
        <w:rPr>
          <w:rFonts w:ascii="Verdana" w:eastAsia="ＭＳ Ｐゴシック" w:hAnsi="Verdana"/>
        </w:rPr>
        <w:t>itHub</w:t>
      </w:r>
      <w:r w:rsidRPr="00B4767A">
        <w:rPr>
          <w:rFonts w:ascii="Verdana" w:eastAsia="ＭＳ Ｐゴシック" w:hAnsi="Verdana" w:hint="eastAsia"/>
        </w:rPr>
        <w:t>上で貢献</w:t>
      </w:r>
    </w:p>
    <w:p w14:paraId="5FD8D4C8" w14:textId="77777777" w:rsidR="00750AE2" w:rsidRPr="00B4767A" w:rsidRDefault="00750AE2" w:rsidP="00544125">
      <w:pPr>
        <w:rPr>
          <w:rFonts w:ascii="Verdana" w:eastAsia="ＭＳ Ｐゴシック" w:hAnsi="Verdana"/>
        </w:rPr>
      </w:pPr>
    </w:p>
    <w:p w14:paraId="1C67DED1" w14:textId="77777777" w:rsidR="00750AE2" w:rsidRPr="00B4767A" w:rsidRDefault="00750AE2" w:rsidP="00544125">
      <w:pPr>
        <w:rPr>
          <w:rFonts w:ascii="Verdana" w:eastAsia="ＭＳ Ｐゴシック" w:hAnsi="Verdana"/>
        </w:rPr>
      </w:pPr>
    </w:p>
    <w:p w14:paraId="57DBA974" w14:textId="77777777" w:rsidR="00544125" w:rsidRPr="00B4767A" w:rsidRDefault="00544125" w:rsidP="00544125">
      <w:pPr>
        <w:rPr>
          <w:rFonts w:ascii="Verdana" w:eastAsia="ＭＳ Ｐゴシック" w:hAnsi="Verdana"/>
        </w:rPr>
      </w:pPr>
      <w:r w:rsidRPr="00B4767A">
        <w:rPr>
          <w:rFonts w:ascii="Verdana" w:eastAsia="ＭＳ Ｐゴシック" w:hAnsi="Verdana"/>
        </w:rPr>
        <w:t>Contributors to this Guide</w:t>
      </w:r>
    </w:p>
    <w:p w14:paraId="2100A374" w14:textId="77777777" w:rsidR="00544125" w:rsidRPr="00B4767A" w:rsidRDefault="00750AE2" w:rsidP="00544125">
      <w:pPr>
        <w:rPr>
          <w:rFonts w:ascii="Verdana" w:eastAsia="ＭＳ Ｐゴシック" w:hAnsi="Verdana"/>
        </w:rPr>
      </w:pPr>
      <w:r w:rsidRPr="00B4767A">
        <w:rPr>
          <w:rFonts w:ascii="Verdana" w:eastAsia="ＭＳ Ｐゴシック" w:hAnsi="Verdana" w:hint="eastAsia"/>
        </w:rPr>
        <w:t>本ガイドの貢献者</w:t>
      </w:r>
    </w:p>
    <w:p w14:paraId="308B6A97" w14:textId="77777777" w:rsidR="00544125" w:rsidRPr="00B4767A" w:rsidRDefault="00544125" w:rsidP="00544125">
      <w:pPr>
        <w:rPr>
          <w:rFonts w:ascii="Verdana" w:eastAsia="ＭＳ Ｐゴシック" w:hAnsi="Verdana"/>
        </w:rPr>
      </w:pPr>
    </w:p>
    <w:p w14:paraId="6F84E756" w14:textId="77777777" w:rsidR="00544125" w:rsidRPr="00B4767A" w:rsidRDefault="00544125" w:rsidP="00544125">
      <w:pPr>
        <w:rPr>
          <w:rFonts w:ascii="Verdana" w:eastAsia="ＭＳ Ｐゴシック" w:hAnsi="Verdana"/>
        </w:rPr>
      </w:pPr>
      <w:r w:rsidRPr="00B4767A">
        <w:rPr>
          <w:rFonts w:ascii="Verdana" w:eastAsia="ＭＳ Ｐゴシック" w:hAnsi="Verdana"/>
        </w:rPr>
        <w:t>Christine Abernathy</w:t>
      </w:r>
    </w:p>
    <w:p w14:paraId="58ABCF31" w14:textId="77777777" w:rsidR="00544125" w:rsidRPr="00B4767A" w:rsidRDefault="00544125" w:rsidP="00544125">
      <w:pPr>
        <w:rPr>
          <w:rFonts w:ascii="Verdana" w:eastAsia="ＭＳ Ｐゴシック" w:hAnsi="Verdana"/>
        </w:rPr>
      </w:pPr>
      <w:r w:rsidRPr="00B4767A">
        <w:rPr>
          <w:rFonts w:ascii="Verdana" w:eastAsia="ＭＳ Ｐゴシック" w:hAnsi="Verdana"/>
        </w:rPr>
        <w:t>Open Source Developer Advocate at Facebook</w:t>
      </w:r>
    </w:p>
    <w:p w14:paraId="52387BDE" w14:textId="77777777" w:rsidR="00544125" w:rsidRPr="00B4767A" w:rsidRDefault="00750AE2" w:rsidP="00544125">
      <w:pPr>
        <w:rPr>
          <w:rFonts w:ascii="Verdana" w:eastAsia="ＭＳ Ｐゴシック" w:hAnsi="Verdana"/>
        </w:rPr>
      </w:pPr>
      <w:r w:rsidRPr="00B4767A">
        <w:rPr>
          <w:rFonts w:ascii="Verdana" w:eastAsia="ＭＳ Ｐゴシック" w:hAnsi="Verdana" w:hint="eastAsia"/>
        </w:rPr>
        <w:t>オープンソース</w:t>
      </w:r>
      <w:r w:rsidR="00FD59AF" w:rsidRPr="00B4767A">
        <w:rPr>
          <w:rFonts w:ascii="Verdana" w:eastAsia="ＭＳ Ｐゴシック" w:hAnsi="Verdana" w:hint="eastAsia"/>
        </w:rPr>
        <w:t>チーム</w:t>
      </w:r>
      <w:r w:rsidRPr="00B4767A">
        <w:rPr>
          <w:rFonts w:ascii="Verdana" w:eastAsia="ＭＳ Ｐゴシック" w:hAnsi="Verdana" w:hint="eastAsia"/>
        </w:rPr>
        <w:t>開発</w:t>
      </w:r>
      <w:r w:rsidR="00194151" w:rsidRPr="00B4767A">
        <w:rPr>
          <w:rFonts w:ascii="Verdana" w:eastAsia="ＭＳ Ｐゴシック" w:hAnsi="Verdana" w:hint="eastAsia"/>
        </w:rPr>
        <w:t>者</w:t>
      </w:r>
      <w:r w:rsidRPr="00B4767A">
        <w:rPr>
          <w:rFonts w:ascii="Verdana" w:eastAsia="ＭＳ Ｐゴシック" w:hAnsi="Verdana" w:hint="eastAsia"/>
        </w:rPr>
        <w:t>アドボケート、</w:t>
      </w:r>
      <w:r w:rsidRPr="00B4767A">
        <w:rPr>
          <w:rFonts w:ascii="Verdana" w:eastAsia="ＭＳ Ｐゴシック" w:hAnsi="Verdana"/>
        </w:rPr>
        <w:t>Facebook</w:t>
      </w:r>
    </w:p>
    <w:p w14:paraId="5BF4D128" w14:textId="77777777" w:rsidR="00544125" w:rsidRPr="00B4767A" w:rsidRDefault="00544125" w:rsidP="00544125">
      <w:pPr>
        <w:rPr>
          <w:rFonts w:ascii="Verdana" w:eastAsia="ＭＳ Ｐゴシック" w:hAnsi="Verdana"/>
        </w:rPr>
      </w:pPr>
    </w:p>
    <w:p w14:paraId="5A08DFBE" w14:textId="77777777" w:rsidR="00544125" w:rsidRPr="00B4767A" w:rsidRDefault="00544125" w:rsidP="00544125">
      <w:pPr>
        <w:rPr>
          <w:rFonts w:ascii="Verdana" w:eastAsia="ＭＳ Ｐゴシック" w:hAnsi="Verdana"/>
        </w:rPr>
      </w:pPr>
      <w:r w:rsidRPr="00B4767A">
        <w:rPr>
          <w:rFonts w:ascii="Verdana" w:eastAsia="ＭＳ Ｐゴシック" w:hAnsi="Verdana"/>
        </w:rPr>
        <w:t>Ibrahim Haddad</w:t>
      </w:r>
    </w:p>
    <w:p w14:paraId="217C71AA" w14:textId="77777777" w:rsidR="00544125" w:rsidRPr="00B4767A" w:rsidRDefault="00544125" w:rsidP="00544125">
      <w:pPr>
        <w:rPr>
          <w:rFonts w:ascii="Verdana" w:eastAsia="ＭＳ Ｐゴシック" w:hAnsi="Verdana"/>
        </w:rPr>
      </w:pPr>
      <w:r w:rsidRPr="00B4767A">
        <w:rPr>
          <w:rFonts w:ascii="Verdana" w:eastAsia="ＭＳ Ｐゴシック" w:hAnsi="Verdana"/>
        </w:rPr>
        <w:t>VP of R&amp;D and Head of the Open Source Group</w:t>
      </w:r>
    </w:p>
    <w:p w14:paraId="3E2140FA" w14:textId="77777777" w:rsidR="00544125" w:rsidRPr="00B4767A" w:rsidRDefault="00544125" w:rsidP="00544125">
      <w:pPr>
        <w:rPr>
          <w:rFonts w:ascii="Verdana" w:eastAsia="ＭＳ Ｐゴシック" w:hAnsi="Verdana"/>
        </w:rPr>
      </w:pPr>
      <w:r w:rsidRPr="00B4767A">
        <w:rPr>
          <w:rFonts w:ascii="Verdana" w:eastAsia="ＭＳ Ｐゴシック" w:hAnsi="Verdana"/>
        </w:rPr>
        <w:t>Samsung Research America</w:t>
      </w:r>
    </w:p>
    <w:p w14:paraId="1CC695D5" w14:textId="77777777" w:rsidR="00544125" w:rsidRPr="00B4767A" w:rsidRDefault="00750AE2" w:rsidP="00544125">
      <w:pPr>
        <w:rPr>
          <w:rFonts w:ascii="Verdana" w:eastAsia="ＭＳ Ｐゴシック" w:hAnsi="Verdana"/>
        </w:rPr>
      </w:pPr>
      <w:r w:rsidRPr="00B4767A">
        <w:rPr>
          <w:rFonts w:ascii="Verdana" w:eastAsia="ＭＳ Ｐゴシック" w:hAnsi="Verdana" w:hint="eastAsia"/>
        </w:rPr>
        <w:t>R</w:t>
      </w:r>
      <w:r w:rsidRPr="00B4767A">
        <w:rPr>
          <w:rFonts w:ascii="Verdana" w:eastAsia="ＭＳ Ｐゴシック" w:hAnsi="Verdana"/>
        </w:rPr>
        <w:t>&amp;D</w:t>
      </w:r>
      <w:r w:rsidRPr="00B4767A">
        <w:rPr>
          <w:rFonts w:ascii="Verdana" w:eastAsia="ＭＳ Ｐゴシック" w:hAnsi="Verdana" w:hint="eastAsia"/>
        </w:rPr>
        <w:t>部門</w:t>
      </w:r>
      <w:r w:rsidRPr="00B4767A">
        <w:rPr>
          <w:rFonts w:ascii="Verdana" w:eastAsia="ＭＳ Ｐゴシック" w:hAnsi="Verdana" w:hint="eastAsia"/>
        </w:rPr>
        <w:t>V</w:t>
      </w:r>
      <w:r w:rsidRPr="00B4767A">
        <w:rPr>
          <w:rFonts w:ascii="Verdana" w:eastAsia="ＭＳ Ｐゴシック" w:hAnsi="Verdana"/>
        </w:rPr>
        <w:t>P</w:t>
      </w:r>
      <w:r w:rsidRPr="00B4767A">
        <w:rPr>
          <w:rFonts w:ascii="Verdana" w:eastAsia="ＭＳ Ｐゴシック" w:hAnsi="Verdana" w:hint="eastAsia"/>
        </w:rPr>
        <w:t>兼オープンソースグループ</w:t>
      </w:r>
      <w:r w:rsidR="0062272C" w:rsidRPr="00B4767A">
        <w:rPr>
          <w:rFonts w:ascii="Verdana" w:eastAsia="ＭＳ Ｐゴシック" w:hAnsi="Verdana" w:hint="eastAsia"/>
        </w:rPr>
        <w:t>首</w:t>
      </w:r>
      <w:r w:rsidRPr="00B4767A">
        <w:rPr>
          <w:rFonts w:ascii="Verdana" w:eastAsia="ＭＳ Ｐゴシック" w:hAnsi="Verdana" w:hint="eastAsia"/>
        </w:rPr>
        <w:t>席</w:t>
      </w:r>
      <w:r w:rsidR="0062272C" w:rsidRPr="00B4767A">
        <w:rPr>
          <w:rFonts w:ascii="Verdana" w:eastAsia="ＭＳ Ｐゴシック" w:hAnsi="Verdana" w:hint="eastAsia"/>
        </w:rPr>
        <w:t>、</w:t>
      </w:r>
      <w:r w:rsidR="0062272C" w:rsidRPr="00B4767A">
        <w:rPr>
          <w:rFonts w:ascii="Verdana" w:eastAsia="ＭＳ Ｐゴシック" w:hAnsi="Verdana"/>
        </w:rPr>
        <w:t>Samsung Research America</w:t>
      </w:r>
    </w:p>
    <w:p w14:paraId="096ECC26" w14:textId="77777777" w:rsidR="00544125" w:rsidRPr="00B4767A" w:rsidRDefault="00544125" w:rsidP="00544125">
      <w:pPr>
        <w:rPr>
          <w:rFonts w:ascii="Verdana" w:eastAsia="ＭＳ Ｐゴシック" w:hAnsi="Verdana"/>
        </w:rPr>
      </w:pPr>
    </w:p>
    <w:p w14:paraId="7A9A7105" w14:textId="77777777" w:rsidR="00544125" w:rsidRPr="00B4767A" w:rsidRDefault="00544125" w:rsidP="00544125">
      <w:pPr>
        <w:rPr>
          <w:rFonts w:ascii="Verdana" w:eastAsia="ＭＳ Ｐゴシック" w:hAnsi="Verdana"/>
        </w:rPr>
      </w:pPr>
      <w:r w:rsidRPr="00B4767A">
        <w:rPr>
          <w:rFonts w:ascii="Verdana" w:eastAsia="ＭＳ Ｐゴシック" w:hAnsi="Verdana"/>
        </w:rPr>
        <w:t>Guy Martin</w:t>
      </w:r>
    </w:p>
    <w:p w14:paraId="11EEB4E5" w14:textId="77777777" w:rsidR="00544125" w:rsidRPr="00B4767A" w:rsidRDefault="00544125" w:rsidP="00544125">
      <w:pPr>
        <w:rPr>
          <w:rFonts w:ascii="Verdana" w:eastAsia="ＭＳ Ｐゴシック" w:hAnsi="Verdana"/>
        </w:rPr>
      </w:pPr>
      <w:r w:rsidRPr="00B4767A">
        <w:rPr>
          <w:rFonts w:ascii="Verdana" w:eastAsia="ＭＳ Ｐゴシック" w:hAnsi="Verdana"/>
        </w:rPr>
        <w:t>Director, Open at Autodesk</w:t>
      </w:r>
    </w:p>
    <w:p w14:paraId="0D9E7436" w14:textId="77777777" w:rsidR="00544125" w:rsidRPr="00B4767A" w:rsidRDefault="00544125" w:rsidP="00544125">
      <w:pPr>
        <w:rPr>
          <w:rFonts w:ascii="Verdana" w:eastAsia="ＭＳ Ｐゴシック" w:hAnsi="Verdana"/>
        </w:rPr>
      </w:pPr>
      <w:r w:rsidRPr="00B4767A">
        <w:rPr>
          <w:rFonts w:ascii="Verdana" w:eastAsia="ＭＳ Ｐゴシック" w:hAnsi="Verdana"/>
        </w:rPr>
        <w:t>Autodesk</w:t>
      </w:r>
    </w:p>
    <w:p w14:paraId="12DCE5E1" w14:textId="564B3AAC" w:rsidR="0062272C" w:rsidRPr="00B4767A" w:rsidRDefault="0062272C" w:rsidP="00544125">
      <w:pPr>
        <w:rPr>
          <w:rFonts w:ascii="Verdana" w:eastAsia="ＭＳ Ｐゴシック" w:hAnsi="Verdana"/>
        </w:rPr>
      </w:pPr>
      <w:bookmarkStart w:id="21" w:name="_Hlk519842027"/>
      <w:r w:rsidRPr="00B4767A">
        <w:rPr>
          <w:rFonts w:ascii="Verdana" w:eastAsia="ＭＳ Ｐゴシック" w:hAnsi="Verdana"/>
        </w:rPr>
        <w:lastRenderedPageBreak/>
        <w:t>Open</w:t>
      </w:r>
      <w:ins w:id="22" w:author="工内 隆" w:date="2018-08-25T08:25:00Z">
        <w:r w:rsidR="001B6446">
          <w:rPr>
            <w:rFonts w:ascii="Verdana" w:eastAsia="ＭＳ Ｐゴシック" w:hAnsi="Verdana"/>
          </w:rPr>
          <w:t xml:space="preserve"> at Autodesk</w:t>
        </w:r>
      </w:ins>
      <w:r w:rsidR="007701BE" w:rsidRPr="00B4767A">
        <w:rPr>
          <w:rFonts w:ascii="Verdana" w:eastAsia="ＭＳ Ｐゴシック" w:hAnsi="Verdana" w:hint="eastAsia"/>
        </w:rPr>
        <w:t>部門</w:t>
      </w:r>
      <w:r w:rsidRPr="00B4767A">
        <w:rPr>
          <w:rFonts w:ascii="Verdana" w:eastAsia="ＭＳ Ｐゴシック" w:hAnsi="Verdana" w:hint="eastAsia"/>
        </w:rPr>
        <w:t>ディレクター、</w:t>
      </w:r>
      <w:r w:rsidRPr="00B4767A">
        <w:rPr>
          <w:rFonts w:ascii="Verdana" w:eastAsia="ＭＳ Ｐゴシック" w:hAnsi="Verdana" w:hint="eastAsia"/>
        </w:rPr>
        <w:t>A</w:t>
      </w:r>
      <w:r w:rsidRPr="00B4767A">
        <w:rPr>
          <w:rFonts w:ascii="Verdana" w:eastAsia="ＭＳ Ｐゴシック" w:hAnsi="Verdana"/>
        </w:rPr>
        <w:t>utodesk</w:t>
      </w:r>
    </w:p>
    <w:bookmarkEnd w:id="21"/>
    <w:p w14:paraId="3F6BAD4C" w14:textId="77777777" w:rsidR="00544125" w:rsidRPr="00B4767A" w:rsidRDefault="00544125" w:rsidP="00544125">
      <w:pPr>
        <w:rPr>
          <w:rFonts w:ascii="Verdana" w:eastAsia="ＭＳ Ｐゴシック" w:hAnsi="Verdana"/>
        </w:rPr>
      </w:pPr>
    </w:p>
    <w:p w14:paraId="20E41E2B"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John </w:t>
      </w:r>
      <w:proofErr w:type="spellStart"/>
      <w:r w:rsidRPr="00B4767A">
        <w:rPr>
          <w:rFonts w:ascii="Verdana" w:eastAsia="ＭＳ Ｐゴシック" w:hAnsi="Verdana"/>
        </w:rPr>
        <w:t>Mertic</w:t>
      </w:r>
      <w:proofErr w:type="spellEnd"/>
    </w:p>
    <w:p w14:paraId="6A661E20" w14:textId="77777777" w:rsidR="00544125" w:rsidRPr="00B4767A" w:rsidRDefault="00544125" w:rsidP="00544125">
      <w:pPr>
        <w:rPr>
          <w:rFonts w:ascii="Verdana" w:eastAsia="ＭＳ Ｐゴシック" w:hAnsi="Verdana"/>
        </w:rPr>
      </w:pPr>
      <w:r w:rsidRPr="00B4767A">
        <w:rPr>
          <w:rFonts w:ascii="Verdana" w:eastAsia="ＭＳ Ｐゴシック" w:hAnsi="Verdana"/>
        </w:rPr>
        <w:t>Director of Program Management at The Linux Foundation</w:t>
      </w:r>
    </w:p>
    <w:p w14:paraId="6A9EAEE7" w14:textId="6D851DC4" w:rsidR="00544125" w:rsidRPr="00B4767A" w:rsidRDefault="0062272C" w:rsidP="00544125">
      <w:pPr>
        <w:rPr>
          <w:rFonts w:ascii="Verdana" w:eastAsia="ＭＳ Ｐゴシック" w:hAnsi="Verdana"/>
        </w:rPr>
      </w:pPr>
      <w:r w:rsidRPr="00B4767A">
        <w:rPr>
          <w:rFonts w:ascii="Verdana" w:eastAsia="ＭＳ Ｐゴシック" w:hAnsi="Verdana" w:hint="eastAsia"/>
        </w:rPr>
        <w:t>プログラム管理ディレクター、</w:t>
      </w:r>
      <w:r w:rsidRPr="00B4767A">
        <w:rPr>
          <w:rFonts w:ascii="Verdana" w:eastAsia="ＭＳ Ｐゴシック" w:hAnsi="Verdana"/>
        </w:rPr>
        <w:t>Linux Foundation</w:t>
      </w:r>
    </w:p>
    <w:p w14:paraId="64A8C8BB" w14:textId="77777777" w:rsidR="0062272C" w:rsidRPr="00B4767A" w:rsidRDefault="0062272C" w:rsidP="00544125">
      <w:pPr>
        <w:rPr>
          <w:rFonts w:ascii="Verdana" w:eastAsia="ＭＳ Ｐゴシック" w:hAnsi="Verdana"/>
        </w:rPr>
      </w:pPr>
    </w:p>
    <w:p w14:paraId="3A298E97" w14:textId="77777777" w:rsidR="00544125" w:rsidRPr="00B4767A" w:rsidRDefault="00544125" w:rsidP="00544125">
      <w:pPr>
        <w:rPr>
          <w:rFonts w:ascii="Verdana" w:eastAsia="ＭＳ Ｐゴシック" w:hAnsi="Verdana"/>
        </w:rPr>
      </w:pPr>
      <w:r w:rsidRPr="00B4767A">
        <w:rPr>
          <w:rFonts w:ascii="Verdana" w:eastAsia="ＭＳ Ｐゴシック" w:hAnsi="Verdana"/>
        </w:rPr>
        <w:t>Jared Smith</w:t>
      </w:r>
    </w:p>
    <w:p w14:paraId="67501CD5" w14:textId="77777777" w:rsidR="00544125" w:rsidRPr="00B4767A" w:rsidRDefault="00544125" w:rsidP="00544125">
      <w:pPr>
        <w:rPr>
          <w:rFonts w:ascii="Verdana" w:eastAsia="ＭＳ Ｐゴシック" w:hAnsi="Verdana"/>
        </w:rPr>
      </w:pPr>
      <w:r w:rsidRPr="00B4767A">
        <w:rPr>
          <w:rFonts w:ascii="Verdana" w:eastAsia="ＭＳ Ｐゴシック" w:hAnsi="Verdana"/>
        </w:rPr>
        <w:t>Open Source Community Manager, Capital One</w:t>
      </w:r>
    </w:p>
    <w:p w14:paraId="076EF964" w14:textId="77777777" w:rsidR="00544125" w:rsidRPr="00B4767A" w:rsidRDefault="0062272C" w:rsidP="00544125">
      <w:pPr>
        <w:rPr>
          <w:rFonts w:ascii="Verdana" w:eastAsia="ＭＳ Ｐゴシック" w:hAnsi="Verdana"/>
        </w:rPr>
      </w:pPr>
      <w:r w:rsidRPr="00B4767A">
        <w:rPr>
          <w:rFonts w:ascii="Verdana" w:eastAsia="ＭＳ Ｐゴシック" w:hAnsi="Verdana" w:hint="eastAsia"/>
        </w:rPr>
        <w:t>オープンソースコミュニティマネジャー、</w:t>
      </w:r>
      <w:r w:rsidRPr="00B4767A">
        <w:rPr>
          <w:rFonts w:ascii="Verdana" w:eastAsia="ＭＳ Ｐゴシック" w:hAnsi="Verdana" w:hint="eastAsia"/>
        </w:rPr>
        <w:t>C</w:t>
      </w:r>
      <w:r w:rsidRPr="00B4767A">
        <w:rPr>
          <w:rFonts w:ascii="Verdana" w:eastAsia="ＭＳ Ｐゴシック" w:hAnsi="Verdana"/>
        </w:rPr>
        <w:t>apital One</w:t>
      </w:r>
    </w:p>
    <w:p w14:paraId="476214EB" w14:textId="77777777" w:rsidR="0062272C" w:rsidRPr="00B4767A" w:rsidRDefault="0062272C" w:rsidP="00544125">
      <w:pPr>
        <w:rPr>
          <w:rFonts w:ascii="Verdana" w:eastAsia="ＭＳ Ｐゴシック" w:hAnsi="Verdana"/>
        </w:rPr>
      </w:pPr>
    </w:p>
    <w:p w14:paraId="18C95FED" w14:textId="77777777" w:rsidR="0062272C" w:rsidRPr="00B4767A" w:rsidRDefault="0062272C" w:rsidP="00544125">
      <w:pPr>
        <w:rPr>
          <w:rFonts w:ascii="Verdana" w:eastAsia="ＭＳ Ｐゴシック" w:hAnsi="Verdana"/>
        </w:rPr>
      </w:pPr>
    </w:p>
    <w:p w14:paraId="0071D7CD" w14:textId="77777777" w:rsidR="00544125" w:rsidRPr="00B4767A" w:rsidRDefault="00544125" w:rsidP="00544125">
      <w:pPr>
        <w:rPr>
          <w:rFonts w:ascii="Verdana" w:eastAsia="ＭＳ Ｐゴシック" w:hAnsi="Verdana"/>
        </w:rPr>
      </w:pPr>
      <w:r w:rsidRPr="00B4767A">
        <w:rPr>
          <w:rFonts w:ascii="Verdana" w:eastAsia="ＭＳ Ｐゴシック" w:hAnsi="Verdana"/>
        </w:rPr>
        <w:t>Section 1</w:t>
      </w:r>
    </w:p>
    <w:p w14:paraId="2A7078A4" w14:textId="21A52A97" w:rsidR="0062272C" w:rsidRPr="00B4767A" w:rsidRDefault="0062272C" w:rsidP="00544125">
      <w:pPr>
        <w:rPr>
          <w:rFonts w:ascii="Verdana" w:eastAsia="ＭＳ Ｐゴシック" w:hAnsi="Verdana"/>
        </w:rPr>
      </w:pPr>
      <w:del w:id="23" w:author="工内 隆" w:date="2018-08-10T15:37:00Z">
        <w:r w:rsidRPr="00B4767A" w:rsidDel="00E67100">
          <w:rPr>
            <w:rFonts w:ascii="Verdana" w:eastAsia="ＭＳ Ｐゴシック" w:hAnsi="Verdana" w:hint="eastAsia"/>
          </w:rPr>
          <w:delText>第一章</w:delText>
        </w:r>
      </w:del>
      <w:ins w:id="24" w:author="工内 隆" w:date="2018-08-10T15:37:00Z">
        <w:r w:rsidR="00E67100">
          <w:rPr>
            <w:rFonts w:ascii="Verdana" w:eastAsia="ＭＳ Ｐゴシック" w:hAnsi="Verdana" w:hint="eastAsia"/>
          </w:rPr>
          <w:t xml:space="preserve">セクション　</w:t>
        </w:r>
        <w:r w:rsidR="00E67100">
          <w:rPr>
            <w:rFonts w:ascii="Verdana" w:eastAsia="ＭＳ Ｐゴシック" w:hAnsi="Verdana" w:hint="eastAsia"/>
          </w:rPr>
          <w:t>1</w:t>
        </w:r>
      </w:ins>
    </w:p>
    <w:p w14:paraId="37D0E2A7" w14:textId="77777777" w:rsidR="0062272C" w:rsidRPr="00B4767A" w:rsidRDefault="0062272C" w:rsidP="00544125">
      <w:pPr>
        <w:rPr>
          <w:rFonts w:ascii="Verdana" w:eastAsia="ＭＳ Ｐゴシック" w:hAnsi="Verdana"/>
        </w:rPr>
      </w:pPr>
    </w:p>
    <w:p w14:paraId="6393F30D" w14:textId="77777777" w:rsidR="00544125" w:rsidRPr="00B4767A" w:rsidRDefault="00544125" w:rsidP="00544125">
      <w:pPr>
        <w:rPr>
          <w:rFonts w:ascii="Verdana" w:eastAsia="ＭＳ Ｐゴシック" w:hAnsi="Verdana"/>
        </w:rPr>
      </w:pPr>
      <w:r w:rsidRPr="00B4767A">
        <w:rPr>
          <w:rFonts w:ascii="Verdana" w:eastAsia="ＭＳ Ｐゴシック" w:hAnsi="Verdana"/>
        </w:rPr>
        <w:t>Why create an open source project?</w:t>
      </w:r>
    </w:p>
    <w:p w14:paraId="3DE01BBB" w14:textId="77777777" w:rsidR="0062272C" w:rsidRPr="00B4767A" w:rsidRDefault="0062272C" w:rsidP="0062272C">
      <w:pPr>
        <w:rPr>
          <w:rFonts w:ascii="Verdana" w:eastAsia="ＭＳ Ｐゴシック" w:hAnsi="Verdana"/>
        </w:rPr>
      </w:pPr>
      <w:r w:rsidRPr="00B4767A">
        <w:rPr>
          <w:rFonts w:ascii="Verdana" w:eastAsia="ＭＳ Ｐゴシック" w:hAnsi="Verdana" w:hint="eastAsia"/>
        </w:rPr>
        <w:t>なぜオープンソースプロジェクトを</w:t>
      </w:r>
      <w:r w:rsidR="00DD363E" w:rsidRPr="00B4767A">
        <w:rPr>
          <w:rFonts w:ascii="Verdana" w:eastAsia="ＭＳ Ｐゴシック" w:hAnsi="Verdana" w:hint="eastAsia"/>
        </w:rPr>
        <w:t>作るのか</w:t>
      </w:r>
    </w:p>
    <w:p w14:paraId="59949EE3" w14:textId="77777777" w:rsidR="00544125" w:rsidRPr="00B4767A" w:rsidRDefault="00544125" w:rsidP="00544125">
      <w:pPr>
        <w:rPr>
          <w:rFonts w:ascii="Verdana" w:eastAsia="ＭＳ Ｐゴシック" w:hAnsi="Verdana"/>
        </w:rPr>
      </w:pPr>
    </w:p>
    <w:p w14:paraId="35A04F05" w14:textId="77777777" w:rsidR="00544125" w:rsidRPr="00B4767A" w:rsidRDefault="00544125" w:rsidP="00544125">
      <w:pPr>
        <w:rPr>
          <w:rFonts w:ascii="Verdana" w:eastAsia="ＭＳ Ｐゴシック" w:hAnsi="Verdana"/>
        </w:rPr>
      </w:pPr>
      <w:r w:rsidRPr="00B4767A">
        <w:rPr>
          <w:rFonts w:ascii="Verdana" w:eastAsia="ＭＳ Ｐゴシック" w:hAnsi="Verdana"/>
        </w:rPr>
        <w:t>There are plenty of reasons for your company to start an open source project. You might aim to innovate faster, achieve quicker time to market, collect new ideas, enable interoperability or de facto standards, recruit talented developers, and gather diverse viewpoints and contributions to produce better code and better products.</w:t>
      </w:r>
    </w:p>
    <w:p w14:paraId="62044383" w14:textId="662F334E" w:rsidR="00544125" w:rsidRPr="00B4767A" w:rsidRDefault="00F161B4" w:rsidP="00544125">
      <w:pPr>
        <w:rPr>
          <w:rFonts w:ascii="Verdana" w:eastAsia="ＭＳ Ｐゴシック" w:hAnsi="Verdana"/>
        </w:rPr>
      </w:pPr>
      <w:r w:rsidRPr="00B4767A">
        <w:rPr>
          <w:rFonts w:ascii="Verdana" w:eastAsia="ＭＳ Ｐゴシック" w:hAnsi="Verdana" w:hint="eastAsia"/>
        </w:rPr>
        <w:t>企業にはオープンソースプロジェクトを立ち上げるたくさんの理由があります。</w:t>
      </w:r>
      <w:r w:rsidR="0095152E" w:rsidRPr="00B4767A">
        <w:rPr>
          <w:rFonts w:ascii="Verdana" w:eastAsia="ＭＳ Ｐゴシック" w:hAnsi="Verdana" w:hint="eastAsia"/>
        </w:rPr>
        <w:t>すなわち、</w:t>
      </w:r>
      <w:r w:rsidRPr="00B4767A">
        <w:rPr>
          <w:rFonts w:ascii="Verdana" w:eastAsia="ＭＳ Ｐゴシック" w:hAnsi="Verdana" w:hint="eastAsia"/>
        </w:rPr>
        <w:t>敏速な技術革新を狙</w:t>
      </w:r>
      <w:ins w:id="25" w:author="工内 隆" w:date="2018-08-25T08:26:00Z">
        <w:r w:rsidR="001B6446">
          <w:rPr>
            <w:rFonts w:ascii="Verdana" w:eastAsia="ＭＳ Ｐゴシック" w:hAnsi="Verdana" w:hint="eastAsia"/>
          </w:rPr>
          <w:t>い</w:t>
        </w:r>
      </w:ins>
      <w:del w:id="26" w:author="工内 隆" w:date="2018-08-25T08:26:00Z">
        <w:r w:rsidRPr="00B4767A" w:rsidDel="001B6446">
          <w:rPr>
            <w:rFonts w:ascii="Verdana" w:eastAsia="ＭＳ Ｐゴシック" w:hAnsi="Verdana" w:hint="eastAsia"/>
          </w:rPr>
          <w:delText>ったり</w:delText>
        </w:r>
      </w:del>
      <w:r w:rsidRPr="00B4767A">
        <w:rPr>
          <w:rFonts w:ascii="Verdana" w:eastAsia="ＭＳ Ｐゴシック" w:hAnsi="Verdana" w:hint="eastAsia"/>
        </w:rPr>
        <w:t>、早期市場参入を成し遂げ</w:t>
      </w:r>
      <w:del w:id="27" w:author="工内 隆" w:date="2018-08-25T08:26:00Z">
        <w:r w:rsidRPr="00B4767A" w:rsidDel="001B6446">
          <w:rPr>
            <w:rFonts w:ascii="Verdana" w:eastAsia="ＭＳ Ｐゴシック" w:hAnsi="Verdana" w:hint="eastAsia"/>
          </w:rPr>
          <w:delText>たり</w:delText>
        </w:r>
      </w:del>
      <w:r w:rsidRPr="00B4767A">
        <w:rPr>
          <w:rFonts w:ascii="Verdana" w:eastAsia="ＭＳ Ｐゴシック" w:hAnsi="Verdana" w:hint="eastAsia"/>
        </w:rPr>
        <w:t>、</w:t>
      </w:r>
      <w:ins w:id="28" w:author="Date Masahiro" w:date="2018-08-03T09:12:00Z">
        <w:r w:rsidR="00BA75CE">
          <w:rPr>
            <w:rFonts w:ascii="Verdana" w:eastAsia="ＭＳ Ｐゴシック" w:hAnsi="Verdana" w:hint="eastAsia"/>
          </w:rPr>
          <w:t>新た</w:t>
        </w:r>
      </w:ins>
      <w:del w:id="29" w:author="Date Masahiro" w:date="2018-08-03T09:12:00Z">
        <w:r w:rsidRPr="00B4767A" w:rsidDel="00BA75CE">
          <w:rPr>
            <w:rFonts w:ascii="Verdana" w:eastAsia="ＭＳ Ｐゴシック" w:hAnsi="Verdana" w:hint="eastAsia"/>
          </w:rPr>
          <w:delText>新奇</w:delText>
        </w:r>
      </w:del>
      <w:r w:rsidRPr="00B4767A">
        <w:rPr>
          <w:rFonts w:ascii="Verdana" w:eastAsia="ＭＳ Ｐゴシック" w:hAnsi="Verdana" w:hint="eastAsia"/>
        </w:rPr>
        <w:t>なアイデアを</w:t>
      </w:r>
      <w:ins w:id="30" w:author="Date Masahiro" w:date="2018-08-03T09:12:00Z">
        <w:r w:rsidR="00BA75CE">
          <w:rPr>
            <w:rFonts w:ascii="Verdana" w:eastAsia="ＭＳ Ｐゴシック" w:hAnsi="Verdana" w:hint="eastAsia"/>
          </w:rPr>
          <w:t>収集</w:t>
        </w:r>
      </w:ins>
      <w:del w:id="31" w:author="Date Masahiro" w:date="2018-08-03T09:12:00Z">
        <w:r w:rsidRPr="00B4767A" w:rsidDel="00BA75CE">
          <w:rPr>
            <w:rFonts w:ascii="Verdana" w:eastAsia="ＭＳ Ｐゴシック" w:hAnsi="Verdana" w:hint="eastAsia"/>
          </w:rPr>
          <w:delText>集約</w:delText>
        </w:r>
      </w:del>
      <w:r w:rsidRPr="00B4767A">
        <w:rPr>
          <w:rFonts w:ascii="Verdana" w:eastAsia="ＭＳ Ｐゴシック" w:hAnsi="Verdana" w:hint="eastAsia"/>
        </w:rPr>
        <w:t>し</w:t>
      </w:r>
      <w:del w:id="32" w:author="工内 隆" w:date="2018-08-25T08:26:00Z">
        <w:r w:rsidRPr="00B4767A" w:rsidDel="001B6446">
          <w:rPr>
            <w:rFonts w:ascii="Verdana" w:eastAsia="ＭＳ Ｐゴシック" w:hAnsi="Verdana" w:hint="eastAsia"/>
          </w:rPr>
          <w:delText>たり</w:delText>
        </w:r>
      </w:del>
      <w:r w:rsidRPr="00B4767A">
        <w:rPr>
          <w:rFonts w:ascii="Verdana" w:eastAsia="ＭＳ Ｐゴシック" w:hAnsi="Verdana" w:hint="eastAsia"/>
        </w:rPr>
        <w:t>、相互運用性や業界標準を実装し</w:t>
      </w:r>
      <w:del w:id="33" w:author="工内 隆" w:date="2018-08-25T08:26:00Z">
        <w:r w:rsidRPr="00B4767A" w:rsidDel="001B6446">
          <w:rPr>
            <w:rFonts w:ascii="Verdana" w:eastAsia="ＭＳ Ｐゴシック" w:hAnsi="Verdana" w:hint="eastAsia"/>
          </w:rPr>
          <w:delText>たり</w:delText>
        </w:r>
      </w:del>
      <w:r w:rsidRPr="00B4767A">
        <w:rPr>
          <w:rFonts w:ascii="Verdana" w:eastAsia="ＭＳ Ｐゴシック" w:hAnsi="Verdana" w:hint="eastAsia"/>
        </w:rPr>
        <w:t>、才能ある開発者を採用し</w:t>
      </w:r>
      <w:del w:id="34" w:author="工内 隆" w:date="2018-08-25T08:26:00Z">
        <w:r w:rsidRPr="00B4767A" w:rsidDel="001B6446">
          <w:rPr>
            <w:rFonts w:ascii="Verdana" w:eastAsia="ＭＳ Ｐゴシック" w:hAnsi="Verdana" w:hint="eastAsia"/>
          </w:rPr>
          <w:delText>たり</w:delText>
        </w:r>
      </w:del>
      <w:r w:rsidRPr="00B4767A">
        <w:rPr>
          <w:rFonts w:ascii="Verdana" w:eastAsia="ＭＳ Ｐゴシック" w:hAnsi="Verdana" w:hint="eastAsia"/>
        </w:rPr>
        <w:t>、より優れたソフトウェアや製品を開発するために</w:t>
      </w:r>
      <w:r w:rsidR="00E31068" w:rsidRPr="00B4767A">
        <w:rPr>
          <w:rFonts w:ascii="Verdana" w:eastAsia="ＭＳ Ｐゴシック" w:hAnsi="Verdana" w:hint="eastAsia"/>
        </w:rPr>
        <w:t>広汎な知見と貢献を集め</w:t>
      </w:r>
      <w:ins w:id="35" w:author="工内 隆" w:date="2018-08-25T08:27:00Z">
        <w:r w:rsidR="001B6446">
          <w:rPr>
            <w:rFonts w:ascii="Verdana" w:eastAsia="ＭＳ Ｐゴシック" w:hAnsi="Verdana" w:hint="eastAsia"/>
          </w:rPr>
          <w:t>ることです</w:t>
        </w:r>
      </w:ins>
      <w:del w:id="36" w:author="工内 隆" w:date="2018-08-25T08:27:00Z">
        <w:r w:rsidR="00E31068" w:rsidRPr="00B4767A" w:rsidDel="001B6446">
          <w:rPr>
            <w:rFonts w:ascii="Verdana" w:eastAsia="ＭＳ Ｐゴシック" w:hAnsi="Verdana" w:hint="eastAsia"/>
          </w:rPr>
          <w:delText>たりでき</w:delText>
        </w:r>
        <w:r w:rsidR="000F0097" w:rsidRPr="00B4767A" w:rsidDel="001B6446">
          <w:rPr>
            <w:rFonts w:ascii="Verdana" w:eastAsia="ＭＳ Ｐゴシック" w:hAnsi="Verdana" w:hint="eastAsia"/>
          </w:rPr>
          <w:delText>ます</w:delText>
        </w:r>
      </w:del>
      <w:r w:rsidR="00E31068" w:rsidRPr="00B4767A">
        <w:rPr>
          <w:rFonts w:ascii="Verdana" w:eastAsia="ＭＳ Ｐゴシック" w:hAnsi="Verdana" w:hint="eastAsia"/>
        </w:rPr>
        <w:t>。</w:t>
      </w:r>
    </w:p>
    <w:p w14:paraId="589EEA7B" w14:textId="77777777" w:rsidR="00E31068" w:rsidRPr="00B4767A" w:rsidRDefault="00E31068" w:rsidP="00544125">
      <w:pPr>
        <w:rPr>
          <w:rFonts w:ascii="Verdana" w:eastAsia="ＭＳ Ｐゴシック" w:hAnsi="Verdana"/>
        </w:rPr>
      </w:pPr>
    </w:p>
    <w:p w14:paraId="63964E1E" w14:textId="77777777" w:rsidR="00544125" w:rsidRPr="00B4767A" w:rsidRDefault="00544125" w:rsidP="00544125">
      <w:pPr>
        <w:rPr>
          <w:rFonts w:ascii="Verdana" w:eastAsia="ＭＳ Ｐゴシック" w:hAnsi="Verdana"/>
        </w:rPr>
      </w:pPr>
      <w:r w:rsidRPr="00B4767A">
        <w:rPr>
          <w:rFonts w:ascii="Verdana" w:eastAsia="ＭＳ Ｐゴシック" w:hAnsi="Verdana"/>
        </w:rPr>
        <w:t>These benefits can all be realized by using and contributing to open source projects created and managed outside your company. But a comprehensive open source strategy often includes creating and launching your own open source projects as well.</w:t>
      </w:r>
    </w:p>
    <w:p w14:paraId="183FC226" w14:textId="79612C7C" w:rsidR="00544125" w:rsidRPr="00B4767A" w:rsidRDefault="00DA2676" w:rsidP="00544125">
      <w:pPr>
        <w:rPr>
          <w:rFonts w:ascii="Verdana" w:eastAsia="ＭＳ Ｐゴシック" w:hAnsi="Verdana"/>
        </w:rPr>
      </w:pPr>
      <w:r w:rsidRPr="00B4767A">
        <w:rPr>
          <w:rFonts w:ascii="Verdana" w:eastAsia="ＭＳ Ｐゴシック" w:hAnsi="Verdana" w:hint="eastAsia"/>
        </w:rPr>
        <w:t>このようなメリットはすべて、企業の外で</w:t>
      </w:r>
      <w:r w:rsidR="0095152E" w:rsidRPr="00B4767A">
        <w:rPr>
          <w:rFonts w:ascii="Verdana" w:eastAsia="ＭＳ Ｐゴシック" w:hAnsi="Verdana" w:hint="eastAsia"/>
        </w:rPr>
        <w:t>作られ</w:t>
      </w:r>
      <w:r w:rsidRPr="00B4767A">
        <w:rPr>
          <w:rFonts w:ascii="Verdana" w:eastAsia="ＭＳ Ｐゴシック" w:hAnsi="Verdana" w:hint="eastAsia"/>
        </w:rPr>
        <w:t>、運営されるオープンソースプロジェクトを</w:t>
      </w:r>
      <w:del w:id="37" w:author="工内 隆" w:date="2018-08-25T08:27:00Z">
        <w:r w:rsidRPr="00B4767A" w:rsidDel="001B6446">
          <w:rPr>
            <w:rFonts w:ascii="Verdana" w:eastAsia="ＭＳ Ｐゴシック" w:hAnsi="Verdana" w:hint="eastAsia"/>
          </w:rPr>
          <w:delText>活</w:delText>
        </w:r>
      </w:del>
      <w:ins w:id="38" w:author="工内 隆" w:date="2018-08-25T08:27:00Z">
        <w:r w:rsidR="001B6446">
          <w:rPr>
            <w:rFonts w:ascii="Verdana" w:eastAsia="ＭＳ Ｐゴシック" w:hAnsi="Verdana" w:hint="eastAsia"/>
          </w:rPr>
          <w:t>利</w:t>
        </w:r>
      </w:ins>
      <w:r w:rsidRPr="00B4767A">
        <w:rPr>
          <w:rFonts w:ascii="Verdana" w:eastAsia="ＭＳ Ｐゴシック" w:hAnsi="Verdana" w:hint="eastAsia"/>
        </w:rPr>
        <w:t>用したり、貢献したりすることによって実現されます。しかし、</w:t>
      </w:r>
      <w:del w:id="39" w:author="Date Masahiro" w:date="2018-08-03T09:19:00Z">
        <w:r w:rsidR="000F0097" w:rsidRPr="00B4767A" w:rsidDel="00BA75CE">
          <w:rPr>
            <w:rFonts w:ascii="Verdana" w:eastAsia="ＭＳ Ｐゴシック" w:hAnsi="Verdana" w:hint="eastAsia"/>
          </w:rPr>
          <w:delText>オープンソース先行企業の</w:delText>
        </w:r>
        <w:r w:rsidRPr="00B4767A" w:rsidDel="00BA75CE">
          <w:rPr>
            <w:rFonts w:ascii="Verdana" w:eastAsia="ＭＳ Ｐゴシック" w:hAnsi="Verdana" w:hint="eastAsia"/>
          </w:rPr>
          <w:delText>包括的な</w:delText>
        </w:r>
      </w:del>
      <w:ins w:id="40" w:author="Date Masahiro" w:date="2018-08-03T09:19:00Z">
        <w:r w:rsidR="00BA75CE">
          <w:rPr>
            <w:rFonts w:ascii="Verdana" w:eastAsia="ＭＳ Ｐゴシック" w:hAnsi="Verdana" w:hint="eastAsia"/>
          </w:rPr>
          <w:t>広い意味での</w:t>
        </w:r>
      </w:ins>
      <w:r w:rsidRPr="00B4767A">
        <w:rPr>
          <w:rFonts w:ascii="Verdana" w:eastAsia="ＭＳ Ｐゴシック" w:hAnsi="Verdana" w:hint="eastAsia"/>
        </w:rPr>
        <w:t>オープンソース</w:t>
      </w:r>
      <w:r w:rsidR="0058696A" w:rsidRPr="00B4767A">
        <w:rPr>
          <w:rFonts w:ascii="Verdana" w:eastAsia="ＭＳ Ｐゴシック" w:hAnsi="Verdana" w:hint="eastAsia"/>
        </w:rPr>
        <w:t>戦略</w:t>
      </w:r>
      <w:del w:id="41" w:author="Date Masahiro" w:date="2018-08-03T09:20:00Z">
        <w:r w:rsidR="0095152E" w:rsidRPr="00B4767A" w:rsidDel="00BA75CE">
          <w:rPr>
            <w:rFonts w:ascii="Verdana" w:eastAsia="ＭＳ Ｐゴシック" w:hAnsi="Verdana" w:hint="eastAsia"/>
          </w:rPr>
          <w:delText>で</w:delText>
        </w:r>
      </w:del>
      <w:r w:rsidR="0058696A" w:rsidRPr="00B4767A">
        <w:rPr>
          <w:rFonts w:ascii="Verdana" w:eastAsia="ＭＳ Ｐゴシック" w:hAnsi="Verdana" w:hint="eastAsia"/>
        </w:rPr>
        <w:t>は、</w:t>
      </w:r>
      <w:del w:id="42" w:author="Date Masahiro" w:date="2018-08-03T09:20:00Z">
        <w:r w:rsidR="0058696A" w:rsidRPr="00B4767A" w:rsidDel="00BA75CE">
          <w:rPr>
            <w:rFonts w:ascii="Verdana" w:eastAsia="ＭＳ Ｐゴシック" w:hAnsi="Verdana" w:hint="eastAsia"/>
          </w:rPr>
          <w:delText>多くの場合、</w:delText>
        </w:r>
      </w:del>
      <w:r w:rsidR="0058696A" w:rsidRPr="00B4767A">
        <w:rPr>
          <w:rFonts w:ascii="Verdana" w:eastAsia="ＭＳ Ｐゴシック" w:hAnsi="Verdana" w:hint="eastAsia"/>
        </w:rPr>
        <w:t>企業</w:t>
      </w:r>
      <w:ins w:id="43" w:author="Date Masahiro" w:date="2018-08-03T09:20:00Z">
        <w:r w:rsidR="00BA75CE">
          <w:rPr>
            <w:rFonts w:ascii="Verdana" w:eastAsia="ＭＳ Ｐゴシック" w:hAnsi="Verdana" w:hint="eastAsia"/>
          </w:rPr>
          <w:t>が自身で</w:t>
        </w:r>
      </w:ins>
      <w:del w:id="44" w:author="Date Masahiro" w:date="2018-08-03T09:20:00Z">
        <w:r w:rsidR="0058696A" w:rsidRPr="00B4767A" w:rsidDel="00BA75CE">
          <w:rPr>
            <w:rFonts w:ascii="Verdana" w:eastAsia="ＭＳ Ｐゴシック" w:hAnsi="Verdana" w:hint="eastAsia"/>
          </w:rPr>
          <w:delText>独自の</w:delText>
        </w:r>
      </w:del>
      <w:r w:rsidR="0058696A" w:rsidRPr="00B4767A">
        <w:rPr>
          <w:rFonts w:ascii="Verdana" w:eastAsia="ＭＳ Ｐゴシック" w:hAnsi="Verdana" w:hint="eastAsia"/>
        </w:rPr>
        <w:t>オープンソースプロジェクトを</w:t>
      </w:r>
      <w:r w:rsidR="0095152E" w:rsidRPr="00B4767A">
        <w:rPr>
          <w:rFonts w:ascii="Verdana" w:eastAsia="ＭＳ Ｐゴシック" w:hAnsi="Verdana" w:hint="eastAsia"/>
        </w:rPr>
        <w:t>作り</w:t>
      </w:r>
      <w:r w:rsidR="0058696A" w:rsidRPr="00B4767A">
        <w:rPr>
          <w:rFonts w:ascii="Verdana" w:eastAsia="ＭＳ Ｐゴシック" w:hAnsi="Verdana" w:hint="eastAsia"/>
        </w:rPr>
        <w:t>、立ち上げる</w:t>
      </w:r>
      <w:ins w:id="45" w:author="Date Masahiro" w:date="2018-08-03T09:21:00Z">
        <w:r w:rsidR="00BA75CE">
          <w:rPr>
            <w:rFonts w:ascii="Verdana" w:eastAsia="ＭＳ Ｐゴシック" w:hAnsi="Verdana" w:hint="eastAsia"/>
          </w:rPr>
          <w:t>ことも含む</w:t>
        </w:r>
      </w:ins>
      <w:del w:id="46" w:author="Date Masahiro" w:date="2018-08-03T09:20:00Z">
        <w:r w:rsidR="0058696A" w:rsidRPr="00B4767A" w:rsidDel="00BA75CE">
          <w:rPr>
            <w:rFonts w:ascii="Verdana" w:eastAsia="ＭＳ Ｐゴシック" w:hAnsi="Verdana" w:hint="eastAsia"/>
          </w:rPr>
          <w:delText>こと</w:delText>
        </w:r>
        <w:r w:rsidR="0095152E" w:rsidRPr="00B4767A" w:rsidDel="00BA75CE">
          <w:rPr>
            <w:rFonts w:ascii="Verdana" w:eastAsia="ＭＳ Ｐゴシック" w:hAnsi="Verdana" w:hint="eastAsia"/>
          </w:rPr>
          <w:delText>が</w:delText>
        </w:r>
        <w:r w:rsidR="0058696A" w:rsidRPr="00B4767A" w:rsidDel="00BA75CE">
          <w:rPr>
            <w:rFonts w:ascii="Verdana" w:eastAsia="ＭＳ Ｐゴシック" w:hAnsi="Verdana" w:hint="eastAsia"/>
          </w:rPr>
          <w:delText>取り入れられています</w:delText>
        </w:r>
      </w:del>
      <w:ins w:id="47" w:author="Date Masahiro" w:date="2018-08-03T09:20:00Z">
        <w:r w:rsidR="00BA75CE">
          <w:rPr>
            <w:rFonts w:ascii="Verdana" w:eastAsia="ＭＳ Ｐゴシック" w:hAnsi="Verdana" w:hint="eastAsia"/>
          </w:rPr>
          <w:t>場合</w:t>
        </w:r>
      </w:ins>
      <w:ins w:id="48" w:author="Date Masahiro" w:date="2018-08-03T09:21:00Z">
        <w:r w:rsidR="00BA75CE">
          <w:rPr>
            <w:rFonts w:ascii="Verdana" w:eastAsia="ＭＳ Ｐゴシック" w:hAnsi="Verdana" w:hint="eastAsia"/>
          </w:rPr>
          <w:t>が多くあります</w:t>
        </w:r>
      </w:ins>
      <w:r w:rsidR="0058696A" w:rsidRPr="00B4767A">
        <w:rPr>
          <w:rFonts w:ascii="Verdana" w:eastAsia="ＭＳ Ｐゴシック" w:hAnsi="Verdana" w:hint="eastAsia"/>
        </w:rPr>
        <w:t>。</w:t>
      </w:r>
    </w:p>
    <w:p w14:paraId="6107D8D6" w14:textId="77777777" w:rsidR="0058696A" w:rsidRPr="00B4767A" w:rsidRDefault="0058696A" w:rsidP="00544125">
      <w:pPr>
        <w:rPr>
          <w:rFonts w:ascii="Verdana" w:eastAsia="ＭＳ Ｐゴシック" w:hAnsi="Verdana"/>
        </w:rPr>
      </w:pPr>
    </w:p>
    <w:p w14:paraId="051669F4" w14:textId="77777777" w:rsidR="00544125" w:rsidRPr="00B4767A" w:rsidRDefault="00544125" w:rsidP="00544125">
      <w:pPr>
        <w:rPr>
          <w:rFonts w:ascii="Verdana" w:eastAsia="ＭＳ Ｐゴシック" w:hAnsi="Verdana"/>
        </w:rPr>
      </w:pPr>
      <w:r w:rsidRPr="00B4767A">
        <w:rPr>
          <w:rFonts w:ascii="Verdana" w:eastAsia="ＭＳ Ｐゴシック" w:hAnsi="Verdana"/>
        </w:rPr>
        <w:lastRenderedPageBreak/>
        <w:t>Initiating projects or releasing existing projects as open source to the community strengthens the sense of give and take, which can further build a company’s reputation in open source, and make the company even more attractive to open source developers and more influential in the open source projects where it contributes. Having your codebase as a starting point for discussion can bring other advantages as you look to engage an external ecosystem of partners, vendors, and users.</w:t>
      </w:r>
    </w:p>
    <w:p w14:paraId="47EB71CF" w14:textId="474F39A4" w:rsidR="0058696A" w:rsidRPr="00B4767A" w:rsidRDefault="0058696A" w:rsidP="00544125">
      <w:pPr>
        <w:rPr>
          <w:rFonts w:ascii="Verdana" w:eastAsia="ＭＳ Ｐゴシック" w:hAnsi="Verdana"/>
        </w:rPr>
      </w:pPr>
      <w:r w:rsidRPr="00B4767A">
        <w:rPr>
          <w:rFonts w:ascii="Verdana" w:eastAsia="ＭＳ Ｐゴシック" w:hAnsi="Verdana" w:hint="eastAsia"/>
        </w:rPr>
        <w:t>プロジェクトを始め</w:t>
      </w:r>
      <w:r w:rsidR="00921446" w:rsidRPr="00B4767A">
        <w:rPr>
          <w:rFonts w:ascii="Verdana" w:eastAsia="ＭＳ Ｐゴシック" w:hAnsi="Verdana" w:hint="eastAsia"/>
        </w:rPr>
        <w:t>ること</w:t>
      </w:r>
      <w:r w:rsidRPr="00B4767A">
        <w:rPr>
          <w:rFonts w:ascii="Verdana" w:eastAsia="ＭＳ Ｐゴシック" w:hAnsi="Verdana" w:hint="eastAsia"/>
        </w:rPr>
        <w:t>、あるいは、既存プロジェクトをオープンソースとしてコミュニティに公開することは、「ギブ・アンド・テーク」</w:t>
      </w:r>
      <w:r w:rsidR="007C4385" w:rsidRPr="00B4767A">
        <w:rPr>
          <w:rFonts w:ascii="Verdana" w:eastAsia="ＭＳ Ｐゴシック" w:hAnsi="Verdana" w:hint="eastAsia"/>
        </w:rPr>
        <w:t>へ</w:t>
      </w:r>
      <w:r w:rsidR="003A054E" w:rsidRPr="00B4767A">
        <w:rPr>
          <w:rFonts w:ascii="Verdana" w:eastAsia="ＭＳ Ｐゴシック" w:hAnsi="Verdana" w:hint="eastAsia"/>
        </w:rPr>
        <w:t>の</w:t>
      </w:r>
      <w:r w:rsidR="007C4385" w:rsidRPr="00B4767A">
        <w:rPr>
          <w:rFonts w:ascii="Verdana" w:eastAsia="ＭＳ Ｐゴシック" w:hAnsi="Verdana" w:hint="eastAsia"/>
        </w:rPr>
        <w:t>意識</w:t>
      </w:r>
      <w:r w:rsidR="003A054E" w:rsidRPr="00B4767A">
        <w:rPr>
          <w:rFonts w:ascii="Verdana" w:eastAsia="ＭＳ Ｐゴシック" w:hAnsi="Verdana" w:hint="eastAsia"/>
        </w:rPr>
        <w:t>を</w:t>
      </w:r>
      <w:r w:rsidR="007C4385" w:rsidRPr="00B4767A">
        <w:rPr>
          <w:rFonts w:ascii="Verdana" w:eastAsia="ＭＳ Ｐゴシック" w:hAnsi="Verdana" w:hint="eastAsia"/>
        </w:rPr>
        <w:t>高め、そのことがオープンソースコミュニティにおける企業の良好な評価を</w:t>
      </w:r>
      <w:r w:rsidR="000F0097" w:rsidRPr="00B4767A">
        <w:rPr>
          <w:rFonts w:ascii="Verdana" w:eastAsia="ＭＳ Ｐゴシック" w:hAnsi="Verdana" w:hint="eastAsia"/>
        </w:rPr>
        <w:t>もたらし</w:t>
      </w:r>
      <w:r w:rsidR="007C4385" w:rsidRPr="00B4767A">
        <w:rPr>
          <w:rFonts w:ascii="Verdana" w:eastAsia="ＭＳ Ｐゴシック" w:hAnsi="Verdana" w:hint="eastAsia"/>
        </w:rPr>
        <w:t>、企業がオープンソース開発者に魅力的</w:t>
      </w:r>
      <w:r w:rsidR="00552FC6" w:rsidRPr="00B4767A">
        <w:rPr>
          <w:rFonts w:ascii="Verdana" w:eastAsia="ＭＳ Ｐゴシック" w:hAnsi="Verdana" w:hint="eastAsia"/>
        </w:rPr>
        <w:t>に映り</w:t>
      </w:r>
      <w:r w:rsidR="007C4385" w:rsidRPr="00B4767A">
        <w:rPr>
          <w:rFonts w:ascii="Verdana" w:eastAsia="ＭＳ Ｐゴシック" w:hAnsi="Verdana" w:hint="eastAsia"/>
        </w:rPr>
        <w:t>、また、企業</w:t>
      </w:r>
      <w:r w:rsidR="00921446" w:rsidRPr="00B4767A">
        <w:rPr>
          <w:rFonts w:ascii="Verdana" w:eastAsia="ＭＳ Ｐゴシック" w:hAnsi="Verdana" w:hint="eastAsia"/>
        </w:rPr>
        <w:t>の</w:t>
      </w:r>
      <w:r w:rsidR="007C4385" w:rsidRPr="00B4767A">
        <w:rPr>
          <w:rFonts w:ascii="Verdana" w:eastAsia="ＭＳ Ｐゴシック" w:hAnsi="Verdana" w:hint="eastAsia"/>
        </w:rPr>
        <w:t>貢献するオープンソースプロジェクトに大きな影響力を持つことに繋がります。</w:t>
      </w:r>
      <w:r w:rsidR="00921446" w:rsidRPr="00B4767A">
        <w:rPr>
          <w:rFonts w:ascii="Verdana" w:eastAsia="ＭＳ Ｐゴシック" w:hAnsi="Verdana" w:hint="eastAsia"/>
        </w:rPr>
        <w:t>また、</w:t>
      </w:r>
      <w:r w:rsidR="007C4385" w:rsidRPr="00B4767A">
        <w:rPr>
          <w:rFonts w:ascii="Verdana" w:eastAsia="ＭＳ Ｐゴシック" w:hAnsi="Verdana" w:hint="eastAsia"/>
        </w:rPr>
        <w:t>企業の持つコードベースを議論の開始点として公開すること</w:t>
      </w:r>
      <w:del w:id="49" w:author="Date Masahiro" w:date="2018-08-03T09:27:00Z">
        <w:r w:rsidR="00402587" w:rsidRPr="00B4767A" w:rsidDel="00747A9D">
          <w:rPr>
            <w:rFonts w:ascii="Verdana" w:eastAsia="ＭＳ Ｐゴシック" w:hAnsi="Verdana" w:hint="eastAsia"/>
          </w:rPr>
          <w:delText>に</w:delText>
        </w:r>
      </w:del>
      <w:ins w:id="50" w:author="Date Masahiro" w:date="2018-08-03T09:28:00Z">
        <w:r w:rsidR="00747A9D">
          <w:rPr>
            <w:rFonts w:ascii="Verdana" w:eastAsia="ＭＳ Ｐゴシック" w:hAnsi="Verdana" w:hint="eastAsia"/>
          </w:rPr>
          <w:t>で</w:t>
        </w:r>
      </w:ins>
      <w:del w:id="51" w:author="Date Masahiro" w:date="2018-08-03T09:28:00Z">
        <w:r w:rsidR="007C4385" w:rsidRPr="00B4767A" w:rsidDel="00747A9D">
          <w:rPr>
            <w:rFonts w:ascii="Verdana" w:eastAsia="ＭＳ Ｐゴシック" w:hAnsi="Verdana" w:hint="eastAsia"/>
          </w:rPr>
          <w:delText>は</w:delText>
        </w:r>
      </w:del>
      <w:r w:rsidR="007C4385" w:rsidRPr="00B4767A">
        <w:rPr>
          <w:rFonts w:ascii="Verdana" w:eastAsia="ＭＳ Ｐゴシック" w:hAnsi="Verdana" w:hint="eastAsia"/>
        </w:rPr>
        <w:t>、</w:t>
      </w:r>
      <w:r w:rsidR="00921446" w:rsidRPr="00B4767A">
        <w:rPr>
          <w:rFonts w:ascii="Verdana" w:eastAsia="ＭＳ Ｐゴシック" w:hAnsi="Verdana" w:hint="eastAsia"/>
        </w:rPr>
        <w:t>外部のパートナー、ベンダー、あるいは、ユーザーのエコシステム</w:t>
      </w:r>
      <w:del w:id="52" w:author="Date Masahiro" w:date="2018-08-03T09:29:00Z">
        <w:r w:rsidR="00921446" w:rsidRPr="00B4767A" w:rsidDel="00747A9D">
          <w:rPr>
            <w:rFonts w:ascii="Verdana" w:eastAsia="ＭＳ Ｐゴシック" w:hAnsi="Verdana" w:hint="eastAsia"/>
          </w:rPr>
          <w:delText>に</w:delText>
        </w:r>
        <w:r w:rsidR="00402587" w:rsidRPr="00B4767A" w:rsidDel="00747A9D">
          <w:rPr>
            <w:rFonts w:ascii="Verdana" w:eastAsia="ＭＳ Ｐゴシック" w:hAnsi="Verdana" w:hint="eastAsia"/>
          </w:rPr>
          <w:delText>関わる</w:delText>
        </w:r>
        <w:r w:rsidR="00921446" w:rsidRPr="00B4767A" w:rsidDel="00747A9D">
          <w:rPr>
            <w:rFonts w:ascii="Verdana" w:eastAsia="ＭＳ Ｐゴシック" w:hAnsi="Verdana" w:hint="eastAsia"/>
          </w:rPr>
          <w:delText>ことで</w:delText>
        </w:r>
      </w:del>
      <w:ins w:id="53" w:author="Date Masahiro" w:date="2018-08-03T09:29:00Z">
        <w:r w:rsidR="00747A9D">
          <w:rPr>
            <w:rFonts w:ascii="Verdana" w:eastAsia="ＭＳ Ｐゴシック" w:hAnsi="Verdana" w:hint="eastAsia"/>
          </w:rPr>
          <w:t>との関係が</w:t>
        </w:r>
      </w:ins>
      <w:ins w:id="54" w:author="Date Masahiro" w:date="2018-08-03T09:30:00Z">
        <w:r w:rsidR="00747A9D">
          <w:rPr>
            <w:rFonts w:ascii="Verdana" w:eastAsia="ＭＳ Ｐゴシック" w:hAnsi="Verdana" w:hint="eastAsia"/>
          </w:rPr>
          <w:t>強化</w:t>
        </w:r>
      </w:ins>
      <w:del w:id="55" w:author="Date Masahiro" w:date="2018-08-03T09:30:00Z">
        <w:r w:rsidR="00921446" w:rsidRPr="00B4767A" w:rsidDel="00747A9D">
          <w:rPr>
            <w:rFonts w:ascii="Verdana" w:eastAsia="ＭＳ Ｐゴシック" w:hAnsi="Verdana" w:hint="eastAsia"/>
          </w:rPr>
          <w:delText>、</w:delText>
        </w:r>
      </w:del>
      <w:ins w:id="56" w:author="Date Masahiro" w:date="2018-08-03T09:30:00Z">
        <w:r w:rsidR="00747A9D">
          <w:rPr>
            <w:rFonts w:ascii="Verdana" w:eastAsia="ＭＳ Ｐゴシック" w:hAnsi="Verdana" w:hint="eastAsia"/>
          </w:rPr>
          <w:t>され、</w:t>
        </w:r>
      </w:ins>
      <w:r w:rsidR="00921446" w:rsidRPr="00B4767A">
        <w:rPr>
          <w:rFonts w:ascii="Verdana" w:eastAsia="ＭＳ Ｐゴシック" w:hAnsi="Verdana" w:hint="eastAsia"/>
        </w:rPr>
        <w:t>さらなる</w:t>
      </w:r>
      <w:r w:rsidR="0095152E" w:rsidRPr="00B4767A">
        <w:rPr>
          <w:rFonts w:ascii="Verdana" w:eastAsia="ＭＳ Ｐゴシック" w:hAnsi="Verdana" w:hint="eastAsia"/>
        </w:rPr>
        <w:t>利益</w:t>
      </w:r>
      <w:ins w:id="57" w:author="Date Masahiro" w:date="2018-08-03T09:30:00Z">
        <w:r w:rsidR="00747A9D">
          <w:rPr>
            <w:rFonts w:ascii="Verdana" w:eastAsia="ＭＳ Ｐゴシック" w:hAnsi="Verdana" w:hint="eastAsia"/>
          </w:rPr>
          <w:t>を生み出すことになります</w:t>
        </w:r>
      </w:ins>
      <w:del w:id="58" w:author="Date Masahiro" w:date="2018-08-03T09:30:00Z">
        <w:r w:rsidR="000F0097" w:rsidRPr="00B4767A" w:rsidDel="00747A9D">
          <w:rPr>
            <w:rFonts w:ascii="Verdana" w:eastAsia="ＭＳ Ｐゴシック" w:hAnsi="Verdana" w:hint="eastAsia"/>
          </w:rPr>
          <w:delText>があります</w:delText>
        </w:r>
      </w:del>
      <w:r w:rsidR="00402587" w:rsidRPr="00B4767A">
        <w:rPr>
          <w:rFonts w:ascii="Verdana" w:eastAsia="ＭＳ Ｐゴシック" w:hAnsi="Verdana" w:hint="eastAsia"/>
        </w:rPr>
        <w:t>。</w:t>
      </w:r>
    </w:p>
    <w:p w14:paraId="2E79E692" w14:textId="77777777" w:rsidR="00544125" w:rsidRPr="00B4767A" w:rsidRDefault="00544125" w:rsidP="00544125">
      <w:pPr>
        <w:rPr>
          <w:rFonts w:ascii="Verdana" w:eastAsia="ＭＳ Ｐゴシック" w:hAnsi="Verdana"/>
        </w:rPr>
      </w:pPr>
    </w:p>
    <w:p w14:paraId="158F36C0" w14:textId="77777777" w:rsidR="00544125" w:rsidRPr="00B4767A" w:rsidRDefault="00544125" w:rsidP="00544125">
      <w:pPr>
        <w:rPr>
          <w:rFonts w:ascii="Verdana" w:eastAsia="ＭＳ Ｐゴシック" w:hAnsi="Verdana"/>
        </w:rPr>
      </w:pPr>
      <w:r w:rsidRPr="00B4767A">
        <w:rPr>
          <w:rFonts w:ascii="Verdana" w:eastAsia="ＭＳ Ｐゴシック" w:hAnsi="Verdana"/>
        </w:rPr>
        <w:t>By opening up your own code and development practices to outside use and contribution, you are truly embracing open innovation and using open source to its best effect for your business. Code released under an open source license allows anyone to contribute, inspect, modify, and improve it. This collaborative approach to development is now the de facto way of building software and a proven engine of technological innovation.</w:t>
      </w:r>
    </w:p>
    <w:p w14:paraId="323410B5" w14:textId="78CD98AA" w:rsidR="009A4242" w:rsidRPr="00B4767A" w:rsidRDefault="009A4242" w:rsidP="00544125">
      <w:pPr>
        <w:rPr>
          <w:rFonts w:ascii="Verdana" w:eastAsia="ＭＳ Ｐゴシック" w:hAnsi="Verdana"/>
        </w:rPr>
      </w:pPr>
      <w:r w:rsidRPr="00B4767A">
        <w:rPr>
          <w:rFonts w:ascii="Verdana" w:eastAsia="ＭＳ Ｐゴシック" w:hAnsi="Verdana" w:hint="eastAsia"/>
        </w:rPr>
        <w:t>企業のコードと開発</w:t>
      </w:r>
      <w:r w:rsidR="008C1BE2" w:rsidRPr="00B4767A">
        <w:rPr>
          <w:rFonts w:ascii="Verdana" w:eastAsia="ＭＳ Ｐゴシック" w:hAnsi="Verdana" w:hint="eastAsia"/>
        </w:rPr>
        <w:t>手法</w:t>
      </w:r>
      <w:r w:rsidRPr="00B4767A">
        <w:rPr>
          <w:rFonts w:ascii="Verdana" w:eastAsia="ＭＳ Ｐゴシック" w:hAnsi="Verdana" w:hint="eastAsia"/>
        </w:rPr>
        <w:t>を</w:t>
      </w:r>
      <w:r w:rsidR="008C1BE2" w:rsidRPr="00B4767A">
        <w:rPr>
          <w:rFonts w:ascii="Verdana" w:eastAsia="ＭＳ Ｐゴシック" w:hAnsi="Verdana" w:hint="eastAsia"/>
        </w:rPr>
        <w:t>外部の利用と貢献</w:t>
      </w:r>
      <w:r w:rsidR="000F0097" w:rsidRPr="00B4767A">
        <w:rPr>
          <w:rFonts w:ascii="Verdana" w:eastAsia="ＭＳ Ｐゴシック" w:hAnsi="Verdana" w:hint="eastAsia"/>
        </w:rPr>
        <w:t>に向けて</w:t>
      </w:r>
      <w:r w:rsidRPr="00B4767A">
        <w:rPr>
          <w:rFonts w:ascii="Verdana" w:eastAsia="ＭＳ Ｐゴシック" w:hAnsi="Verdana" w:hint="eastAsia"/>
        </w:rPr>
        <w:t>公開</w:t>
      </w:r>
      <w:r w:rsidR="008C1BE2" w:rsidRPr="00B4767A">
        <w:rPr>
          <w:rFonts w:ascii="Verdana" w:eastAsia="ＭＳ Ｐゴシック" w:hAnsi="Verdana" w:hint="eastAsia"/>
        </w:rPr>
        <w:t>することにより、企業は本当にオープンイノベーションを取り入れ、</w:t>
      </w:r>
      <w:r w:rsidR="007228EF" w:rsidRPr="00B4767A">
        <w:rPr>
          <w:rFonts w:ascii="Verdana" w:eastAsia="ＭＳ Ｐゴシック" w:hAnsi="Verdana" w:hint="eastAsia"/>
        </w:rPr>
        <w:t>企業のビジネスに対する最大限の効果</w:t>
      </w:r>
      <w:r w:rsidR="00C46EF9" w:rsidRPr="00B4767A">
        <w:rPr>
          <w:rFonts w:ascii="Verdana" w:eastAsia="ＭＳ Ｐゴシック" w:hAnsi="Verdana" w:hint="eastAsia"/>
        </w:rPr>
        <w:t>とみなされる</w:t>
      </w:r>
      <w:r w:rsidR="007228EF" w:rsidRPr="00B4767A">
        <w:rPr>
          <w:rFonts w:ascii="Verdana" w:eastAsia="ＭＳ Ｐゴシック" w:hAnsi="Verdana" w:hint="eastAsia"/>
        </w:rPr>
        <w:t>まで</w:t>
      </w:r>
      <w:r w:rsidR="0095152E" w:rsidRPr="00B4767A">
        <w:rPr>
          <w:rFonts w:ascii="Verdana" w:eastAsia="ＭＳ Ｐゴシック" w:hAnsi="Verdana" w:hint="eastAsia"/>
        </w:rPr>
        <w:t>オープンソースを活用</w:t>
      </w:r>
      <w:r w:rsidR="007228EF" w:rsidRPr="00B4767A">
        <w:rPr>
          <w:rFonts w:ascii="Verdana" w:eastAsia="ＭＳ Ｐゴシック" w:hAnsi="Verdana" w:hint="eastAsia"/>
        </w:rPr>
        <w:t>した</w:t>
      </w:r>
      <w:r w:rsidR="0095152E" w:rsidRPr="00B4767A">
        <w:rPr>
          <w:rFonts w:ascii="Verdana" w:eastAsia="ＭＳ Ｐゴシック" w:hAnsi="Verdana" w:hint="eastAsia"/>
        </w:rPr>
        <w:t>ことになります。</w:t>
      </w:r>
      <w:r w:rsidR="00C46EF9" w:rsidRPr="00B4767A">
        <w:rPr>
          <w:rFonts w:ascii="Verdana" w:eastAsia="ＭＳ Ｐゴシック" w:hAnsi="Verdana" w:hint="eastAsia"/>
        </w:rPr>
        <w:t>オープンソースライセンスの下で公開されたコードは、誰でもそのコードに貢献したり、調査したり、変更したり、改善したりすることを許容します。このような開発</w:t>
      </w:r>
      <w:r w:rsidR="00FD4E3F" w:rsidRPr="00B4767A">
        <w:rPr>
          <w:rFonts w:ascii="Verdana" w:eastAsia="ＭＳ Ｐゴシック" w:hAnsi="Verdana" w:hint="eastAsia"/>
        </w:rPr>
        <w:t>の</w:t>
      </w:r>
      <w:r w:rsidR="00C46EF9" w:rsidRPr="00B4767A">
        <w:rPr>
          <w:rFonts w:ascii="Verdana" w:eastAsia="ＭＳ Ｐゴシック" w:hAnsi="Verdana" w:hint="eastAsia"/>
        </w:rPr>
        <w:t>協業アプローチは、今やソフトウェア</w:t>
      </w:r>
      <w:ins w:id="59" w:author="Date Masahiro" w:date="2018-08-03T09:33:00Z">
        <w:r w:rsidR="00747A9D">
          <w:rPr>
            <w:rFonts w:ascii="Verdana" w:eastAsia="ＭＳ Ｐゴシック" w:hAnsi="Verdana" w:hint="eastAsia"/>
          </w:rPr>
          <w:t>開発</w:t>
        </w:r>
      </w:ins>
      <w:del w:id="60" w:author="Date Masahiro" w:date="2018-08-03T09:33:00Z">
        <w:r w:rsidR="00C46EF9" w:rsidRPr="00B4767A" w:rsidDel="00747A9D">
          <w:rPr>
            <w:rFonts w:ascii="Verdana" w:eastAsia="ＭＳ Ｐゴシック" w:hAnsi="Verdana" w:hint="eastAsia"/>
          </w:rPr>
          <w:delText>構築</w:delText>
        </w:r>
      </w:del>
      <w:r w:rsidR="00C46EF9" w:rsidRPr="00B4767A">
        <w:rPr>
          <w:rFonts w:ascii="Verdana" w:eastAsia="ＭＳ Ｐゴシック" w:hAnsi="Verdana" w:hint="eastAsia"/>
        </w:rPr>
        <w:t>の</w:t>
      </w:r>
      <w:r w:rsidR="00FD4E3F" w:rsidRPr="00B4767A">
        <w:rPr>
          <w:rFonts w:ascii="Verdana" w:eastAsia="ＭＳ Ｐゴシック" w:hAnsi="Verdana" w:hint="eastAsia"/>
        </w:rPr>
        <w:t>実質</w:t>
      </w:r>
      <w:ins w:id="61" w:author="Date Masahiro" w:date="2018-08-03T09:33:00Z">
        <w:r w:rsidR="00747A9D">
          <w:rPr>
            <w:rFonts w:ascii="Verdana" w:eastAsia="ＭＳ Ｐゴシック" w:hAnsi="Verdana" w:hint="eastAsia"/>
          </w:rPr>
          <w:t>的な</w:t>
        </w:r>
      </w:ins>
      <w:r w:rsidR="00FD4E3F" w:rsidRPr="00B4767A">
        <w:rPr>
          <w:rFonts w:ascii="Verdana" w:eastAsia="ＭＳ Ｐゴシック" w:hAnsi="Verdana" w:hint="eastAsia"/>
        </w:rPr>
        <w:t>標準と</w:t>
      </w:r>
      <w:del w:id="62" w:author="Date Masahiro" w:date="2018-08-03T09:33:00Z">
        <w:r w:rsidR="00FD4E3F" w:rsidRPr="00B4767A" w:rsidDel="00747A9D">
          <w:rPr>
            <w:rFonts w:ascii="Verdana" w:eastAsia="ＭＳ Ｐゴシック" w:hAnsi="Verdana" w:hint="eastAsia"/>
          </w:rPr>
          <w:delText>言いうる手法と</w:delText>
        </w:r>
      </w:del>
      <w:r w:rsidR="00FD4E3F" w:rsidRPr="00B4767A">
        <w:rPr>
          <w:rFonts w:ascii="Verdana" w:eastAsia="ＭＳ Ｐゴシック" w:hAnsi="Verdana" w:hint="eastAsia"/>
        </w:rPr>
        <w:t>なり、技術革新の</w:t>
      </w:r>
      <w:del w:id="63" w:author="Date Masahiro" w:date="2018-08-03T09:34:00Z">
        <w:r w:rsidR="00FD4E3F" w:rsidRPr="00B4767A" w:rsidDel="00747A9D">
          <w:rPr>
            <w:rFonts w:ascii="Verdana" w:eastAsia="ＭＳ Ｐゴシック" w:hAnsi="Verdana" w:hint="eastAsia"/>
          </w:rPr>
          <w:delText>実証済みの</w:delText>
        </w:r>
      </w:del>
      <w:r w:rsidR="00FD4E3F" w:rsidRPr="00B4767A">
        <w:rPr>
          <w:rFonts w:ascii="Verdana" w:eastAsia="ＭＳ Ｐゴシック" w:hAnsi="Verdana" w:hint="eastAsia"/>
        </w:rPr>
        <w:t>推進力となってい</w:t>
      </w:r>
      <w:ins w:id="64" w:author="Date Masahiro" w:date="2018-08-03T09:34:00Z">
        <w:r w:rsidR="00747A9D">
          <w:rPr>
            <w:rFonts w:ascii="Verdana" w:eastAsia="ＭＳ Ｐゴシック" w:hAnsi="Verdana" w:hint="eastAsia"/>
          </w:rPr>
          <w:t>ると広く認識されています</w:t>
        </w:r>
      </w:ins>
      <w:del w:id="65" w:author="Date Masahiro" w:date="2018-08-03T09:34:00Z">
        <w:r w:rsidR="00FD4E3F" w:rsidRPr="00B4767A" w:rsidDel="00747A9D">
          <w:rPr>
            <w:rFonts w:ascii="Verdana" w:eastAsia="ＭＳ Ｐゴシック" w:hAnsi="Verdana" w:hint="eastAsia"/>
          </w:rPr>
          <w:delText>ます</w:delText>
        </w:r>
      </w:del>
      <w:r w:rsidR="00FD4E3F" w:rsidRPr="00B4767A">
        <w:rPr>
          <w:rFonts w:ascii="Verdana" w:eastAsia="ＭＳ Ｐゴシック" w:hAnsi="Verdana" w:hint="eastAsia"/>
        </w:rPr>
        <w:t>。</w:t>
      </w:r>
    </w:p>
    <w:p w14:paraId="1271C8FF" w14:textId="77777777" w:rsidR="00544125" w:rsidRPr="00B4767A" w:rsidRDefault="00544125" w:rsidP="00544125">
      <w:pPr>
        <w:rPr>
          <w:rFonts w:ascii="Verdana" w:eastAsia="ＭＳ Ｐゴシック" w:hAnsi="Verdana"/>
        </w:rPr>
      </w:pPr>
    </w:p>
    <w:p w14:paraId="32389EED"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This is true whether your primary mission is financial services, providing health care, operating fleets of trucks, selling retail goods in stores or online, providing transportation to commuters and airline passengers, building roads and bridges, or thousands of other specialties. While these enterprises certainly want to keep the applications and technologies that are core to the value they provide to their customers, there exists a myriad of code and software that are dependencies and which are not a high-value differentiator to the organization. Opening these technologies up as a project to outside contributions can create new possibilities </w:t>
      </w:r>
      <w:r w:rsidRPr="00B4767A">
        <w:rPr>
          <w:rFonts w:ascii="Verdana" w:eastAsia="ＭＳ Ｐゴシック" w:hAnsi="Verdana"/>
        </w:rPr>
        <w:lastRenderedPageBreak/>
        <w:t>and opportunities for growing and strengthening this code.</w:t>
      </w:r>
    </w:p>
    <w:p w14:paraId="45CA69F2" w14:textId="59B72ECF" w:rsidR="006C0B35" w:rsidRPr="00B4767A" w:rsidRDefault="00FD4E3F" w:rsidP="00544125">
      <w:pPr>
        <w:rPr>
          <w:rFonts w:ascii="Verdana" w:eastAsia="ＭＳ Ｐゴシック" w:hAnsi="Verdana"/>
        </w:rPr>
      </w:pPr>
      <w:r w:rsidRPr="00B4767A">
        <w:rPr>
          <w:rFonts w:ascii="Verdana" w:eastAsia="ＭＳ Ｐゴシック" w:hAnsi="Verdana" w:hint="eastAsia"/>
        </w:rPr>
        <w:t>この状況は、</w:t>
      </w:r>
      <w:r w:rsidR="009C116C" w:rsidRPr="00B4767A">
        <w:rPr>
          <w:rFonts w:ascii="Verdana" w:eastAsia="ＭＳ Ｐゴシック" w:hAnsi="Verdana" w:hint="eastAsia"/>
        </w:rPr>
        <w:t>企業の活動分野が、金融サービスであろうと、ヘルスケアの提供であろうと、トラック輸送の運用であろうと、店舗やオンラインでの小売りであろうと、通勤者や航空機搭乗者むけの移動手段の提供であろうと、道路や橋梁の建設であろうと、あるいは、その他何千にも及ぶ専門分野であろうと</w:t>
      </w:r>
      <w:r w:rsidR="006C0B35" w:rsidRPr="00B4767A">
        <w:rPr>
          <w:rFonts w:ascii="Verdana" w:eastAsia="ＭＳ Ｐゴシック" w:hAnsi="Verdana" w:hint="eastAsia"/>
        </w:rPr>
        <w:t>当てはまります。このような企業でも顧客に提供する価値の中核となるアプリケーション</w:t>
      </w:r>
      <w:r w:rsidR="0017403A" w:rsidRPr="00B4767A">
        <w:rPr>
          <w:rFonts w:ascii="Verdana" w:eastAsia="ＭＳ Ｐゴシック" w:hAnsi="Verdana" w:hint="eastAsia"/>
        </w:rPr>
        <w:t>やテクノロジーは社内に保持</w:t>
      </w:r>
      <w:r w:rsidR="0022303F" w:rsidRPr="00B4767A">
        <w:rPr>
          <w:rFonts w:ascii="Verdana" w:eastAsia="ＭＳ Ｐゴシック" w:hAnsi="Verdana" w:hint="eastAsia"/>
        </w:rPr>
        <w:t>することを望む</w:t>
      </w:r>
      <w:r w:rsidR="0017403A" w:rsidRPr="00B4767A">
        <w:rPr>
          <w:rFonts w:ascii="Verdana" w:eastAsia="ＭＳ Ｐゴシック" w:hAnsi="Verdana" w:hint="eastAsia"/>
        </w:rPr>
        <w:t>でしょう</w:t>
      </w:r>
      <w:r w:rsidR="000F0097" w:rsidRPr="00B4767A">
        <w:rPr>
          <w:rFonts w:ascii="Verdana" w:eastAsia="ＭＳ Ｐゴシック" w:hAnsi="Verdana" w:hint="eastAsia"/>
        </w:rPr>
        <w:t>。しかし</w:t>
      </w:r>
      <w:r w:rsidR="0017403A" w:rsidRPr="00B4767A">
        <w:rPr>
          <w:rFonts w:ascii="Verdana" w:eastAsia="ＭＳ Ｐゴシック" w:hAnsi="Verdana" w:hint="eastAsia"/>
        </w:rPr>
        <w:t>、</w:t>
      </w:r>
      <w:r w:rsidR="0022303F" w:rsidRPr="00B4767A">
        <w:rPr>
          <w:rFonts w:ascii="Verdana" w:eastAsia="ＭＳ Ｐゴシック" w:hAnsi="Verdana" w:hint="eastAsia"/>
        </w:rPr>
        <w:t>一方で、必要性はあるものの、企業にとって差別化要因とするほどの</w:t>
      </w:r>
      <w:r w:rsidR="00B52EE0" w:rsidRPr="00B4767A">
        <w:rPr>
          <w:rFonts w:ascii="Verdana" w:eastAsia="ＭＳ Ｐゴシック" w:hAnsi="Verdana" w:hint="eastAsia"/>
        </w:rPr>
        <w:t>高い価値は認められないような</w:t>
      </w:r>
      <w:r w:rsidR="0022303F" w:rsidRPr="00B4767A">
        <w:rPr>
          <w:rFonts w:ascii="Verdana" w:eastAsia="ＭＳ Ｐゴシック" w:hAnsi="Verdana" w:hint="eastAsia"/>
        </w:rPr>
        <w:t>無数のコードやソフトウェア</w:t>
      </w:r>
      <w:r w:rsidR="000F0097" w:rsidRPr="00B4767A">
        <w:rPr>
          <w:rFonts w:ascii="Verdana" w:eastAsia="ＭＳ Ｐゴシック" w:hAnsi="Verdana" w:hint="eastAsia"/>
        </w:rPr>
        <w:t>も</w:t>
      </w:r>
      <w:r w:rsidR="0022303F" w:rsidRPr="00B4767A">
        <w:rPr>
          <w:rFonts w:ascii="Verdana" w:eastAsia="ＭＳ Ｐゴシック" w:hAnsi="Verdana" w:hint="eastAsia"/>
        </w:rPr>
        <w:t>存在します。</w:t>
      </w:r>
      <w:r w:rsidR="00B52EE0" w:rsidRPr="00B4767A">
        <w:rPr>
          <w:rFonts w:ascii="Verdana" w:eastAsia="ＭＳ Ｐゴシック" w:hAnsi="Verdana" w:hint="eastAsia"/>
        </w:rPr>
        <w:t>このようなテクノロジーを外部の貢献者に向けて</w:t>
      </w:r>
      <w:del w:id="66" w:author="工内 隆" w:date="2018-08-25T08:29:00Z">
        <w:r w:rsidR="00B52EE0" w:rsidRPr="00B4767A" w:rsidDel="007C29B2">
          <w:rPr>
            <w:rFonts w:ascii="Verdana" w:eastAsia="ＭＳ Ｐゴシック" w:hAnsi="Verdana" w:hint="eastAsia"/>
          </w:rPr>
          <w:delText>の</w:delText>
        </w:r>
      </w:del>
      <w:r w:rsidR="00B52EE0" w:rsidRPr="00B4767A">
        <w:rPr>
          <w:rFonts w:ascii="Verdana" w:eastAsia="ＭＳ Ｐゴシック" w:hAnsi="Verdana" w:hint="eastAsia"/>
        </w:rPr>
        <w:t>公開すること</w:t>
      </w:r>
      <w:r w:rsidR="000F0097" w:rsidRPr="00B4767A">
        <w:rPr>
          <w:rFonts w:ascii="Verdana" w:eastAsia="ＭＳ Ｐゴシック" w:hAnsi="Verdana" w:hint="eastAsia"/>
        </w:rPr>
        <w:t>によって</w:t>
      </w:r>
      <w:r w:rsidR="00B52EE0" w:rsidRPr="00B4767A">
        <w:rPr>
          <w:rFonts w:ascii="Verdana" w:eastAsia="ＭＳ Ｐゴシック" w:hAnsi="Verdana" w:hint="eastAsia"/>
        </w:rPr>
        <w:t>、当該コードの成長と強化の</w:t>
      </w:r>
      <w:r w:rsidR="000F0097" w:rsidRPr="00B4767A">
        <w:rPr>
          <w:rFonts w:ascii="Verdana" w:eastAsia="ＭＳ Ｐゴシック" w:hAnsi="Verdana" w:hint="eastAsia"/>
        </w:rPr>
        <w:t>新たな</w:t>
      </w:r>
      <w:r w:rsidR="00B52EE0" w:rsidRPr="00B4767A">
        <w:rPr>
          <w:rFonts w:ascii="Verdana" w:eastAsia="ＭＳ Ｐゴシック" w:hAnsi="Verdana" w:hint="eastAsia"/>
        </w:rPr>
        <w:t>可能性</w:t>
      </w:r>
      <w:r w:rsidR="000F0097" w:rsidRPr="00B4767A">
        <w:rPr>
          <w:rFonts w:ascii="Verdana" w:eastAsia="ＭＳ Ｐゴシック" w:hAnsi="Verdana" w:hint="eastAsia"/>
        </w:rPr>
        <w:t>と</w:t>
      </w:r>
      <w:r w:rsidR="00B52EE0" w:rsidRPr="00B4767A">
        <w:rPr>
          <w:rFonts w:ascii="Verdana" w:eastAsia="ＭＳ Ｐゴシック" w:hAnsi="Verdana" w:hint="eastAsia"/>
        </w:rPr>
        <w:t>機会</w:t>
      </w:r>
      <w:r w:rsidR="000F0097" w:rsidRPr="00B4767A">
        <w:rPr>
          <w:rFonts w:ascii="Verdana" w:eastAsia="ＭＳ Ｐゴシック" w:hAnsi="Verdana" w:hint="eastAsia"/>
        </w:rPr>
        <w:t>が作りだされ</w:t>
      </w:r>
      <w:r w:rsidR="00B52EE0" w:rsidRPr="00B4767A">
        <w:rPr>
          <w:rFonts w:ascii="Verdana" w:eastAsia="ＭＳ Ｐゴシック" w:hAnsi="Verdana" w:hint="eastAsia"/>
        </w:rPr>
        <w:t>ます。</w:t>
      </w:r>
    </w:p>
    <w:p w14:paraId="014F50D8" w14:textId="77777777" w:rsidR="00544125" w:rsidRPr="00B4767A" w:rsidRDefault="00544125" w:rsidP="00544125">
      <w:pPr>
        <w:rPr>
          <w:rFonts w:ascii="Verdana" w:eastAsia="ＭＳ Ｐゴシック" w:hAnsi="Verdana"/>
        </w:rPr>
      </w:pPr>
    </w:p>
    <w:p w14:paraId="5ADD1F78" w14:textId="77777777" w:rsidR="00544125" w:rsidRPr="00B4767A" w:rsidRDefault="00544125" w:rsidP="00544125">
      <w:pPr>
        <w:rPr>
          <w:rFonts w:ascii="Verdana" w:eastAsia="ＭＳ Ｐゴシック" w:hAnsi="Verdana"/>
        </w:rPr>
      </w:pPr>
      <w:r w:rsidRPr="00B4767A">
        <w:rPr>
          <w:rFonts w:ascii="Verdana" w:eastAsia="ＭＳ Ｐゴシック" w:hAnsi="Verdana" w:hint="eastAsia"/>
        </w:rPr>
        <w:t>“</w:t>
      </w:r>
      <w:r w:rsidRPr="00B4767A">
        <w:rPr>
          <w:rFonts w:ascii="Verdana" w:eastAsia="ＭＳ Ｐゴシック" w:hAnsi="Verdana"/>
        </w:rPr>
        <w:t>No matter how many smart people we hire inside the company, there’s always smarter people on the outside. We find it is worth it to us to open source and share our code with the outside world in exchange for getting some great advice from people on the outside who have expertise and are willing to share back with us.”</w:t>
      </w:r>
    </w:p>
    <w:p w14:paraId="700D36DA" w14:textId="24CCE2D4" w:rsidR="00B52EE0" w:rsidRPr="00B4767A" w:rsidRDefault="00B52EE0" w:rsidP="00544125">
      <w:pPr>
        <w:rPr>
          <w:rFonts w:ascii="Verdana" w:eastAsia="ＭＳ Ｐゴシック" w:hAnsi="Verdana"/>
        </w:rPr>
      </w:pPr>
      <w:r w:rsidRPr="00B4767A">
        <w:rPr>
          <w:rFonts w:ascii="Verdana" w:eastAsia="ＭＳ Ｐゴシック" w:hAnsi="Verdana" w:hint="eastAsia"/>
        </w:rPr>
        <w:t>「どんなに</w:t>
      </w:r>
      <w:r w:rsidR="004B48F1" w:rsidRPr="00B4767A">
        <w:rPr>
          <w:rFonts w:ascii="Verdana" w:eastAsia="ＭＳ Ｐゴシック" w:hAnsi="Verdana" w:hint="eastAsia"/>
        </w:rPr>
        <w:t>たくさん</w:t>
      </w:r>
      <w:r w:rsidRPr="00B4767A">
        <w:rPr>
          <w:rFonts w:ascii="Verdana" w:eastAsia="ＭＳ Ｐゴシック" w:hAnsi="Verdana" w:hint="eastAsia"/>
        </w:rPr>
        <w:t>の優れた技術者を</w:t>
      </w:r>
      <w:r w:rsidR="004B48F1" w:rsidRPr="00B4767A">
        <w:rPr>
          <w:rFonts w:ascii="Verdana" w:eastAsia="ＭＳ Ｐゴシック" w:hAnsi="Verdana" w:hint="eastAsia"/>
        </w:rPr>
        <w:t>会社が</w:t>
      </w:r>
      <w:r w:rsidRPr="00B4767A">
        <w:rPr>
          <w:rFonts w:ascii="Verdana" w:eastAsia="ＭＳ Ｐゴシック" w:hAnsi="Verdana" w:hint="eastAsia"/>
        </w:rPr>
        <w:t>雇用しようと、会社外にはもっと優れた技術者が</w:t>
      </w:r>
      <w:r w:rsidR="004B48F1" w:rsidRPr="00B4767A">
        <w:rPr>
          <w:rFonts w:ascii="Verdana" w:eastAsia="ＭＳ Ｐゴシック" w:hAnsi="Verdana" w:hint="eastAsia"/>
        </w:rPr>
        <w:t>いつも</w:t>
      </w:r>
      <w:r w:rsidRPr="00B4767A">
        <w:rPr>
          <w:rFonts w:ascii="Verdana" w:eastAsia="ＭＳ Ｐゴシック" w:hAnsi="Verdana" w:hint="eastAsia"/>
        </w:rPr>
        <w:t>存在します。</w:t>
      </w:r>
      <w:r w:rsidR="00735EB5" w:rsidRPr="00B4767A">
        <w:rPr>
          <w:rFonts w:ascii="Verdana" w:eastAsia="ＭＳ Ｐゴシック" w:hAnsi="Verdana" w:hint="eastAsia"/>
        </w:rPr>
        <w:t>専門性があり、</w:t>
      </w:r>
      <w:r w:rsidR="008C18C0" w:rsidRPr="00B4767A">
        <w:rPr>
          <w:rFonts w:ascii="Verdana" w:eastAsia="ＭＳ Ｐゴシック" w:hAnsi="Verdana" w:hint="eastAsia"/>
        </w:rPr>
        <w:t>しかも</w:t>
      </w:r>
      <w:r w:rsidR="00735EB5" w:rsidRPr="00B4767A">
        <w:rPr>
          <w:rFonts w:ascii="Verdana" w:eastAsia="ＭＳ Ｐゴシック" w:hAnsi="Verdana" w:hint="eastAsia"/>
        </w:rPr>
        <w:t>喜んで私たちと</w:t>
      </w:r>
      <w:r w:rsidR="008C18C0" w:rsidRPr="00B4767A">
        <w:rPr>
          <w:rFonts w:ascii="Verdana" w:eastAsia="ＭＳ Ｐゴシック" w:hAnsi="Verdana" w:hint="eastAsia"/>
        </w:rPr>
        <w:t>一緒に</w:t>
      </w:r>
      <w:r w:rsidR="00735EB5" w:rsidRPr="00B4767A">
        <w:rPr>
          <w:rFonts w:ascii="Verdana" w:eastAsia="ＭＳ Ｐゴシック" w:hAnsi="Verdana" w:hint="eastAsia"/>
        </w:rPr>
        <w:t>コードの改善に取り組ん</w:t>
      </w:r>
      <w:r w:rsidR="008C18C0" w:rsidRPr="00B4767A">
        <w:rPr>
          <w:rFonts w:ascii="Verdana" w:eastAsia="ＭＳ Ｐゴシック" w:hAnsi="Verdana" w:hint="eastAsia"/>
        </w:rPr>
        <w:t>で</w:t>
      </w:r>
      <w:r w:rsidR="00735EB5" w:rsidRPr="00B4767A">
        <w:rPr>
          <w:rFonts w:ascii="Verdana" w:eastAsia="ＭＳ Ｐゴシック" w:hAnsi="Verdana" w:hint="eastAsia"/>
        </w:rPr>
        <w:t>くれる外部の開発者</w:t>
      </w:r>
      <w:r w:rsidR="00121D01" w:rsidRPr="00B4767A">
        <w:rPr>
          <w:rFonts w:ascii="Verdana" w:eastAsia="ＭＳ Ｐゴシック" w:hAnsi="Verdana" w:hint="eastAsia"/>
        </w:rPr>
        <w:t>の</w:t>
      </w:r>
      <w:r w:rsidR="00735EB5" w:rsidRPr="00B4767A">
        <w:rPr>
          <w:rFonts w:ascii="Verdana" w:eastAsia="ＭＳ Ｐゴシック" w:hAnsi="Verdana" w:hint="eastAsia"/>
        </w:rPr>
        <w:t>素晴らしいアドバイスと引き換えに、</w:t>
      </w:r>
      <w:r w:rsidR="004B48F1" w:rsidRPr="00B4767A">
        <w:rPr>
          <w:rFonts w:ascii="Verdana" w:eastAsia="ＭＳ Ｐゴシック" w:hAnsi="Verdana" w:hint="eastAsia"/>
        </w:rPr>
        <w:t>ソースを公開し、</w:t>
      </w:r>
      <w:r w:rsidR="00735EB5" w:rsidRPr="00B4767A">
        <w:rPr>
          <w:rFonts w:ascii="Verdana" w:eastAsia="ＭＳ Ｐゴシック" w:hAnsi="Verdana" w:hint="eastAsia"/>
        </w:rPr>
        <w:t>外部世界とコードを共有する</w:t>
      </w:r>
      <w:r w:rsidR="000F0097" w:rsidRPr="00B4767A">
        <w:rPr>
          <w:rFonts w:ascii="Verdana" w:eastAsia="ＭＳ Ｐゴシック" w:hAnsi="Verdana" w:hint="eastAsia"/>
        </w:rPr>
        <w:t>ことに</w:t>
      </w:r>
      <w:r w:rsidR="00735EB5" w:rsidRPr="00B4767A">
        <w:rPr>
          <w:rFonts w:ascii="Verdana" w:eastAsia="ＭＳ Ｐゴシック" w:hAnsi="Verdana" w:hint="eastAsia"/>
        </w:rPr>
        <w:t>は、私たちに</w:t>
      </w:r>
      <w:r w:rsidR="008C18C0" w:rsidRPr="00B4767A">
        <w:rPr>
          <w:rFonts w:ascii="Verdana" w:eastAsia="ＭＳ Ｐゴシック" w:hAnsi="Verdana" w:hint="eastAsia"/>
        </w:rPr>
        <w:t>大きな</w:t>
      </w:r>
      <w:r w:rsidR="000F0097" w:rsidRPr="00B4767A">
        <w:rPr>
          <w:rFonts w:ascii="Verdana" w:eastAsia="ＭＳ Ｐゴシック" w:hAnsi="Verdana" w:hint="eastAsia"/>
        </w:rPr>
        <w:t>価値</w:t>
      </w:r>
      <w:r w:rsidR="00735EB5" w:rsidRPr="00B4767A">
        <w:rPr>
          <w:rFonts w:ascii="Verdana" w:eastAsia="ＭＳ Ｐゴシック" w:hAnsi="Verdana" w:hint="eastAsia"/>
        </w:rPr>
        <w:t>があることが分かりました。」</w:t>
      </w:r>
    </w:p>
    <w:p w14:paraId="45FE42F4" w14:textId="77777777" w:rsidR="00F5576D" w:rsidRPr="00B4767A" w:rsidRDefault="00F5576D" w:rsidP="00544125">
      <w:pPr>
        <w:rPr>
          <w:rFonts w:ascii="Verdana" w:eastAsia="ＭＳ Ｐゴシック" w:hAnsi="Verdana"/>
        </w:rPr>
      </w:pPr>
    </w:p>
    <w:p w14:paraId="465B6AEC"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Jared Smith – Open Source Community Manager, Capital One </w:t>
      </w:r>
    </w:p>
    <w:p w14:paraId="3C21C93C" w14:textId="77777777" w:rsidR="00D85299" w:rsidRPr="00B4767A" w:rsidRDefault="004C2C00" w:rsidP="00D85299">
      <w:pPr>
        <w:rPr>
          <w:rFonts w:ascii="Verdana" w:eastAsia="ＭＳ Ｐゴシック" w:hAnsi="Verdana"/>
        </w:rPr>
      </w:pPr>
      <w:hyperlink r:id="rId7" w:history="1">
        <w:r w:rsidR="00D85299" w:rsidRPr="00B4767A">
          <w:rPr>
            <w:rStyle w:val="a7"/>
            <w:rFonts w:ascii="Verdana" w:eastAsia="ＭＳ Ｐゴシック" w:hAnsi="Verdana"/>
          </w:rPr>
          <w:t>Jared Smith</w:t>
        </w:r>
      </w:hyperlink>
      <w:r w:rsidR="00D85299" w:rsidRPr="00B4767A">
        <w:rPr>
          <w:rFonts w:ascii="Verdana" w:eastAsia="ＭＳ Ｐゴシック" w:hAnsi="Verdana"/>
        </w:rPr>
        <w:t xml:space="preserve"> – </w:t>
      </w:r>
      <w:r w:rsidR="00D85299" w:rsidRPr="00B4767A">
        <w:rPr>
          <w:rFonts w:ascii="Verdana" w:eastAsia="ＭＳ Ｐゴシック" w:hAnsi="Verdana" w:hint="eastAsia"/>
        </w:rPr>
        <w:t>オープンソースコミュニティマネジャー、</w:t>
      </w:r>
      <w:r w:rsidR="00D85299" w:rsidRPr="00B4767A">
        <w:rPr>
          <w:rFonts w:ascii="Verdana" w:eastAsia="ＭＳ Ｐゴシック" w:hAnsi="Verdana" w:hint="eastAsia"/>
        </w:rPr>
        <w:t>C</w:t>
      </w:r>
      <w:r w:rsidR="00D85299" w:rsidRPr="00B4767A">
        <w:rPr>
          <w:rFonts w:ascii="Verdana" w:eastAsia="ＭＳ Ｐゴシック" w:hAnsi="Verdana"/>
        </w:rPr>
        <w:t>apital One</w:t>
      </w:r>
    </w:p>
    <w:p w14:paraId="7731D30B" w14:textId="77777777" w:rsidR="00544125" w:rsidRPr="00B4767A" w:rsidRDefault="00544125" w:rsidP="00544125">
      <w:pPr>
        <w:rPr>
          <w:rFonts w:ascii="Verdana" w:eastAsia="ＭＳ Ｐゴシック" w:hAnsi="Verdana"/>
        </w:rPr>
      </w:pPr>
    </w:p>
    <w:p w14:paraId="4D7A3B71" w14:textId="77777777" w:rsidR="00544125" w:rsidRPr="00B4767A" w:rsidRDefault="00544125" w:rsidP="00544125">
      <w:pPr>
        <w:rPr>
          <w:rFonts w:ascii="Verdana" w:eastAsia="ＭＳ Ｐゴシック" w:hAnsi="Verdana"/>
        </w:rPr>
      </w:pPr>
      <w:r w:rsidRPr="00B4767A">
        <w:rPr>
          <w:rFonts w:ascii="Verdana" w:eastAsia="ＭＳ Ｐゴシック" w:hAnsi="Verdana"/>
        </w:rPr>
        <w:t>Companies look to open source when they want to move their agendas forward in areas where they might not have the needed talent on staff. By moving to open source, they can often speed up their efforts and work with others who are working toward the same software goals, while also cutting costs and improving their end products.</w:t>
      </w:r>
    </w:p>
    <w:p w14:paraId="65472DFF" w14:textId="6AB5587E" w:rsidR="00544125" w:rsidRPr="00B4767A" w:rsidRDefault="004E312F" w:rsidP="00544125">
      <w:pPr>
        <w:rPr>
          <w:rFonts w:ascii="Verdana" w:eastAsia="ＭＳ Ｐゴシック" w:hAnsi="Verdana"/>
        </w:rPr>
      </w:pPr>
      <w:r w:rsidRPr="00B4767A">
        <w:rPr>
          <w:rFonts w:ascii="Verdana" w:eastAsia="ＭＳ Ｐゴシック" w:hAnsi="Verdana" w:hint="eastAsia"/>
        </w:rPr>
        <w:t>企業は</w:t>
      </w:r>
      <w:r w:rsidR="00871E14" w:rsidRPr="00B4767A">
        <w:rPr>
          <w:rFonts w:ascii="Verdana" w:eastAsia="ＭＳ Ｐゴシック" w:hAnsi="Verdana" w:hint="eastAsia"/>
        </w:rPr>
        <w:t>、社内で必要な人材を供給できないような領域で何らかの計画を前に進めようとするときに、</w:t>
      </w:r>
      <w:r w:rsidRPr="00B4767A">
        <w:rPr>
          <w:rFonts w:ascii="Verdana" w:eastAsia="ＭＳ Ｐゴシック" w:hAnsi="Verdana" w:hint="eastAsia"/>
        </w:rPr>
        <w:t>オープンソース</w:t>
      </w:r>
      <w:r w:rsidR="00871E14" w:rsidRPr="00B4767A">
        <w:rPr>
          <w:rFonts w:ascii="Verdana" w:eastAsia="ＭＳ Ｐゴシック" w:hAnsi="Verdana" w:hint="eastAsia"/>
        </w:rPr>
        <w:t>に期待します。オープンソース</w:t>
      </w:r>
      <w:r w:rsidR="00121D01" w:rsidRPr="00B4767A">
        <w:rPr>
          <w:rFonts w:ascii="Verdana" w:eastAsia="ＭＳ Ｐゴシック" w:hAnsi="Verdana" w:hint="eastAsia"/>
        </w:rPr>
        <w:t>に移行する</w:t>
      </w:r>
      <w:r w:rsidR="00871E14" w:rsidRPr="00B4767A">
        <w:rPr>
          <w:rFonts w:ascii="Verdana" w:eastAsia="ＭＳ Ｐゴシック" w:hAnsi="Verdana" w:hint="eastAsia"/>
        </w:rPr>
        <w:t>ことにより、</w:t>
      </w:r>
      <w:r w:rsidR="00C121A8" w:rsidRPr="00B4767A">
        <w:rPr>
          <w:rFonts w:ascii="Verdana" w:eastAsia="ＭＳ Ｐゴシック" w:hAnsi="Verdana" w:hint="eastAsia"/>
        </w:rPr>
        <w:t>開発スピードを上げ、同じ目標を目指すソフトウェア</w:t>
      </w:r>
      <w:r w:rsidR="000F0097" w:rsidRPr="00B4767A">
        <w:rPr>
          <w:rFonts w:ascii="Verdana" w:eastAsia="ＭＳ Ｐゴシック" w:hAnsi="Verdana" w:hint="eastAsia"/>
        </w:rPr>
        <w:t>の</w:t>
      </w:r>
      <w:r w:rsidR="00C121A8" w:rsidRPr="00B4767A">
        <w:rPr>
          <w:rFonts w:ascii="Verdana" w:eastAsia="ＭＳ Ｐゴシック" w:hAnsi="Verdana" w:hint="eastAsia"/>
        </w:rPr>
        <w:t>開発に向けて活動する人々と協調することができ、</w:t>
      </w:r>
      <w:r w:rsidR="00121D01" w:rsidRPr="00B4767A">
        <w:rPr>
          <w:rFonts w:ascii="Verdana" w:eastAsia="ＭＳ Ｐゴシック" w:hAnsi="Verdana" w:hint="eastAsia"/>
        </w:rPr>
        <w:t>同時にコストを削減し、</w:t>
      </w:r>
      <w:ins w:id="67" w:author="工内 隆" w:date="2018-08-25T08:30:00Z">
        <w:r w:rsidR="007C29B2">
          <w:rPr>
            <w:rFonts w:ascii="Verdana" w:eastAsia="ＭＳ Ｐゴシック" w:hAnsi="Verdana" w:hint="eastAsia"/>
          </w:rPr>
          <w:t>最終</w:t>
        </w:r>
      </w:ins>
      <w:del w:id="68" w:author="工内 隆" w:date="2018-08-25T08:30:00Z">
        <w:r w:rsidR="00121D01" w:rsidRPr="00B4767A" w:rsidDel="007C29B2">
          <w:rPr>
            <w:rFonts w:ascii="Verdana" w:eastAsia="ＭＳ Ｐゴシック" w:hAnsi="Verdana" w:hint="eastAsia"/>
          </w:rPr>
          <w:delText>出来上がり</w:delText>
        </w:r>
      </w:del>
      <w:r w:rsidR="00121D01" w:rsidRPr="00B4767A">
        <w:rPr>
          <w:rFonts w:ascii="Verdana" w:eastAsia="ＭＳ Ｐゴシック" w:hAnsi="Verdana" w:hint="eastAsia"/>
        </w:rPr>
        <w:t>製品の価値を高める</w:t>
      </w:r>
      <w:r w:rsidR="00C121A8" w:rsidRPr="00B4767A">
        <w:rPr>
          <w:rFonts w:ascii="Verdana" w:eastAsia="ＭＳ Ｐゴシック" w:hAnsi="Verdana" w:hint="eastAsia"/>
        </w:rPr>
        <w:t>ことができます。</w:t>
      </w:r>
    </w:p>
    <w:p w14:paraId="76BC8891" w14:textId="77777777" w:rsidR="00871E14" w:rsidRPr="00B4767A" w:rsidRDefault="00871E14" w:rsidP="00544125">
      <w:pPr>
        <w:rPr>
          <w:rFonts w:ascii="Verdana" w:eastAsia="ＭＳ Ｐゴシック" w:hAnsi="Verdana"/>
        </w:rPr>
      </w:pPr>
    </w:p>
    <w:p w14:paraId="39D02953"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Open source projects provide freedom to collaborate — even among competitors in the same industry — and can accelerate development by placing many eyes on the code in progress. By working together, developers can share openly, gain </w:t>
      </w:r>
      <w:r w:rsidRPr="00B4767A">
        <w:rPr>
          <w:rFonts w:ascii="Verdana" w:eastAsia="ＭＳ Ｐゴシック" w:hAnsi="Verdana"/>
        </w:rPr>
        <w:lastRenderedPageBreak/>
        <w:t>plenty of feedback, and together build code that is scalable, efficient, and high quality.</w:t>
      </w:r>
    </w:p>
    <w:p w14:paraId="01CE185E" w14:textId="7DD15418" w:rsidR="00C121A8" w:rsidRPr="00B4767A" w:rsidRDefault="00C121A8" w:rsidP="00544125">
      <w:pPr>
        <w:rPr>
          <w:rFonts w:ascii="Verdana" w:eastAsia="ＭＳ Ｐゴシック" w:hAnsi="Verdana"/>
        </w:rPr>
      </w:pPr>
      <w:r w:rsidRPr="00B4767A">
        <w:rPr>
          <w:rFonts w:ascii="Verdana" w:eastAsia="ＭＳ Ｐゴシック" w:hAnsi="Verdana" w:hint="eastAsia"/>
        </w:rPr>
        <w:t>オープンソースプロジェクトは、</w:t>
      </w:r>
      <w:r w:rsidR="00555578" w:rsidRPr="00B4767A">
        <w:rPr>
          <w:rFonts w:ascii="Verdana" w:eastAsia="ＭＳ Ｐゴシック" w:hAnsi="Verdana" w:hint="eastAsia"/>
        </w:rPr>
        <w:t>同じ業界の競合企業との間においてさえ、</w:t>
      </w:r>
      <w:r w:rsidRPr="00B4767A">
        <w:rPr>
          <w:rFonts w:ascii="Verdana" w:eastAsia="ＭＳ Ｐゴシック" w:hAnsi="Verdana" w:hint="eastAsia"/>
        </w:rPr>
        <w:t>協調の自由を</w:t>
      </w:r>
      <w:r w:rsidR="000F0097" w:rsidRPr="00B4767A">
        <w:rPr>
          <w:rFonts w:ascii="Verdana" w:eastAsia="ＭＳ Ｐゴシック" w:hAnsi="Verdana" w:hint="eastAsia"/>
        </w:rPr>
        <w:t>もたらします。</w:t>
      </w:r>
      <w:r w:rsidR="00555578" w:rsidRPr="00B4767A">
        <w:rPr>
          <w:rFonts w:ascii="Verdana" w:eastAsia="ＭＳ Ｐゴシック" w:hAnsi="Verdana" w:hint="eastAsia"/>
        </w:rPr>
        <w:t>また、開発中のコードに多くの人々の着眼を得て開発を加速させることができます。一緒に働くことにより、開発者は</w:t>
      </w:r>
      <w:r w:rsidR="0035166F" w:rsidRPr="00B4767A">
        <w:rPr>
          <w:rFonts w:ascii="Verdana" w:eastAsia="ＭＳ Ｐゴシック" w:hAnsi="Verdana" w:hint="eastAsia"/>
        </w:rPr>
        <w:t>、オープンに情報を共有し、多くのフィードバックを受け、そして、拡張性、効率、品質において優れたコードを構築できます。</w:t>
      </w:r>
    </w:p>
    <w:p w14:paraId="5A897F00" w14:textId="77777777" w:rsidR="0035166F" w:rsidRPr="00B4767A" w:rsidRDefault="0035166F" w:rsidP="00544125">
      <w:pPr>
        <w:rPr>
          <w:rFonts w:ascii="Verdana" w:eastAsia="ＭＳ Ｐゴシック" w:hAnsi="Verdana"/>
        </w:rPr>
      </w:pPr>
    </w:p>
    <w:p w14:paraId="67DA0D53"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5 Reasons to Start a New Open Source Project as an Enterprise</w:t>
      </w:r>
    </w:p>
    <w:p w14:paraId="333E1054" w14:textId="77777777" w:rsidR="0035166F" w:rsidRPr="00B4767A" w:rsidRDefault="0035166F" w:rsidP="00544125">
      <w:pPr>
        <w:rPr>
          <w:rFonts w:ascii="Verdana" w:eastAsia="ＭＳ Ｐゴシック" w:hAnsi="Verdana"/>
        </w:rPr>
      </w:pPr>
      <w:r w:rsidRPr="00B4767A">
        <w:rPr>
          <w:rFonts w:ascii="Verdana" w:eastAsia="ＭＳ Ｐゴシック" w:hAnsi="Verdana" w:hint="eastAsia"/>
        </w:rPr>
        <w:t xml:space="preserve">　企業が新規にオープンソースプロジェクトを立ち上げる</w:t>
      </w:r>
      <w:r w:rsidRPr="00B4767A">
        <w:rPr>
          <w:rFonts w:ascii="Verdana" w:eastAsia="ＭＳ Ｐゴシック" w:hAnsi="Verdana" w:hint="eastAsia"/>
        </w:rPr>
        <w:t>5</w:t>
      </w:r>
      <w:r w:rsidRPr="00B4767A">
        <w:rPr>
          <w:rFonts w:ascii="Verdana" w:eastAsia="ＭＳ Ｐゴシック" w:hAnsi="Verdana" w:hint="eastAsia"/>
        </w:rPr>
        <w:t>つの理由</w:t>
      </w:r>
    </w:p>
    <w:p w14:paraId="6F0544EC" w14:textId="77777777" w:rsidR="00544125" w:rsidRPr="00B4767A" w:rsidRDefault="00544125" w:rsidP="00544125">
      <w:pPr>
        <w:rPr>
          <w:rFonts w:ascii="Verdana" w:eastAsia="ＭＳ Ｐゴシック" w:hAnsi="Verdana"/>
        </w:rPr>
      </w:pPr>
    </w:p>
    <w:p w14:paraId="38320CD8"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Accelerate an open solution; provide a reference implementation to a standard; share development costs for strategic functions</w:t>
      </w:r>
    </w:p>
    <w:p w14:paraId="73237EBA" w14:textId="0AE08571" w:rsidR="0035166F" w:rsidRPr="00B4767A" w:rsidRDefault="0035166F" w:rsidP="00544125">
      <w:pPr>
        <w:rPr>
          <w:rFonts w:ascii="Verdana" w:eastAsia="ＭＳ Ｐゴシック" w:hAnsi="Verdana"/>
        </w:rPr>
      </w:pPr>
      <w:r w:rsidRPr="00B4767A">
        <w:rPr>
          <w:rFonts w:ascii="Verdana" w:eastAsia="ＭＳ Ｐゴシック" w:hAnsi="Verdana" w:hint="eastAsia"/>
        </w:rPr>
        <w:t xml:space="preserve">　　オープンソリューションの加速</w:t>
      </w:r>
      <w:r w:rsidR="008B44C4" w:rsidRPr="00B4767A">
        <w:rPr>
          <w:rFonts w:ascii="Verdana" w:eastAsia="ＭＳ Ｐゴシック" w:hAnsi="Verdana" w:hint="eastAsia"/>
        </w:rPr>
        <w:t>；</w:t>
      </w:r>
      <w:r w:rsidRPr="00B4767A">
        <w:rPr>
          <w:rFonts w:ascii="Verdana" w:eastAsia="ＭＳ Ｐゴシック" w:hAnsi="Verdana" w:hint="eastAsia"/>
        </w:rPr>
        <w:t>標準</w:t>
      </w:r>
      <w:ins w:id="69" w:author="工内 隆" w:date="2018-08-25T08:33:00Z">
        <w:r w:rsidR="007C29B2">
          <w:rPr>
            <w:rFonts w:ascii="Verdana" w:eastAsia="ＭＳ Ｐゴシック" w:hAnsi="Verdana" w:hint="eastAsia"/>
          </w:rPr>
          <w:t>規格に対する</w:t>
        </w:r>
      </w:ins>
      <w:ins w:id="70" w:author="Date Masahiro" w:date="2018-08-03T09:41:00Z">
        <w:del w:id="71" w:author="工内 隆" w:date="2018-08-25T08:33:00Z">
          <w:r w:rsidR="00227022" w:rsidDel="007C29B2">
            <w:rPr>
              <w:rFonts w:ascii="Verdana" w:eastAsia="ＭＳ Ｐゴシック" w:hAnsi="Verdana" w:hint="eastAsia"/>
            </w:rPr>
            <w:delText>と</w:delText>
          </w:r>
        </w:del>
      </w:ins>
      <w:ins w:id="72" w:author="Date Masahiro" w:date="2018-08-03T09:40:00Z">
        <w:del w:id="73" w:author="工内 隆" w:date="2018-08-25T08:33:00Z">
          <w:r w:rsidR="00227022" w:rsidDel="007C29B2">
            <w:rPr>
              <w:rFonts w:ascii="Verdana" w:eastAsia="ＭＳ Ｐゴシック" w:hAnsi="Verdana" w:hint="eastAsia"/>
            </w:rPr>
            <w:delText>なる</w:delText>
          </w:r>
        </w:del>
        <w:r w:rsidR="00227022">
          <w:rPr>
            <w:rFonts w:ascii="Verdana" w:eastAsia="ＭＳ Ｐゴシック" w:hAnsi="Verdana" w:hint="eastAsia"/>
          </w:rPr>
          <w:t>リファレンス</w:t>
        </w:r>
      </w:ins>
      <w:ins w:id="74" w:author="工内 隆" w:date="2018-08-25T08:33:00Z">
        <w:r w:rsidR="007C29B2">
          <w:rPr>
            <w:rFonts w:ascii="Verdana" w:eastAsia="ＭＳ Ｐゴシック" w:hAnsi="Verdana" w:hint="eastAsia"/>
          </w:rPr>
          <w:t>実装を</w:t>
        </w:r>
      </w:ins>
      <w:ins w:id="75" w:author="Date Masahiro" w:date="2018-08-03T09:40:00Z">
        <w:del w:id="76" w:author="工内 隆" w:date="2018-08-25T08:33:00Z">
          <w:r w:rsidR="00227022" w:rsidDel="007C29B2">
            <w:rPr>
              <w:rFonts w:ascii="Verdana" w:eastAsia="ＭＳ Ｐゴシック" w:hAnsi="Verdana" w:hint="eastAsia"/>
            </w:rPr>
            <w:delText>を</w:delText>
          </w:r>
        </w:del>
      </w:ins>
      <w:ins w:id="77" w:author="Date Masahiro" w:date="2018-08-03T09:41:00Z">
        <w:del w:id="78" w:author="工内 隆" w:date="2018-08-25T08:33:00Z">
          <w:r w:rsidR="00227022" w:rsidDel="007C29B2">
            <w:rPr>
              <w:rFonts w:ascii="Verdana" w:eastAsia="ＭＳ Ｐゴシック" w:hAnsi="Verdana" w:hint="eastAsia"/>
            </w:rPr>
            <w:delText>インプリメントして</w:delText>
          </w:r>
        </w:del>
      </w:ins>
      <w:del w:id="79" w:author="工内 隆" w:date="2018-08-25T08:33:00Z">
        <w:r w:rsidRPr="00B4767A" w:rsidDel="007C29B2">
          <w:rPr>
            <w:rFonts w:ascii="Verdana" w:eastAsia="ＭＳ Ｐゴシック" w:hAnsi="Verdana" w:hint="eastAsia"/>
          </w:rPr>
          <w:delText>に準拠した参照実装の</w:delText>
        </w:r>
      </w:del>
      <w:r w:rsidRPr="00B4767A">
        <w:rPr>
          <w:rFonts w:ascii="Verdana" w:eastAsia="ＭＳ Ｐゴシック" w:hAnsi="Verdana" w:hint="eastAsia"/>
        </w:rPr>
        <w:t>提供。</w:t>
      </w:r>
      <w:r w:rsidR="008B44C4" w:rsidRPr="00B4767A">
        <w:rPr>
          <w:rFonts w:ascii="Verdana" w:eastAsia="ＭＳ Ｐゴシック" w:hAnsi="Verdana" w:hint="eastAsia"/>
        </w:rPr>
        <w:t>戦略的</w:t>
      </w:r>
      <w:r w:rsidR="007E408B" w:rsidRPr="00B4767A">
        <w:rPr>
          <w:rFonts w:ascii="Verdana" w:eastAsia="ＭＳ Ｐゴシック" w:hAnsi="Verdana" w:hint="eastAsia"/>
        </w:rPr>
        <w:t>機能に対する開発コストの共有。</w:t>
      </w:r>
    </w:p>
    <w:p w14:paraId="33C1919E" w14:textId="77777777" w:rsidR="007E408B" w:rsidRPr="00B4767A" w:rsidRDefault="007E408B" w:rsidP="00544125">
      <w:pPr>
        <w:rPr>
          <w:rFonts w:ascii="Verdana" w:eastAsia="ＭＳ Ｐゴシック" w:hAnsi="Verdana"/>
        </w:rPr>
      </w:pPr>
    </w:p>
    <w:p w14:paraId="23FC318B"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Commoditize a market; reduce prices of non-strategic software components.</w:t>
      </w:r>
    </w:p>
    <w:p w14:paraId="1D055E7D" w14:textId="5333488F" w:rsidR="007E408B" w:rsidRPr="00B4767A" w:rsidRDefault="007E408B" w:rsidP="00544125">
      <w:pPr>
        <w:rPr>
          <w:rFonts w:ascii="Verdana" w:eastAsia="ＭＳ Ｐゴシック" w:hAnsi="Verdana"/>
        </w:rPr>
      </w:pPr>
      <w:r w:rsidRPr="00B4767A">
        <w:rPr>
          <w:rFonts w:ascii="Verdana" w:eastAsia="ＭＳ Ｐゴシック" w:hAnsi="Verdana" w:hint="eastAsia"/>
        </w:rPr>
        <w:t xml:space="preserve">　　市場をコモディティ化</w:t>
      </w:r>
      <w:r w:rsidR="008B44C4" w:rsidRPr="00B4767A">
        <w:rPr>
          <w:rFonts w:ascii="Verdana" w:eastAsia="ＭＳ Ｐゴシック" w:hAnsi="Verdana" w:hint="eastAsia"/>
        </w:rPr>
        <w:t>；</w:t>
      </w:r>
      <w:r w:rsidRPr="00B4767A">
        <w:rPr>
          <w:rFonts w:ascii="Verdana" w:eastAsia="ＭＳ Ｐゴシック" w:hAnsi="Verdana" w:hint="eastAsia"/>
        </w:rPr>
        <w:t>非戦略的なソフトウェアコンポーネントの価格を低減。</w:t>
      </w:r>
    </w:p>
    <w:p w14:paraId="7206B5B4" w14:textId="77777777" w:rsidR="007E408B" w:rsidRPr="00B4767A" w:rsidRDefault="007E408B" w:rsidP="00544125">
      <w:pPr>
        <w:rPr>
          <w:rFonts w:ascii="Verdana" w:eastAsia="ＭＳ Ｐゴシック" w:hAnsi="Verdana"/>
        </w:rPr>
      </w:pPr>
    </w:p>
    <w:p w14:paraId="0675A17F"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Drive demand by building an ecosystem for your products.</w:t>
      </w:r>
    </w:p>
    <w:p w14:paraId="69C13636" w14:textId="77777777" w:rsidR="007E408B" w:rsidRPr="00B4767A" w:rsidRDefault="007E408B" w:rsidP="00544125">
      <w:pPr>
        <w:rPr>
          <w:rFonts w:ascii="Verdana" w:eastAsia="ＭＳ Ｐゴシック" w:hAnsi="Verdana"/>
        </w:rPr>
      </w:pPr>
      <w:r w:rsidRPr="00B4767A">
        <w:rPr>
          <w:rFonts w:ascii="Verdana" w:eastAsia="ＭＳ Ｐゴシック" w:hAnsi="Verdana" w:hint="eastAsia"/>
        </w:rPr>
        <w:t xml:space="preserve">　　製品のエコシステム</w:t>
      </w:r>
      <w:r w:rsidR="00FA0942" w:rsidRPr="00B4767A">
        <w:rPr>
          <w:rFonts w:ascii="Verdana" w:eastAsia="ＭＳ Ｐゴシック" w:hAnsi="Verdana" w:hint="eastAsia"/>
        </w:rPr>
        <w:t>を築き需要を喚起。</w:t>
      </w:r>
    </w:p>
    <w:p w14:paraId="3449B4D9" w14:textId="77777777" w:rsidR="00FA0942" w:rsidRPr="00B4767A" w:rsidRDefault="00FA0942" w:rsidP="00544125">
      <w:pPr>
        <w:rPr>
          <w:rFonts w:ascii="Verdana" w:eastAsia="ＭＳ Ｐゴシック" w:hAnsi="Verdana"/>
        </w:rPr>
      </w:pPr>
    </w:p>
    <w:p w14:paraId="0AABACA5"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Partner with others; engage customers; strengthen relationships with common goals.</w:t>
      </w:r>
    </w:p>
    <w:p w14:paraId="770AF82D" w14:textId="69BDFC1B" w:rsidR="00FA0942" w:rsidRPr="00B4767A" w:rsidRDefault="00FA0942" w:rsidP="00544125">
      <w:pPr>
        <w:rPr>
          <w:rFonts w:ascii="Verdana" w:eastAsia="ＭＳ Ｐゴシック" w:hAnsi="Verdana"/>
        </w:rPr>
      </w:pPr>
      <w:r w:rsidRPr="00B4767A">
        <w:rPr>
          <w:rFonts w:ascii="Verdana" w:eastAsia="ＭＳ Ｐゴシック" w:hAnsi="Verdana" w:hint="eastAsia"/>
        </w:rPr>
        <w:t xml:space="preserve">　　他社との間でパートナーの関係を形成</w:t>
      </w:r>
      <w:r w:rsidR="008B44C4" w:rsidRPr="00B4767A">
        <w:rPr>
          <w:rFonts w:ascii="Verdana" w:eastAsia="ＭＳ Ｐゴシック" w:hAnsi="Verdana" w:hint="eastAsia"/>
        </w:rPr>
        <w:t>；</w:t>
      </w:r>
      <w:r w:rsidRPr="00B4767A">
        <w:rPr>
          <w:rFonts w:ascii="Verdana" w:eastAsia="ＭＳ Ｐゴシック" w:hAnsi="Verdana" w:hint="eastAsia"/>
        </w:rPr>
        <w:t>顧客</w:t>
      </w:r>
      <w:r w:rsidR="008B44C4" w:rsidRPr="00B4767A">
        <w:rPr>
          <w:rFonts w:ascii="Verdana" w:eastAsia="ＭＳ Ｐゴシック" w:hAnsi="Verdana" w:hint="eastAsia"/>
        </w:rPr>
        <w:t>を</w:t>
      </w:r>
      <w:ins w:id="80" w:author="工内 隆" w:date="2018-08-25T08:36:00Z">
        <w:r w:rsidR="007C29B2">
          <w:rPr>
            <w:rFonts w:ascii="Verdana" w:eastAsia="ＭＳ Ｐゴシック" w:hAnsi="Verdana" w:hint="eastAsia"/>
          </w:rPr>
          <w:t>引き</w:t>
        </w:r>
      </w:ins>
      <w:del w:id="81" w:author="工内 隆" w:date="2018-08-25T08:36:00Z">
        <w:r w:rsidR="008B44C4" w:rsidRPr="00B4767A" w:rsidDel="007C29B2">
          <w:rPr>
            <w:rFonts w:ascii="Verdana" w:eastAsia="ＭＳ Ｐゴシック" w:hAnsi="Verdana" w:hint="eastAsia"/>
          </w:rPr>
          <w:delText>取り</w:delText>
        </w:r>
      </w:del>
      <w:r w:rsidR="008B44C4" w:rsidRPr="00B4767A">
        <w:rPr>
          <w:rFonts w:ascii="Verdana" w:eastAsia="ＭＳ Ｐゴシック" w:hAnsi="Verdana" w:hint="eastAsia"/>
        </w:rPr>
        <w:t>込む</w:t>
      </w:r>
      <w:r w:rsidRPr="00B4767A">
        <w:rPr>
          <w:rFonts w:ascii="Verdana" w:eastAsia="ＭＳ Ｐゴシック" w:hAnsi="Verdana" w:hint="eastAsia"/>
        </w:rPr>
        <w:t>。共通のゴールに向けて関係性を強化。</w:t>
      </w:r>
    </w:p>
    <w:p w14:paraId="7ADFC610" w14:textId="77777777" w:rsidR="00FA0942" w:rsidRPr="00B4767A" w:rsidRDefault="00FA0942" w:rsidP="00544125">
      <w:pPr>
        <w:rPr>
          <w:rFonts w:ascii="Verdana" w:eastAsia="ＭＳ Ｐゴシック" w:hAnsi="Verdana"/>
        </w:rPr>
      </w:pPr>
    </w:p>
    <w:p w14:paraId="75BE4D6B"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Offer your customers the ability to self-support: the ability to adapt your code without waiting for you.</w:t>
      </w:r>
    </w:p>
    <w:p w14:paraId="20ACFA95" w14:textId="79A29995" w:rsidR="00FA0942" w:rsidRPr="00B4767A" w:rsidRDefault="00FA0942" w:rsidP="00544125">
      <w:pPr>
        <w:rPr>
          <w:rFonts w:ascii="Verdana" w:eastAsia="ＭＳ Ｐゴシック" w:hAnsi="Verdana"/>
        </w:rPr>
      </w:pPr>
      <w:r w:rsidRPr="00B4767A">
        <w:rPr>
          <w:rFonts w:ascii="Verdana" w:eastAsia="ＭＳ Ｐゴシック" w:hAnsi="Verdana" w:hint="eastAsia"/>
        </w:rPr>
        <w:t xml:space="preserve">　　顧客</w:t>
      </w:r>
      <w:r w:rsidR="008B44C4" w:rsidRPr="00B4767A">
        <w:rPr>
          <w:rFonts w:ascii="Verdana" w:eastAsia="ＭＳ Ｐゴシック" w:hAnsi="Verdana" w:hint="eastAsia"/>
        </w:rPr>
        <w:t>に</w:t>
      </w:r>
      <w:r w:rsidRPr="00B4767A">
        <w:rPr>
          <w:rFonts w:ascii="Verdana" w:eastAsia="ＭＳ Ｐゴシック" w:hAnsi="Verdana" w:hint="eastAsia"/>
        </w:rPr>
        <w:t>自己サポート</w:t>
      </w:r>
      <w:r w:rsidR="001023ED" w:rsidRPr="00B4767A">
        <w:rPr>
          <w:rFonts w:ascii="Verdana" w:eastAsia="ＭＳ Ｐゴシック" w:hAnsi="Verdana" w:hint="eastAsia"/>
        </w:rPr>
        <w:t>の</w:t>
      </w:r>
      <w:r w:rsidR="008B44C4" w:rsidRPr="00B4767A">
        <w:rPr>
          <w:rFonts w:ascii="Verdana" w:eastAsia="ＭＳ Ｐゴシック" w:hAnsi="Verdana" w:hint="eastAsia"/>
        </w:rPr>
        <w:t>能力を提供；</w:t>
      </w:r>
      <w:r w:rsidR="001023ED" w:rsidRPr="00B4767A">
        <w:rPr>
          <w:rFonts w:ascii="Verdana" w:eastAsia="ＭＳ Ｐゴシック" w:hAnsi="Verdana" w:hint="eastAsia"/>
        </w:rPr>
        <w:t>企業の提示するコードを企業のサポートなしで利用</w:t>
      </w:r>
      <w:ins w:id="82" w:author="工内 隆" w:date="2018-08-25T08:37:00Z">
        <w:r w:rsidR="007C29B2">
          <w:rPr>
            <w:rFonts w:ascii="Verdana" w:eastAsia="ＭＳ Ｐゴシック" w:hAnsi="Verdana" w:hint="eastAsia"/>
          </w:rPr>
          <w:t>してもらう</w:t>
        </w:r>
      </w:ins>
      <w:r w:rsidR="001023ED" w:rsidRPr="00B4767A">
        <w:rPr>
          <w:rFonts w:ascii="Verdana" w:eastAsia="ＭＳ Ｐゴシック" w:hAnsi="Verdana" w:hint="eastAsia"/>
        </w:rPr>
        <w:t>。</w:t>
      </w:r>
    </w:p>
    <w:p w14:paraId="2715F195" w14:textId="77777777" w:rsidR="00544125" w:rsidRPr="00B4767A" w:rsidRDefault="00544125" w:rsidP="00544125">
      <w:pPr>
        <w:rPr>
          <w:rFonts w:ascii="Verdana" w:eastAsia="ＭＳ Ｐゴシック" w:hAnsi="Verdana"/>
        </w:rPr>
      </w:pPr>
    </w:p>
    <w:p w14:paraId="0FE1B799" w14:textId="77777777" w:rsidR="00544125" w:rsidRPr="00B4767A" w:rsidRDefault="00544125" w:rsidP="00544125">
      <w:pPr>
        <w:rPr>
          <w:rFonts w:ascii="Verdana" w:eastAsia="ＭＳ Ｐゴシック" w:hAnsi="Verdana"/>
        </w:rPr>
      </w:pPr>
      <w:r w:rsidRPr="00B4767A">
        <w:rPr>
          <w:rFonts w:ascii="Verdana" w:eastAsia="ＭＳ Ｐゴシック" w:hAnsi="Verdana"/>
        </w:rPr>
        <w:t>Source: Ibrahim Haddad</w:t>
      </w:r>
    </w:p>
    <w:p w14:paraId="614D3395" w14:textId="1E37A5C2" w:rsidR="001023ED" w:rsidRPr="00B4767A" w:rsidRDefault="001023ED" w:rsidP="00544125">
      <w:pPr>
        <w:rPr>
          <w:rFonts w:ascii="Verdana" w:eastAsia="ＭＳ Ｐゴシック" w:hAnsi="Verdana"/>
        </w:rPr>
      </w:pPr>
      <w:r w:rsidRPr="00B4767A">
        <w:rPr>
          <w:rFonts w:ascii="Verdana" w:eastAsia="ＭＳ Ｐゴシック" w:hAnsi="Verdana" w:hint="eastAsia"/>
        </w:rPr>
        <w:t>出展：</w:t>
      </w:r>
      <w:r w:rsidR="00E67100">
        <w:rPr>
          <w:rStyle w:val="a7"/>
          <w:rFonts w:ascii="Verdana" w:eastAsia="ＭＳ Ｐゴシック" w:hAnsi="Verdana"/>
        </w:rPr>
        <w:fldChar w:fldCharType="begin"/>
      </w:r>
      <w:r w:rsidR="00E67100">
        <w:rPr>
          <w:rStyle w:val="a7"/>
          <w:rFonts w:ascii="Verdana" w:eastAsia="ＭＳ Ｐゴシック" w:hAnsi="Verdana"/>
        </w:rPr>
        <w:instrText xml:space="preserve"> HYPERLINK "http://www.ibrahimatlinux.com/" </w:instrText>
      </w:r>
      <w:r w:rsidR="00E67100">
        <w:rPr>
          <w:rStyle w:val="a7"/>
          <w:rFonts w:ascii="Verdana" w:eastAsia="ＭＳ Ｐゴシック" w:hAnsi="Verdana"/>
        </w:rPr>
        <w:fldChar w:fldCharType="separate"/>
      </w:r>
      <w:r w:rsidRPr="00B4767A">
        <w:rPr>
          <w:rStyle w:val="a7"/>
          <w:rFonts w:ascii="Verdana" w:eastAsia="ＭＳ Ｐゴシック" w:hAnsi="Verdana"/>
        </w:rPr>
        <w:t>Ibrahim Haddad</w:t>
      </w:r>
      <w:r w:rsidR="00E67100">
        <w:rPr>
          <w:rStyle w:val="a7"/>
          <w:rFonts w:ascii="Verdana" w:eastAsia="ＭＳ Ｐゴシック" w:hAnsi="Verdana"/>
        </w:rPr>
        <w:fldChar w:fldCharType="end"/>
      </w:r>
    </w:p>
    <w:p w14:paraId="69C0D483" w14:textId="77777777" w:rsidR="00544125" w:rsidRPr="00B4767A" w:rsidRDefault="00544125" w:rsidP="00544125">
      <w:pPr>
        <w:rPr>
          <w:rFonts w:ascii="Verdana" w:eastAsia="ＭＳ Ｐゴシック" w:hAnsi="Verdana"/>
        </w:rPr>
      </w:pPr>
    </w:p>
    <w:p w14:paraId="25A58952" w14:textId="77777777" w:rsidR="00544125" w:rsidRPr="00B4767A" w:rsidRDefault="00544125" w:rsidP="00544125">
      <w:pPr>
        <w:rPr>
          <w:rFonts w:ascii="Verdana" w:eastAsia="ＭＳ Ｐゴシック" w:hAnsi="Verdana"/>
        </w:rPr>
      </w:pPr>
      <w:r w:rsidRPr="00B4767A">
        <w:rPr>
          <w:rFonts w:ascii="Verdana" w:eastAsia="ＭＳ Ｐゴシック" w:hAnsi="Verdana"/>
        </w:rPr>
        <w:t>Section 2</w:t>
      </w:r>
    </w:p>
    <w:p w14:paraId="5A91DF8F" w14:textId="1CC59EFF" w:rsidR="001023ED" w:rsidRPr="00B4767A" w:rsidRDefault="001023ED" w:rsidP="00544125">
      <w:pPr>
        <w:rPr>
          <w:rFonts w:ascii="Verdana" w:eastAsia="ＭＳ Ｐゴシック" w:hAnsi="Verdana"/>
        </w:rPr>
      </w:pPr>
      <w:del w:id="83" w:author="工内 隆" w:date="2018-08-10T15:37:00Z">
        <w:r w:rsidRPr="00B4767A" w:rsidDel="00E67100">
          <w:rPr>
            <w:rFonts w:ascii="Verdana" w:eastAsia="ＭＳ Ｐゴシック" w:hAnsi="Verdana" w:hint="eastAsia"/>
          </w:rPr>
          <w:delText>第二章</w:delText>
        </w:r>
      </w:del>
      <w:ins w:id="84" w:author="工内 隆" w:date="2018-08-10T15:37:00Z">
        <w:r w:rsidR="00E67100">
          <w:rPr>
            <w:rFonts w:ascii="Verdana" w:eastAsia="ＭＳ Ｐゴシック" w:hAnsi="Verdana" w:hint="eastAsia"/>
          </w:rPr>
          <w:t xml:space="preserve">セクション　</w:t>
        </w:r>
        <w:r w:rsidR="00E67100">
          <w:rPr>
            <w:rFonts w:ascii="Verdana" w:eastAsia="ＭＳ Ｐゴシック" w:hAnsi="Verdana" w:hint="eastAsia"/>
          </w:rPr>
          <w:t>2</w:t>
        </w:r>
      </w:ins>
    </w:p>
    <w:p w14:paraId="293A69CF" w14:textId="77777777" w:rsidR="001023ED" w:rsidRPr="00B4767A" w:rsidRDefault="001023ED" w:rsidP="00544125">
      <w:pPr>
        <w:rPr>
          <w:rFonts w:ascii="Verdana" w:eastAsia="ＭＳ Ｐゴシック" w:hAnsi="Verdana"/>
        </w:rPr>
      </w:pPr>
    </w:p>
    <w:p w14:paraId="40FA0384" w14:textId="77777777" w:rsidR="00544125" w:rsidRPr="00B4767A" w:rsidRDefault="00544125" w:rsidP="00544125">
      <w:pPr>
        <w:rPr>
          <w:rFonts w:ascii="Verdana" w:eastAsia="ＭＳ Ｐゴシック" w:hAnsi="Verdana"/>
        </w:rPr>
      </w:pPr>
      <w:r w:rsidRPr="00B4767A">
        <w:rPr>
          <w:rFonts w:ascii="Verdana" w:eastAsia="ＭＳ Ｐゴシック" w:hAnsi="Verdana"/>
        </w:rPr>
        <w:t>When to create an open source project</w:t>
      </w:r>
    </w:p>
    <w:p w14:paraId="5265A636" w14:textId="77777777" w:rsidR="00544125" w:rsidRPr="00B4767A" w:rsidRDefault="001023ED" w:rsidP="00544125">
      <w:pPr>
        <w:rPr>
          <w:rFonts w:ascii="Verdana" w:eastAsia="ＭＳ Ｐゴシック" w:hAnsi="Verdana"/>
        </w:rPr>
      </w:pPr>
      <w:r w:rsidRPr="00B4767A">
        <w:rPr>
          <w:rFonts w:ascii="Verdana" w:eastAsia="ＭＳ Ｐゴシック" w:hAnsi="Verdana" w:hint="eastAsia"/>
        </w:rPr>
        <w:t>いつオープンソースプロジェクトを作る</w:t>
      </w:r>
      <w:r w:rsidR="00CE2A77" w:rsidRPr="00B4767A">
        <w:rPr>
          <w:rFonts w:ascii="Verdana" w:eastAsia="ＭＳ Ｐゴシック" w:hAnsi="Verdana" w:hint="eastAsia"/>
        </w:rPr>
        <w:t>か</w:t>
      </w:r>
    </w:p>
    <w:p w14:paraId="20A6357E" w14:textId="77777777" w:rsidR="001023ED" w:rsidRPr="00B4767A" w:rsidRDefault="001023ED" w:rsidP="00544125">
      <w:pPr>
        <w:rPr>
          <w:rFonts w:ascii="Verdana" w:eastAsia="ＭＳ Ｐゴシック" w:hAnsi="Verdana"/>
        </w:rPr>
      </w:pPr>
    </w:p>
    <w:p w14:paraId="235EEE61" w14:textId="77777777" w:rsidR="00544125" w:rsidRPr="00B4767A" w:rsidRDefault="00544125" w:rsidP="00544125">
      <w:pPr>
        <w:rPr>
          <w:rFonts w:ascii="Verdana" w:eastAsia="ＭＳ Ｐゴシック" w:hAnsi="Verdana"/>
        </w:rPr>
      </w:pPr>
      <w:r w:rsidRPr="00B4767A">
        <w:rPr>
          <w:rFonts w:ascii="Verdana" w:eastAsia="ＭＳ Ｐゴシック" w:hAnsi="Verdana"/>
        </w:rPr>
        <w:t>The decision to release or create a new open source project depends on your circumstances. Your company should first achieve a certain level of open source mastery by using open source software and contributing to existing projects. This is because consuming can teach you how to leverage external projects and developers to build your products. And participation can bring more fluency in the conventions and culture of open source communities. (See our guides on Using Open Source Code and Participating in Open Source Communities) But once you have achieved open source fluency, the best time to start launching your own open source projects is simply “early” and “often.”</w:t>
      </w:r>
    </w:p>
    <w:p w14:paraId="0BEBBD48" w14:textId="5F21D6B1" w:rsidR="00A24FEF" w:rsidRPr="00B4767A" w:rsidRDefault="00A24FEF" w:rsidP="00544125">
      <w:pPr>
        <w:rPr>
          <w:rFonts w:ascii="Verdana" w:eastAsia="ＭＳ Ｐゴシック" w:hAnsi="Verdana"/>
        </w:rPr>
      </w:pPr>
      <w:r w:rsidRPr="00B4767A">
        <w:rPr>
          <w:rFonts w:ascii="Verdana" w:eastAsia="ＭＳ Ｐゴシック" w:hAnsi="Verdana" w:hint="eastAsia"/>
        </w:rPr>
        <w:t>コードを公開したり、新規オープンソースプロジェクトを作ったりする</w:t>
      </w:r>
      <w:r w:rsidR="00F9526E" w:rsidRPr="00B4767A">
        <w:rPr>
          <w:rFonts w:ascii="Verdana" w:eastAsia="ＭＳ Ｐゴシック" w:hAnsi="Verdana" w:hint="eastAsia"/>
        </w:rPr>
        <w:t>ことの</w:t>
      </w:r>
      <w:r w:rsidRPr="00B4767A">
        <w:rPr>
          <w:rFonts w:ascii="Verdana" w:eastAsia="ＭＳ Ｐゴシック" w:hAnsi="Verdana" w:hint="eastAsia"/>
        </w:rPr>
        <w:t>決定はその企業の</w:t>
      </w:r>
      <w:r w:rsidR="00B217F9" w:rsidRPr="00B4767A">
        <w:rPr>
          <w:rFonts w:ascii="Verdana" w:eastAsia="ＭＳ Ｐゴシック" w:hAnsi="Verdana" w:hint="eastAsia"/>
        </w:rPr>
        <w:t>置かれた</w:t>
      </w:r>
      <w:r w:rsidRPr="00B4767A">
        <w:rPr>
          <w:rFonts w:ascii="Verdana" w:eastAsia="ＭＳ Ｐゴシック" w:hAnsi="Verdana" w:hint="eastAsia"/>
        </w:rPr>
        <w:t>状況に依存します。企業としては、</w:t>
      </w:r>
      <w:ins w:id="85" w:author="工内 隆" w:date="2018-08-25T08:39:00Z">
        <w:r w:rsidR="00EC5851">
          <w:rPr>
            <w:rFonts w:ascii="Verdana" w:eastAsia="ＭＳ Ｐゴシック" w:hAnsi="Verdana" w:hint="eastAsia"/>
          </w:rPr>
          <w:t>まず第一に</w:t>
        </w:r>
      </w:ins>
      <w:r w:rsidRPr="00B4767A">
        <w:rPr>
          <w:rFonts w:ascii="Verdana" w:eastAsia="ＭＳ Ｐゴシック" w:hAnsi="Verdana" w:hint="eastAsia"/>
        </w:rPr>
        <w:t>オープンソースソフトウェアの利用や既存プロジェクトへの貢献を通じ、オープンソースに対して一定</w:t>
      </w:r>
      <w:r w:rsidR="00B217F9" w:rsidRPr="00B4767A">
        <w:rPr>
          <w:rFonts w:ascii="Verdana" w:eastAsia="ＭＳ Ｐゴシック" w:hAnsi="Verdana" w:hint="eastAsia"/>
        </w:rPr>
        <w:t>程度</w:t>
      </w:r>
      <w:r w:rsidRPr="00B4767A">
        <w:rPr>
          <w:rFonts w:ascii="Verdana" w:eastAsia="ＭＳ Ｐゴシック" w:hAnsi="Verdana" w:hint="eastAsia"/>
        </w:rPr>
        <w:t>の習熟度に達しているべきです。</w:t>
      </w:r>
      <w:r w:rsidR="00C873C4" w:rsidRPr="00B4767A">
        <w:rPr>
          <w:rFonts w:ascii="Verdana" w:eastAsia="ＭＳ Ｐゴシック" w:hAnsi="Verdana" w:hint="eastAsia"/>
        </w:rPr>
        <w:t>こ</w:t>
      </w:r>
      <w:r w:rsidR="00B217F9" w:rsidRPr="00B4767A">
        <w:rPr>
          <w:rFonts w:ascii="Verdana" w:eastAsia="ＭＳ Ｐゴシック" w:hAnsi="Verdana" w:hint="eastAsia"/>
        </w:rPr>
        <w:t>のような活動によって</w:t>
      </w:r>
      <w:r w:rsidR="00C873C4" w:rsidRPr="00B4767A">
        <w:rPr>
          <w:rFonts w:ascii="Verdana" w:eastAsia="ＭＳ Ｐゴシック" w:hAnsi="Verdana" w:hint="eastAsia"/>
        </w:rPr>
        <w:t>、</w:t>
      </w:r>
      <w:r w:rsidR="00B217F9" w:rsidRPr="00B4767A">
        <w:rPr>
          <w:rFonts w:ascii="Verdana" w:eastAsia="ＭＳ Ｐゴシック" w:hAnsi="Verdana" w:hint="eastAsia"/>
        </w:rPr>
        <w:t>企業の製品を作り上げるのに、外部のプロジェクトや開発者を</w:t>
      </w:r>
      <w:del w:id="86" w:author="Date Masahiro" w:date="2018-08-03T09:51:00Z">
        <w:r w:rsidR="00B217F9" w:rsidRPr="00B4767A" w:rsidDel="00B34CA3">
          <w:rPr>
            <w:rFonts w:ascii="Verdana" w:eastAsia="ＭＳ Ｐゴシック" w:hAnsi="Verdana" w:hint="eastAsia"/>
          </w:rPr>
          <w:delText>どう生かせばいいのか</w:delText>
        </w:r>
      </w:del>
      <w:ins w:id="87" w:author="Date Masahiro" w:date="2018-08-03T09:51:00Z">
        <w:r w:rsidR="00B34CA3">
          <w:rPr>
            <w:rFonts w:ascii="Verdana" w:eastAsia="ＭＳ Ｐゴシック" w:hAnsi="Verdana" w:hint="eastAsia"/>
          </w:rPr>
          <w:t>どのように活用でき</w:t>
        </w:r>
      </w:ins>
      <w:ins w:id="88" w:author="Date Masahiro" w:date="2018-08-03T09:52:00Z">
        <w:r w:rsidR="00B34CA3">
          <w:rPr>
            <w:rFonts w:ascii="Verdana" w:eastAsia="ＭＳ Ｐゴシック" w:hAnsi="Verdana" w:hint="eastAsia"/>
          </w:rPr>
          <w:t>るのか</w:t>
        </w:r>
      </w:ins>
      <w:r w:rsidR="00B217F9" w:rsidRPr="00B4767A">
        <w:rPr>
          <w:rFonts w:ascii="Verdana" w:eastAsia="ＭＳ Ｐゴシック" w:hAnsi="Verdana" w:hint="eastAsia"/>
        </w:rPr>
        <w:t>を学ぶことができるからです。また、参加する</w:t>
      </w:r>
      <w:r w:rsidR="00701A6A" w:rsidRPr="00B4767A">
        <w:rPr>
          <w:rFonts w:ascii="Verdana" w:eastAsia="ＭＳ Ｐゴシック" w:hAnsi="Verdana" w:hint="eastAsia"/>
        </w:rPr>
        <w:t>こと</w:t>
      </w:r>
      <w:r w:rsidR="008B44C4" w:rsidRPr="00B4767A">
        <w:rPr>
          <w:rFonts w:ascii="Verdana" w:eastAsia="ＭＳ Ｐゴシック" w:hAnsi="Verdana" w:hint="eastAsia"/>
        </w:rPr>
        <w:t>によって</w:t>
      </w:r>
      <w:r w:rsidR="00B217F9" w:rsidRPr="00B4767A">
        <w:rPr>
          <w:rFonts w:ascii="Verdana" w:eastAsia="ＭＳ Ｐゴシック" w:hAnsi="Verdana" w:hint="eastAsia"/>
        </w:rPr>
        <w:t>、オープンソースコミュニティの習慣や文化に</w:t>
      </w:r>
      <w:r w:rsidR="00D623CD" w:rsidRPr="00B4767A">
        <w:rPr>
          <w:rFonts w:ascii="Verdana" w:eastAsia="ＭＳ Ｐゴシック" w:hAnsi="Verdana" w:hint="eastAsia"/>
        </w:rPr>
        <w:t>円滑</w:t>
      </w:r>
      <w:r w:rsidR="008B44C4" w:rsidRPr="00B4767A">
        <w:rPr>
          <w:rFonts w:ascii="Verdana" w:eastAsia="ＭＳ Ｐゴシック" w:hAnsi="Verdana" w:hint="eastAsia"/>
        </w:rPr>
        <w:t>に対応できるようになります</w:t>
      </w:r>
      <w:r w:rsidR="00DE2A8F" w:rsidRPr="00B4767A">
        <w:rPr>
          <w:rFonts w:ascii="Verdana" w:eastAsia="ＭＳ Ｐゴシック" w:hAnsi="Verdana" w:hint="eastAsia"/>
        </w:rPr>
        <w:t>。</w:t>
      </w:r>
      <w:r w:rsidR="00DE2A8F" w:rsidRPr="00B4767A">
        <w:rPr>
          <w:rFonts w:ascii="Verdana" w:eastAsia="ＭＳ Ｐゴシック" w:hAnsi="Verdana" w:hint="eastAsia"/>
        </w:rPr>
        <w:t>(</w:t>
      </w:r>
      <w:r w:rsidR="00DE2A8F" w:rsidRPr="00B4767A">
        <w:rPr>
          <w:rFonts w:ascii="Verdana" w:eastAsia="ＭＳ Ｐゴシック" w:hAnsi="Verdana" w:hint="eastAsia"/>
        </w:rPr>
        <w:t>本ガイド集の「</w:t>
      </w:r>
      <w:r w:rsidR="00DE2A8F" w:rsidRPr="00B4767A">
        <w:rPr>
          <w:rFonts w:ascii="Verdana" w:eastAsia="ＭＳ Ｐゴシック" w:hAnsi="Verdana" w:hint="eastAsia"/>
          <w:highlight w:val="cyan"/>
        </w:rPr>
        <w:t>オープンソースコードの</w:t>
      </w:r>
      <w:commentRangeStart w:id="89"/>
      <w:r w:rsidR="00DE2A8F" w:rsidRPr="00B4767A">
        <w:rPr>
          <w:rFonts w:ascii="Verdana" w:eastAsia="ＭＳ Ｐゴシック" w:hAnsi="Verdana" w:hint="eastAsia"/>
          <w:highlight w:val="cyan"/>
        </w:rPr>
        <w:t>利用</w:t>
      </w:r>
      <w:commentRangeEnd w:id="89"/>
      <w:r w:rsidR="0046364F" w:rsidRPr="00B4767A">
        <w:rPr>
          <w:rStyle w:val="a9"/>
          <w:rFonts w:ascii="Verdana" w:eastAsia="ＭＳ Ｐゴシック" w:hAnsi="Verdana"/>
        </w:rPr>
        <w:commentReference w:id="89"/>
      </w:r>
      <w:r w:rsidR="00DE2A8F" w:rsidRPr="00B4767A">
        <w:rPr>
          <w:rFonts w:ascii="Verdana" w:eastAsia="ＭＳ Ｐゴシック" w:hAnsi="Verdana" w:hint="eastAsia"/>
        </w:rPr>
        <w:t>」、および、「</w:t>
      </w:r>
      <w:r w:rsidR="00DE2A8F" w:rsidRPr="00B4767A">
        <w:rPr>
          <w:rFonts w:ascii="Verdana" w:eastAsia="ＭＳ Ｐゴシック" w:hAnsi="Verdana" w:hint="eastAsia"/>
          <w:highlight w:val="cyan"/>
        </w:rPr>
        <w:t>オープンソースコミュニティへの参加</w:t>
      </w:r>
      <w:r w:rsidR="00DE2A8F" w:rsidRPr="00B4767A">
        <w:rPr>
          <w:rFonts w:ascii="Verdana" w:eastAsia="ＭＳ Ｐゴシック" w:hAnsi="Verdana" w:hint="eastAsia"/>
        </w:rPr>
        <w:t>」を参照して下さい。</w:t>
      </w:r>
      <w:r w:rsidR="00DE2A8F" w:rsidRPr="00B4767A">
        <w:rPr>
          <w:rFonts w:ascii="Verdana" w:eastAsia="ＭＳ Ｐゴシック" w:hAnsi="Verdana" w:hint="eastAsia"/>
        </w:rPr>
        <w:t>)</w:t>
      </w:r>
      <w:r w:rsidR="00DE2A8F" w:rsidRPr="00B4767A">
        <w:rPr>
          <w:rFonts w:ascii="Verdana" w:eastAsia="ＭＳ Ｐゴシック" w:hAnsi="Verdana"/>
        </w:rPr>
        <w:t xml:space="preserve"> </w:t>
      </w:r>
      <w:r w:rsidR="00DE2A8F" w:rsidRPr="00B4767A">
        <w:rPr>
          <w:rFonts w:ascii="Verdana" w:eastAsia="ＭＳ Ｐゴシック" w:hAnsi="Verdana" w:hint="eastAsia"/>
        </w:rPr>
        <w:t>しかしながら、</w:t>
      </w:r>
      <w:r w:rsidR="00411B40" w:rsidRPr="00B4767A">
        <w:rPr>
          <w:rFonts w:ascii="Verdana" w:eastAsia="ＭＳ Ｐゴシック" w:hAnsi="Verdana" w:hint="eastAsia"/>
        </w:rPr>
        <w:t>ひとたび</w:t>
      </w:r>
      <w:r w:rsidR="00DE2A8F" w:rsidRPr="00B4767A">
        <w:rPr>
          <w:rFonts w:ascii="Verdana" w:eastAsia="ＭＳ Ｐゴシック" w:hAnsi="Verdana" w:hint="eastAsia"/>
        </w:rPr>
        <w:t>オープンソースに対する</w:t>
      </w:r>
      <w:r w:rsidR="00411B40" w:rsidRPr="00B4767A">
        <w:rPr>
          <w:rFonts w:ascii="Verdana" w:eastAsia="ＭＳ Ｐゴシック" w:hAnsi="Verdana" w:hint="eastAsia"/>
        </w:rPr>
        <w:t>円滑</w:t>
      </w:r>
      <w:ins w:id="90" w:author="工内 隆" w:date="2018-08-25T08:53:00Z">
        <w:r w:rsidR="00014810">
          <w:rPr>
            <w:rFonts w:ascii="Verdana" w:eastAsia="ＭＳ Ｐゴシック" w:hAnsi="Verdana" w:hint="eastAsia"/>
          </w:rPr>
          <w:t>な対応が身につけ</w:t>
        </w:r>
      </w:ins>
      <w:del w:id="91" w:author="工内 隆" w:date="2018-08-25T08:53:00Z">
        <w:r w:rsidR="00411B40" w:rsidRPr="00B4767A" w:rsidDel="00014810">
          <w:rPr>
            <w:rFonts w:ascii="Verdana" w:eastAsia="ＭＳ Ｐゴシック" w:hAnsi="Verdana" w:hint="eastAsia"/>
          </w:rPr>
          <w:delText>さ</w:delText>
        </w:r>
        <w:r w:rsidR="00DE2A8F" w:rsidRPr="00B4767A" w:rsidDel="00014810">
          <w:rPr>
            <w:rFonts w:ascii="Verdana" w:eastAsia="ＭＳ Ｐゴシック" w:hAnsi="Verdana" w:hint="eastAsia"/>
          </w:rPr>
          <w:delText>を</w:delText>
        </w:r>
        <w:r w:rsidR="00411B40" w:rsidRPr="00B4767A" w:rsidDel="00014810">
          <w:rPr>
            <w:rFonts w:ascii="Verdana" w:eastAsia="ＭＳ Ｐゴシック" w:hAnsi="Verdana" w:hint="eastAsia"/>
          </w:rPr>
          <w:delText>達成すれ</w:delText>
        </w:r>
      </w:del>
      <w:r w:rsidR="00411B40" w:rsidRPr="00B4767A">
        <w:rPr>
          <w:rFonts w:ascii="Verdana" w:eastAsia="ＭＳ Ｐゴシック" w:hAnsi="Verdana" w:hint="eastAsia"/>
        </w:rPr>
        <w:t>ば</w:t>
      </w:r>
      <w:r w:rsidR="00DE2A8F" w:rsidRPr="00B4767A">
        <w:rPr>
          <w:rFonts w:ascii="Verdana" w:eastAsia="ＭＳ Ｐゴシック" w:hAnsi="Verdana" w:hint="eastAsia"/>
        </w:rPr>
        <w:t>、企業独自のオープンソースプロジェクトを立ち上げるべき</w:t>
      </w:r>
      <w:r w:rsidR="00F47C9C" w:rsidRPr="00B4767A">
        <w:rPr>
          <w:rFonts w:ascii="Verdana" w:eastAsia="ＭＳ Ｐゴシック" w:hAnsi="Verdana" w:hint="eastAsia"/>
        </w:rPr>
        <w:t>時は、単純明快</w:t>
      </w:r>
      <w:r w:rsidR="00411B40" w:rsidRPr="00B4767A">
        <w:rPr>
          <w:rFonts w:ascii="Verdana" w:eastAsia="ＭＳ Ｐゴシック" w:hAnsi="Verdana" w:hint="eastAsia"/>
        </w:rPr>
        <w:t>に</w:t>
      </w:r>
      <w:r w:rsidR="00F47C9C" w:rsidRPr="00B4767A">
        <w:rPr>
          <w:rFonts w:ascii="Verdana" w:eastAsia="ＭＳ Ｐゴシック" w:hAnsi="Verdana" w:hint="eastAsia"/>
        </w:rPr>
        <w:t>「早期」、「頻繁」の考え方にに従うのがよいでしょう。</w:t>
      </w:r>
    </w:p>
    <w:p w14:paraId="6DC935EA" w14:textId="77777777" w:rsidR="00C873C4" w:rsidRPr="00B4767A" w:rsidRDefault="00C873C4" w:rsidP="00544125">
      <w:pPr>
        <w:rPr>
          <w:rFonts w:ascii="Verdana" w:eastAsia="ＭＳ Ｐゴシック" w:hAnsi="Verdana"/>
        </w:rPr>
      </w:pPr>
    </w:p>
    <w:p w14:paraId="5B264C24" w14:textId="77777777" w:rsidR="00544125" w:rsidRPr="00B4767A" w:rsidRDefault="00544125" w:rsidP="00544125">
      <w:pPr>
        <w:rPr>
          <w:rFonts w:ascii="Verdana" w:eastAsia="ＭＳ Ｐゴシック" w:hAnsi="Verdana"/>
        </w:rPr>
      </w:pPr>
      <w:r w:rsidRPr="00B4767A">
        <w:rPr>
          <w:rFonts w:ascii="Verdana" w:eastAsia="ＭＳ Ｐゴシック" w:hAnsi="Verdana"/>
        </w:rPr>
        <w:t>The Release Early, Release Often</w:t>
      </w:r>
    </w:p>
    <w:p w14:paraId="6743DDEA" w14:textId="6AC1043D" w:rsidR="00C873C4" w:rsidRPr="00B4767A" w:rsidRDefault="00C873C4" w:rsidP="00544125">
      <w:pPr>
        <w:rPr>
          <w:rFonts w:ascii="Verdana" w:eastAsia="ＭＳ Ｐゴシック" w:hAnsi="Verdana"/>
        </w:rPr>
      </w:pPr>
      <w:r w:rsidRPr="00B4767A">
        <w:rPr>
          <w:rFonts w:ascii="Verdana" w:eastAsia="ＭＳ Ｐゴシック" w:hAnsi="Verdana" w:hint="eastAsia"/>
        </w:rPr>
        <w:t>早期に</w:t>
      </w:r>
      <w:ins w:id="92" w:author="工内 隆" w:date="2018-08-31T17:49:00Z">
        <w:r w:rsidR="004C2C00">
          <w:rPr>
            <w:rFonts w:ascii="Verdana" w:eastAsia="ＭＳ Ｐゴシック" w:hAnsi="Verdana" w:hint="eastAsia"/>
          </w:rPr>
          <w:t>リリース</w:t>
        </w:r>
      </w:ins>
      <w:bookmarkStart w:id="93" w:name="_GoBack"/>
      <w:del w:id="94" w:author="工内 隆" w:date="2018-08-31T17:49:00Z">
        <w:r w:rsidRPr="00B4767A" w:rsidDel="004C2C00">
          <w:rPr>
            <w:rFonts w:ascii="Verdana" w:eastAsia="ＭＳ Ｐゴシック" w:hAnsi="Verdana" w:hint="eastAsia"/>
          </w:rPr>
          <w:delText>公開</w:delText>
        </w:r>
      </w:del>
      <w:bookmarkEnd w:id="93"/>
      <w:r w:rsidRPr="00B4767A">
        <w:rPr>
          <w:rFonts w:ascii="Verdana" w:eastAsia="ＭＳ Ｐゴシック" w:hAnsi="Verdana" w:hint="eastAsia"/>
        </w:rPr>
        <w:t>、頻繁に</w:t>
      </w:r>
      <w:ins w:id="95" w:author="工内 隆" w:date="2018-08-31T17:49:00Z">
        <w:r w:rsidR="004C2C00">
          <w:rPr>
            <w:rFonts w:ascii="Verdana" w:eastAsia="ＭＳ Ｐゴシック" w:hAnsi="Verdana" w:hint="eastAsia"/>
          </w:rPr>
          <w:t>リリース</w:t>
        </w:r>
      </w:ins>
      <w:del w:id="96" w:author="工内 隆" w:date="2018-08-31T17:49:00Z">
        <w:r w:rsidRPr="00B4767A" w:rsidDel="004C2C00">
          <w:rPr>
            <w:rFonts w:ascii="Verdana" w:eastAsia="ＭＳ Ｐゴシック" w:hAnsi="Verdana" w:hint="eastAsia"/>
          </w:rPr>
          <w:delText>公開</w:delText>
        </w:r>
      </w:del>
    </w:p>
    <w:p w14:paraId="31A535DF" w14:textId="77777777" w:rsidR="00544125" w:rsidRPr="00B4767A" w:rsidRDefault="00544125" w:rsidP="00544125">
      <w:pPr>
        <w:rPr>
          <w:rFonts w:ascii="Verdana" w:eastAsia="ＭＳ Ｐゴシック" w:hAnsi="Verdana"/>
        </w:rPr>
      </w:pPr>
    </w:p>
    <w:p w14:paraId="2A107A04" w14:textId="77777777" w:rsidR="00544125" w:rsidRPr="00B4767A" w:rsidRDefault="00544125" w:rsidP="00544125">
      <w:pPr>
        <w:rPr>
          <w:rFonts w:ascii="Verdana" w:eastAsia="ＭＳ Ｐゴシック" w:hAnsi="Verdana"/>
        </w:rPr>
      </w:pPr>
      <w:r w:rsidRPr="00B4767A">
        <w:rPr>
          <w:rFonts w:ascii="Verdana" w:eastAsia="ＭＳ Ｐゴシック" w:hAnsi="Verdana"/>
        </w:rPr>
        <w:t>Development Methodology</w:t>
      </w:r>
    </w:p>
    <w:p w14:paraId="5525A24D" w14:textId="77777777" w:rsidR="00411B40" w:rsidRPr="00B4767A" w:rsidRDefault="00411B40" w:rsidP="00544125">
      <w:pPr>
        <w:rPr>
          <w:rFonts w:ascii="Verdana" w:eastAsia="ＭＳ Ｐゴシック" w:hAnsi="Verdana"/>
        </w:rPr>
      </w:pPr>
      <w:r w:rsidRPr="00B4767A">
        <w:rPr>
          <w:rFonts w:ascii="Verdana" w:eastAsia="ＭＳ Ｐゴシック" w:hAnsi="Verdana" w:hint="eastAsia"/>
        </w:rPr>
        <w:t>開発の方法論</w:t>
      </w:r>
    </w:p>
    <w:p w14:paraId="1FD03C51" w14:textId="77777777" w:rsidR="00411B40" w:rsidRPr="00B4767A" w:rsidRDefault="00411B40" w:rsidP="00544125">
      <w:pPr>
        <w:rPr>
          <w:rFonts w:ascii="Verdana" w:eastAsia="ＭＳ Ｐゴシック" w:hAnsi="Verdana"/>
        </w:rPr>
      </w:pPr>
    </w:p>
    <w:p w14:paraId="12A6A8D3" w14:textId="77777777" w:rsidR="00544125" w:rsidRPr="00B4767A" w:rsidRDefault="00544125" w:rsidP="00544125">
      <w:pPr>
        <w:rPr>
          <w:rFonts w:ascii="Verdana" w:eastAsia="ＭＳ Ｐゴシック" w:hAnsi="Verdana"/>
        </w:rPr>
      </w:pPr>
      <w:r w:rsidRPr="00B4767A">
        <w:rPr>
          <w:rFonts w:ascii="Verdana" w:eastAsia="ＭＳ Ｐゴシック" w:hAnsi="Verdana"/>
        </w:rPr>
        <w:t>Release Early</w:t>
      </w:r>
    </w:p>
    <w:p w14:paraId="1EA75F60" w14:textId="71FDDF2A" w:rsidR="00411B40" w:rsidRPr="00B4767A" w:rsidRDefault="00411B40" w:rsidP="00544125">
      <w:pPr>
        <w:rPr>
          <w:rFonts w:ascii="Verdana" w:eastAsia="ＭＳ Ｐゴシック" w:hAnsi="Verdana"/>
        </w:rPr>
      </w:pPr>
      <w:r w:rsidRPr="00B4767A">
        <w:rPr>
          <w:rFonts w:ascii="Verdana" w:eastAsia="ＭＳ Ｐゴシック" w:hAnsi="Verdana" w:hint="eastAsia"/>
        </w:rPr>
        <w:t>早期に</w:t>
      </w:r>
      <w:ins w:id="97" w:author="工内 隆" w:date="2018-08-31T17:49:00Z">
        <w:r w:rsidR="004C2C00">
          <w:rPr>
            <w:rFonts w:ascii="Verdana" w:eastAsia="ＭＳ Ｐゴシック" w:hAnsi="Verdana" w:hint="eastAsia"/>
          </w:rPr>
          <w:t>リリース</w:t>
        </w:r>
      </w:ins>
      <w:del w:id="98" w:author="工内 隆" w:date="2018-08-31T17:49:00Z">
        <w:r w:rsidRPr="00B4767A" w:rsidDel="004C2C00">
          <w:rPr>
            <w:rFonts w:ascii="Verdana" w:eastAsia="ＭＳ Ｐゴシック" w:hAnsi="Verdana" w:hint="eastAsia"/>
          </w:rPr>
          <w:delText>公開</w:delText>
        </w:r>
      </w:del>
    </w:p>
    <w:p w14:paraId="1602AC9C" w14:textId="77777777" w:rsidR="00544125" w:rsidRPr="00B4767A" w:rsidRDefault="00544125" w:rsidP="00544125">
      <w:pPr>
        <w:rPr>
          <w:rFonts w:ascii="Verdana" w:eastAsia="ＭＳ Ｐゴシック" w:hAnsi="Verdana"/>
        </w:rPr>
      </w:pPr>
    </w:p>
    <w:p w14:paraId="7FA4A220"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Other project participants can provide feedback and contribute to the development.</w:t>
      </w:r>
    </w:p>
    <w:p w14:paraId="69ECB470" w14:textId="7A7A8F89" w:rsidR="00411B40" w:rsidRPr="00B4767A" w:rsidRDefault="00411B40" w:rsidP="00544125">
      <w:pPr>
        <w:rPr>
          <w:rFonts w:ascii="Verdana" w:eastAsia="ＭＳ Ｐゴシック" w:hAnsi="Verdana"/>
        </w:rPr>
      </w:pPr>
      <w:r w:rsidRPr="00B4767A">
        <w:rPr>
          <w:rFonts w:ascii="Verdana" w:eastAsia="ＭＳ Ｐゴシック" w:hAnsi="Verdana" w:hint="eastAsia"/>
        </w:rPr>
        <w:t xml:space="preserve">　　他のプロジェクト参加者</w:t>
      </w:r>
      <w:ins w:id="99" w:author="工内 隆" w:date="2018-08-25T08:55:00Z">
        <w:r w:rsidR="00014810">
          <w:rPr>
            <w:rFonts w:ascii="Verdana" w:eastAsia="ＭＳ Ｐゴシック" w:hAnsi="Verdana" w:hint="eastAsia"/>
          </w:rPr>
          <w:t>が</w:t>
        </w:r>
      </w:ins>
      <w:del w:id="100" w:author="工内 隆" w:date="2018-08-25T08:55:00Z">
        <w:r w:rsidRPr="00B4767A" w:rsidDel="00014810">
          <w:rPr>
            <w:rFonts w:ascii="Verdana" w:eastAsia="ＭＳ Ｐゴシック" w:hAnsi="Verdana" w:hint="eastAsia"/>
          </w:rPr>
          <w:delText>は</w:delText>
        </w:r>
      </w:del>
      <w:r w:rsidRPr="00B4767A">
        <w:rPr>
          <w:rFonts w:ascii="Verdana" w:eastAsia="ＭＳ Ｐゴシック" w:hAnsi="Verdana" w:hint="eastAsia"/>
        </w:rPr>
        <w:t>開発にフィードバックを提供し、貢献することが可能</w:t>
      </w:r>
    </w:p>
    <w:p w14:paraId="38D30E9F" w14:textId="77777777" w:rsidR="00411B40" w:rsidRPr="00B4767A" w:rsidRDefault="00411B40" w:rsidP="00544125">
      <w:pPr>
        <w:rPr>
          <w:rFonts w:ascii="Verdana" w:eastAsia="ＭＳ Ｐゴシック" w:hAnsi="Verdana"/>
        </w:rPr>
      </w:pPr>
    </w:p>
    <w:p w14:paraId="13E4ACC0"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New ideas can be incorporated while code is still flexible.</w:t>
      </w:r>
    </w:p>
    <w:p w14:paraId="46C40410" w14:textId="77777777" w:rsidR="00411B40" w:rsidRPr="00B4767A" w:rsidRDefault="00411B40" w:rsidP="00544125">
      <w:pPr>
        <w:rPr>
          <w:rFonts w:ascii="Verdana" w:eastAsia="ＭＳ Ｐゴシック" w:hAnsi="Verdana"/>
        </w:rPr>
      </w:pPr>
      <w:r w:rsidRPr="00B4767A">
        <w:rPr>
          <w:rFonts w:ascii="Verdana" w:eastAsia="ＭＳ Ｐゴシック" w:hAnsi="Verdana" w:hint="eastAsia"/>
        </w:rPr>
        <w:t xml:space="preserve">　　コードにまだ柔軟性が残っている間に新しいアイデアを組み込むことが可能</w:t>
      </w:r>
    </w:p>
    <w:p w14:paraId="68DCAA22" w14:textId="77777777" w:rsidR="00411B40" w:rsidRPr="00B4767A" w:rsidRDefault="00411B40" w:rsidP="00544125">
      <w:pPr>
        <w:rPr>
          <w:rFonts w:ascii="Verdana" w:eastAsia="ＭＳ Ｐゴシック" w:hAnsi="Verdana"/>
        </w:rPr>
      </w:pPr>
    </w:p>
    <w:p w14:paraId="7477CFC3"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Problems can be flagged by other participants before getting too far.</w:t>
      </w:r>
    </w:p>
    <w:p w14:paraId="336A5DE2" w14:textId="157B0B20" w:rsidR="00411B40" w:rsidRPr="00B4767A" w:rsidRDefault="00411B40" w:rsidP="00544125">
      <w:pPr>
        <w:rPr>
          <w:rFonts w:ascii="Verdana" w:eastAsia="ＭＳ Ｐゴシック" w:hAnsi="Verdana"/>
        </w:rPr>
      </w:pPr>
      <w:r w:rsidRPr="00B4767A">
        <w:rPr>
          <w:rFonts w:ascii="Verdana" w:eastAsia="ＭＳ Ｐゴシック" w:hAnsi="Verdana" w:hint="eastAsia"/>
        </w:rPr>
        <w:t xml:space="preserve">　　</w:t>
      </w:r>
      <w:r w:rsidR="009C0648" w:rsidRPr="00B4767A">
        <w:rPr>
          <w:rFonts w:ascii="Verdana" w:eastAsia="ＭＳ Ｐゴシック" w:hAnsi="Verdana" w:hint="eastAsia"/>
        </w:rPr>
        <w:t>進行し過ぎない段階で、</w:t>
      </w:r>
      <w:r w:rsidR="008B44C4" w:rsidRPr="00B4767A">
        <w:rPr>
          <w:rFonts w:ascii="Verdana" w:eastAsia="ＭＳ Ｐゴシック" w:hAnsi="Verdana" w:hint="eastAsia"/>
        </w:rPr>
        <w:t>問題点が</w:t>
      </w:r>
      <w:r w:rsidRPr="00B4767A">
        <w:rPr>
          <w:rFonts w:ascii="Verdana" w:eastAsia="ＭＳ Ｐゴシック" w:hAnsi="Verdana" w:hint="eastAsia"/>
        </w:rPr>
        <w:t>他の参加者によ</w:t>
      </w:r>
      <w:r w:rsidR="009C0648" w:rsidRPr="00B4767A">
        <w:rPr>
          <w:rFonts w:ascii="Verdana" w:eastAsia="ＭＳ Ｐゴシック" w:hAnsi="Verdana" w:hint="eastAsia"/>
        </w:rPr>
        <w:t>って提起される</w:t>
      </w:r>
      <w:r w:rsidR="008B44C4" w:rsidRPr="00B4767A">
        <w:rPr>
          <w:rFonts w:ascii="Verdana" w:eastAsia="ＭＳ Ｐゴシック" w:hAnsi="Verdana" w:hint="eastAsia"/>
        </w:rPr>
        <w:t>うる</w:t>
      </w:r>
    </w:p>
    <w:p w14:paraId="12A06C43" w14:textId="77777777" w:rsidR="00544125" w:rsidRPr="00B4767A" w:rsidRDefault="00544125" w:rsidP="00544125">
      <w:pPr>
        <w:rPr>
          <w:rFonts w:ascii="Verdana" w:eastAsia="ＭＳ Ｐゴシック" w:hAnsi="Verdana"/>
        </w:rPr>
      </w:pPr>
    </w:p>
    <w:p w14:paraId="2F6612EB" w14:textId="77777777" w:rsidR="00544125" w:rsidRPr="00B4767A" w:rsidRDefault="00544125" w:rsidP="00544125">
      <w:pPr>
        <w:rPr>
          <w:rFonts w:ascii="Verdana" w:eastAsia="ＭＳ Ｐゴシック" w:hAnsi="Verdana"/>
        </w:rPr>
      </w:pPr>
      <w:r w:rsidRPr="00B4767A">
        <w:rPr>
          <w:rFonts w:ascii="Verdana" w:eastAsia="ＭＳ Ｐゴシック" w:hAnsi="Verdana"/>
        </w:rPr>
        <w:t>Release Often</w:t>
      </w:r>
    </w:p>
    <w:p w14:paraId="79F08D45" w14:textId="76667C5B" w:rsidR="009C0648" w:rsidRPr="00B4767A" w:rsidRDefault="009C0648" w:rsidP="00544125">
      <w:pPr>
        <w:rPr>
          <w:rFonts w:ascii="Verdana" w:eastAsia="ＭＳ Ｐゴシック" w:hAnsi="Verdana"/>
        </w:rPr>
      </w:pPr>
      <w:r w:rsidRPr="00B4767A">
        <w:rPr>
          <w:rFonts w:ascii="Verdana" w:eastAsia="ＭＳ Ｐゴシック" w:hAnsi="Verdana" w:hint="eastAsia"/>
        </w:rPr>
        <w:t>頻繁に</w:t>
      </w:r>
      <w:ins w:id="101" w:author="工内 隆" w:date="2018-08-31T17:50:00Z">
        <w:r w:rsidR="004C2C00">
          <w:rPr>
            <w:rFonts w:ascii="Verdana" w:eastAsia="ＭＳ Ｐゴシック" w:hAnsi="Verdana" w:hint="eastAsia"/>
          </w:rPr>
          <w:t>リリース</w:t>
        </w:r>
      </w:ins>
      <w:del w:id="102" w:author="工内 隆" w:date="2018-08-31T17:50:00Z">
        <w:r w:rsidRPr="00B4767A" w:rsidDel="004C2C00">
          <w:rPr>
            <w:rFonts w:ascii="Verdana" w:eastAsia="ＭＳ Ｐゴシック" w:hAnsi="Verdana" w:hint="eastAsia"/>
          </w:rPr>
          <w:delText>公開</w:delText>
        </w:r>
      </w:del>
    </w:p>
    <w:p w14:paraId="1C689059" w14:textId="77777777" w:rsidR="00544125" w:rsidRPr="00B4767A" w:rsidRDefault="00544125" w:rsidP="00544125">
      <w:pPr>
        <w:rPr>
          <w:rFonts w:ascii="Verdana" w:eastAsia="ＭＳ Ｐゴシック" w:hAnsi="Verdana"/>
        </w:rPr>
      </w:pPr>
    </w:p>
    <w:p w14:paraId="7276589B"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Smaller changes are easier to understand, debug, improve, and drive to maturity.</w:t>
      </w:r>
    </w:p>
    <w:p w14:paraId="41322DF1" w14:textId="77777777" w:rsidR="009C0648" w:rsidRPr="00B4767A" w:rsidRDefault="009C0648" w:rsidP="00544125">
      <w:pPr>
        <w:rPr>
          <w:rFonts w:ascii="Verdana" w:eastAsia="ＭＳ Ｐゴシック" w:hAnsi="Verdana"/>
        </w:rPr>
      </w:pPr>
      <w:r w:rsidRPr="00B4767A">
        <w:rPr>
          <w:rFonts w:ascii="Verdana" w:eastAsia="ＭＳ Ｐゴシック" w:hAnsi="Verdana" w:hint="eastAsia"/>
        </w:rPr>
        <w:t xml:space="preserve">　　小さな修正の方が理解、デバッグ、改善、</w:t>
      </w:r>
      <w:r w:rsidR="0029300B" w:rsidRPr="00B4767A">
        <w:rPr>
          <w:rFonts w:ascii="Verdana" w:eastAsia="ＭＳ Ｐゴシック" w:hAnsi="Verdana" w:hint="eastAsia"/>
        </w:rPr>
        <w:t>熟成</w:t>
      </w:r>
      <w:r w:rsidRPr="00B4767A">
        <w:rPr>
          <w:rFonts w:ascii="Verdana" w:eastAsia="ＭＳ Ｐゴシック" w:hAnsi="Verdana" w:hint="eastAsia"/>
        </w:rPr>
        <w:t>への到達が容易</w:t>
      </w:r>
    </w:p>
    <w:p w14:paraId="3D19454D" w14:textId="77777777" w:rsidR="009C0648" w:rsidRPr="00B4767A" w:rsidRDefault="009C0648" w:rsidP="00544125">
      <w:pPr>
        <w:rPr>
          <w:rFonts w:ascii="Verdana" w:eastAsia="ＭＳ Ｐゴシック" w:hAnsi="Verdana"/>
        </w:rPr>
      </w:pPr>
    </w:p>
    <w:p w14:paraId="0D847125"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Maintain rapid pace of development, QA, and innovation.</w:t>
      </w:r>
    </w:p>
    <w:p w14:paraId="2CF54793" w14:textId="77777777" w:rsidR="009C0648" w:rsidRPr="00B4767A" w:rsidRDefault="009C0648" w:rsidP="00544125">
      <w:pPr>
        <w:rPr>
          <w:rFonts w:ascii="Verdana" w:eastAsia="ＭＳ Ｐゴシック" w:hAnsi="Verdana"/>
        </w:rPr>
      </w:pPr>
      <w:r w:rsidRPr="00B4767A">
        <w:rPr>
          <w:rFonts w:ascii="Verdana" w:eastAsia="ＭＳ Ｐゴシック" w:hAnsi="Verdana" w:hint="eastAsia"/>
        </w:rPr>
        <w:t xml:space="preserve">　　開発、品質保証、技術革新の</w:t>
      </w:r>
      <w:r w:rsidR="0029300B" w:rsidRPr="00B4767A">
        <w:rPr>
          <w:rFonts w:ascii="Verdana" w:eastAsia="ＭＳ Ｐゴシック" w:hAnsi="Verdana" w:hint="eastAsia"/>
        </w:rPr>
        <w:t>速い</w:t>
      </w:r>
      <w:r w:rsidRPr="00B4767A">
        <w:rPr>
          <w:rFonts w:ascii="Verdana" w:eastAsia="ＭＳ Ｐゴシック" w:hAnsi="Verdana" w:hint="eastAsia"/>
        </w:rPr>
        <w:t>ペースを維持</w:t>
      </w:r>
    </w:p>
    <w:p w14:paraId="58C78F8B" w14:textId="77777777" w:rsidR="0029300B" w:rsidRPr="00B4767A" w:rsidRDefault="0029300B" w:rsidP="00544125">
      <w:pPr>
        <w:rPr>
          <w:rFonts w:ascii="Verdana" w:eastAsia="ＭＳ Ｐゴシック" w:hAnsi="Verdana"/>
        </w:rPr>
      </w:pPr>
    </w:p>
    <w:p w14:paraId="7ADAA9B9"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Maintain high level of visibility towards project members on the progress and current development status.</w:t>
      </w:r>
    </w:p>
    <w:p w14:paraId="31AE236E" w14:textId="77777777" w:rsidR="0029300B" w:rsidRPr="00B4767A" w:rsidRDefault="0029300B" w:rsidP="00544125">
      <w:pPr>
        <w:rPr>
          <w:rFonts w:ascii="Verdana" w:eastAsia="ＭＳ Ｐゴシック" w:hAnsi="Verdana"/>
        </w:rPr>
      </w:pPr>
      <w:r w:rsidRPr="00B4767A">
        <w:rPr>
          <w:rFonts w:ascii="Verdana" w:eastAsia="ＭＳ Ｐゴシック" w:hAnsi="Verdana" w:hint="eastAsia"/>
        </w:rPr>
        <w:t xml:space="preserve">　　進捗や開発の現況についてプロジェクトメンバーに対して高いレベルの可視性を維持</w:t>
      </w:r>
    </w:p>
    <w:p w14:paraId="00920B4E" w14:textId="77777777" w:rsidR="00544125" w:rsidRPr="00B4767A" w:rsidRDefault="00544125" w:rsidP="00544125">
      <w:pPr>
        <w:rPr>
          <w:rFonts w:ascii="Verdana" w:eastAsia="ＭＳ Ｐゴシック" w:hAnsi="Verdana"/>
        </w:rPr>
      </w:pPr>
    </w:p>
    <w:p w14:paraId="7DC868BA" w14:textId="77777777" w:rsidR="00544125" w:rsidRPr="00B4767A" w:rsidRDefault="00544125" w:rsidP="00544125">
      <w:pPr>
        <w:rPr>
          <w:rFonts w:ascii="Verdana" w:eastAsia="ＭＳ Ｐゴシック" w:hAnsi="Verdana"/>
        </w:rPr>
      </w:pPr>
      <w:r w:rsidRPr="00B4767A">
        <w:rPr>
          <w:rFonts w:ascii="Verdana" w:eastAsia="ＭＳ Ｐゴシック" w:hAnsi="Verdana"/>
        </w:rPr>
        <w:t>Source: Ibrahim Haddad</w:t>
      </w:r>
    </w:p>
    <w:p w14:paraId="0C66AD06" w14:textId="0EEFF840" w:rsidR="00544125" w:rsidRPr="00B4767A" w:rsidRDefault="00411B40" w:rsidP="00544125">
      <w:pPr>
        <w:rPr>
          <w:rFonts w:ascii="Verdana" w:eastAsia="ＭＳ Ｐゴシック" w:hAnsi="Verdana"/>
        </w:rPr>
      </w:pPr>
      <w:r w:rsidRPr="00B4767A">
        <w:rPr>
          <w:rFonts w:ascii="Verdana" w:eastAsia="ＭＳ Ｐゴシック" w:hAnsi="Verdana" w:hint="eastAsia"/>
        </w:rPr>
        <w:t>出展：</w:t>
      </w:r>
      <w:r w:rsidR="00E67100">
        <w:rPr>
          <w:rStyle w:val="a7"/>
          <w:rFonts w:ascii="Verdana" w:eastAsia="ＭＳ Ｐゴシック" w:hAnsi="Verdana"/>
        </w:rPr>
        <w:fldChar w:fldCharType="begin"/>
      </w:r>
      <w:r w:rsidR="00E67100">
        <w:rPr>
          <w:rStyle w:val="a7"/>
          <w:rFonts w:ascii="Verdana" w:eastAsia="ＭＳ Ｐゴシック" w:hAnsi="Verdana"/>
        </w:rPr>
        <w:instrText xml:space="preserve"> HYPERLINK "http://www.ibrahimatlinux.com/" </w:instrText>
      </w:r>
      <w:r w:rsidR="00E67100">
        <w:rPr>
          <w:rStyle w:val="a7"/>
          <w:rFonts w:ascii="Verdana" w:eastAsia="ＭＳ Ｐゴシック" w:hAnsi="Verdana"/>
        </w:rPr>
        <w:fldChar w:fldCharType="separate"/>
      </w:r>
      <w:r w:rsidRPr="00B4767A">
        <w:rPr>
          <w:rStyle w:val="a7"/>
          <w:rFonts w:ascii="Verdana" w:eastAsia="ＭＳ Ｐゴシック" w:hAnsi="Verdana"/>
        </w:rPr>
        <w:t>Ibrahim Haddad</w:t>
      </w:r>
      <w:r w:rsidR="00E67100">
        <w:rPr>
          <w:rStyle w:val="a7"/>
          <w:rFonts w:ascii="Verdana" w:eastAsia="ＭＳ Ｐゴシック" w:hAnsi="Verdana"/>
        </w:rPr>
        <w:fldChar w:fldCharType="end"/>
      </w:r>
    </w:p>
    <w:p w14:paraId="5A086B29" w14:textId="77777777" w:rsidR="00411B40" w:rsidRPr="00B4767A" w:rsidRDefault="00411B40" w:rsidP="00544125">
      <w:pPr>
        <w:rPr>
          <w:rFonts w:ascii="Verdana" w:eastAsia="ＭＳ Ｐゴシック" w:hAnsi="Verdana"/>
        </w:rPr>
      </w:pPr>
    </w:p>
    <w:p w14:paraId="1003F5A4" w14:textId="77777777" w:rsidR="00544125" w:rsidRPr="00B4767A" w:rsidRDefault="00544125" w:rsidP="00544125">
      <w:pPr>
        <w:rPr>
          <w:rFonts w:ascii="Verdana" w:eastAsia="ＭＳ Ｐゴシック" w:hAnsi="Verdana"/>
        </w:rPr>
      </w:pPr>
      <w:r w:rsidRPr="00B4767A">
        <w:rPr>
          <w:rFonts w:ascii="Verdana" w:eastAsia="ＭＳ Ｐゴシック" w:hAnsi="Verdana"/>
        </w:rPr>
        <w:t>Section 3</w:t>
      </w:r>
    </w:p>
    <w:p w14:paraId="02F33DB8" w14:textId="510E4A97" w:rsidR="0029300B" w:rsidRPr="00B4767A" w:rsidRDefault="0029300B" w:rsidP="00544125">
      <w:pPr>
        <w:rPr>
          <w:rFonts w:ascii="Verdana" w:eastAsia="ＭＳ Ｐゴシック" w:hAnsi="Verdana"/>
        </w:rPr>
      </w:pPr>
      <w:del w:id="103" w:author="工内 隆" w:date="2018-08-10T15:38:00Z">
        <w:r w:rsidRPr="00B4767A" w:rsidDel="00E67100">
          <w:rPr>
            <w:rFonts w:ascii="Verdana" w:eastAsia="ＭＳ Ｐゴシック" w:hAnsi="Verdana" w:hint="eastAsia"/>
          </w:rPr>
          <w:delText>第三章</w:delText>
        </w:r>
      </w:del>
      <w:ins w:id="104" w:author="工内 隆" w:date="2018-08-10T15:38:00Z">
        <w:r w:rsidR="00E67100">
          <w:rPr>
            <w:rFonts w:ascii="Verdana" w:eastAsia="ＭＳ Ｐゴシック" w:hAnsi="Verdana" w:hint="eastAsia"/>
          </w:rPr>
          <w:t xml:space="preserve">セクション　</w:t>
        </w:r>
        <w:r w:rsidR="00E67100">
          <w:rPr>
            <w:rFonts w:ascii="Verdana" w:eastAsia="ＭＳ Ｐゴシック" w:hAnsi="Verdana" w:hint="eastAsia"/>
          </w:rPr>
          <w:t>3</w:t>
        </w:r>
      </w:ins>
    </w:p>
    <w:p w14:paraId="4893649B" w14:textId="77777777" w:rsidR="0029300B" w:rsidRPr="00B4767A" w:rsidRDefault="0029300B" w:rsidP="00544125">
      <w:pPr>
        <w:rPr>
          <w:rFonts w:ascii="Verdana" w:eastAsia="ＭＳ Ｐゴシック" w:hAnsi="Verdana"/>
        </w:rPr>
      </w:pPr>
    </w:p>
    <w:p w14:paraId="598760F5" w14:textId="77777777" w:rsidR="00544125" w:rsidRPr="00B4767A" w:rsidRDefault="00544125" w:rsidP="00544125">
      <w:pPr>
        <w:rPr>
          <w:rFonts w:ascii="Verdana" w:eastAsia="ＭＳ Ｐゴシック" w:hAnsi="Verdana"/>
        </w:rPr>
      </w:pPr>
      <w:r w:rsidRPr="00B4767A">
        <w:rPr>
          <w:rFonts w:ascii="Verdana" w:eastAsia="ＭＳ Ｐゴシック" w:hAnsi="Verdana"/>
        </w:rPr>
        <w:t>Where to start</w:t>
      </w:r>
    </w:p>
    <w:p w14:paraId="399F6EE5" w14:textId="77777777" w:rsidR="00CE2A77" w:rsidRPr="00B4767A" w:rsidRDefault="00CE2A77" w:rsidP="00CE2A77">
      <w:pPr>
        <w:rPr>
          <w:rFonts w:ascii="Verdana" w:eastAsia="ＭＳ Ｐゴシック" w:hAnsi="Verdana"/>
        </w:rPr>
      </w:pPr>
      <w:r w:rsidRPr="00B4767A">
        <w:rPr>
          <w:rFonts w:ascii="Verdana" w:eastAsia="ＭＳ Ｐゴシック" w:hAnsi="Verdana" w:hint="eastAsia"/>
        </w:rPr>
        <w:t>どこから始めるか</w:t>
      </w:r>
    </w:p>
    <w:p w14:paraId="346E2381" w14:textId="77777777" w:rsidR="00544125" w:rsidRPr="00B4767A" w:rsidRDefault="00544125" w:rsidP="00544125">
      <w:pPr>
        <w:rPr>
          <w:rFonts w:ascii="Verdana" w:eastAsia="ＭＳ Ｐゴシック" w:hAnsi="Verdana"/>
        </w:rPr>
      </w:pPr>
    </w:p>
    <w:p w14:paraId="0054DD51" w14:textId="77777777" w:rsidR="00544125" w:rsidRPr="00B4767A" w:rsidRDefault="00544125" w:rsidP="00544125">
      <w:pPr>
        <w:rPr>
          <w:rFonts w:ascii="Verdana" w:eastAsia="ＭＳ Ｐゴシック" w:hAnsi="Verdana"/>
        </w:rPr>
      </w:pPr>
      <w:r w:rsidRPr="00B4767A">
        <w:rPr>
          <w:rFonts w:ascii="Verdana" w:eastAsia="ＭＳ Ｐゴシック" w:hAnsi="Verdana"/>
        </w:rPr>
        <w:t>Perhaps the time to create a new project is when you realize that you have a tough technical problem which you can’t solve on your own. Another motivator is when you’re unable to find and join another project that does what you want it to do. Ultimately, there is no right answer to the question. You start one when you need one and can’t find an existing effort.</w:t>
      </w:r>
    </w:p>
    <w:p w14:paraId="52BB0A8C" w14:textId="77777777" w:rsidR="00CE2A77" w:rsidRPr="00B4767A" w:rsidRDefault="00CE2A77" w:rsidP="00544125">
      <w:pPr>
        <w:rPr>
          <w:rFonts w:ascii="Verdana" w:eastAsia="ＭＳ Ｐゴシック" w:hAnsi="Verdana"/>
        </w:rPr>
      </w:pPr>
      <w:r w:rsidRPr="00B4767A">
        <w:rPr>
          <w:rFonts w:ascii="Verdana" w:eastAsia="ＭＳ Ｐゴシック" w:hAnsi="Verdana" w:hint="eastAsia"/>
        </w:rPr>
        <w:t>新しいプロジェクトを作るのは、おそらく、企業が自社だけでは解決できない困難な技術課題を認</w:t>
      </w:r>
      <w:r w:rsidRPr="00B4767A">
        <w:rPr>
          <w:rFonts w:ascii="Verdana" w:eastAsia="ＭＳ Ｐゴシック" w:hAnsi="Verdana" w:hint="eastAsia"/>
        </w:rPr>
        <w:lastRenderedPageBreak/>
        <w:t>識した時でしょう。他の動機としては、</w:t>
      </w:r>
      <w:r w:rsidR="00252B97" w:rsidRPr="00B4767A">
        <w:rPr>
          <w:rFonts w:ascii="Verdana" w:eastAsia="ＭＳ Ｐゴシック" w:hAnsi="Verdana" w:hint="eastAsia"/>
        </w:rPr>
        <w:t>企業の期待する活動を実施するプロジェクトを見つけ、参加することができないといった状況もあるでしょう。究極的には、設問に対する正しい答えはありません。企業が新しいプロジェクトを必要とし、既存の活動が見つからない時にプロジェクトを立ち上げるのがいいでしょう。</w:t>
      </w:r>
    </w:p>
    <w:p w14:paraId="6C907772" w14:textId="77777777" w:rsidR="00544125" w:rsidRPr="00B4767A" w:rsidRDefault="00544125" w:rsidP="00544125">
      <w:pPr>
        <w:rPr>
          <w:rFonts w:ascii="Verdana" w:eastAsia="ＭＳ Ｐゴシック" w:hAnsi="Verdana"/>
        </w:rPr>
      </w:pPr>
    </w:p>
    <w:p w14:paraId="7D434FCA" w14:textId="77777777" w:rsidR="00544125" w:rsidRPr="00B4767A" w:rsidRDefault="00544125" w:rsidP="00544125">
      <w:pPr>
        <w:rPr>
          <w:rFonts w:ascii="Verdana" w:eastAsia="ＭＳ Ｐゴシック" w:hAnsi="Verdana"/>
        </w:rPr>
      </w:pPr>
      <w:r w:rsidRPr="00B4767A">
        <w:rPr>
          <w:rFonts w:ascii="Verdana" w:eastAsia="ＭＳ Ｐゴシック" w:hAnsi="Verdana"/>
        </w:rPr>
        <w:t>For enterprises considering a new open source project, you want to start by finding your unique answer to “why?” Begin by asking a lot of questions about what is important to your organization. It’s important to start an open source project for the right reasons.</w:t>
      </w:r>
    </w:p>
    <w:p w14:paraId="1A58F07F" w14:textId="3D0E0864" w:rsidR="00544125" w:rsidRPr="00B4767A" w:rsidRDefault="00FF721B" w:rsidP="00544125">
      <w:pPr>
        <w:rPr>
          <w:rFonts w:ascii="Verdana" w:eastAsia="ＭＳ Ｐゴシック" w:hAnsi="Verdana"/>
        </w:rPr>
      </w:pPr>
      <w:r w:rsidRPr="00B4767A">
        <w:rPr>
          <w:rFonts w:ascii="Verdana" w:eastAsia="ＭＳ Ｐゴシック" w:hAnsi="Verdana" w:hint="eastAsia"/>
        </w:rPr>
        <w:t>新たなオープンソースプロジェクトを検討する企業</w:t>
      </w:r>
      <w:r w:rsidR="00DF7DFC" w:rsidRPr="00B4767A">
        <w:rPr>
          <w:rFonts w:ascii="Verdana" w:eastAsia="ＭＳ Ｐゴシック" w:hAnsi="Verdana" w:hint="eastAsia"/>
        </w:rPr>
        <w:t>として</w:t>
      </w:r>
      <w:r w:rsidRPr="00B4767A">
        <w:rPr>
          <w:rFonts w:ascii="Verdana" w:eastAsia="ＭＳ Ｐゴシック" w:hAnsi="Verdana" w:hint="eastAsia"/>
        </w:rPr>
        <w:t>は、</w:t>
      </w:r>
      <w:r w:rsidR="003F7421" w:rsidRPr="00B4767A">
        <w:rPr>
          <w:rFonts w:ascii="Verdana" w:eastAsia="ＭＳ Ｐゴシック" w:hAnsi="Verdana" w:hint="eastAsia"/>
        </w:rPr>
        <w:t>「なぜ？」への独自の答えを見出すことから始める</w:t>
      </w:r>
      <w:r w:rsidR="008B44C4" w:rsidRPr="00B4767A">
        <w:rPr>
          <w:rFonts w:ascii="Verdana" w:eastAsia="ＭＳ Ｐゴシック" w:hAnsi="Verdana" w:hint="eastAsia"/>
        </w:rPr>
        <w:t>のがよい</w:t>
      </w:r>
      <w:r w:rsidR="003F7421" w:rsidRPr="00B4767A">
        <w:rPr>
          <w:rFonts w:ascii="Verdana" w:eastAsia="ＭＳ Ｐゴシック" w:hAnsi="Verdana" w:hint="eastAsia"/>
        </w:rPr>
        <w:t>でしょう。企業にとって何が重要なのか</w:t>
      </w:r>
      <w:ins w:id="105" w:author="工内 隆" w:date="2018-08-25T08:56:00Z">
        <w:r w:rsidR="00014810">
          <w:rPr>
            <w:rFonts w:ascii="Verdana" w:eastAsia="ＭＳ Ｐゴシック" w:hAnsi="Verdana" w:hint="eastAsia"/>
          </w:rPr>
          <w:t>という</w:t>
        </w:r>
      </w:ins>
      <w:del w:id="106" w:author="工内 隆" w:date="2018-08-25T08:57:00Z">
        <w:r w:rsidR="003F7421" w:rsidRPr="00B4767A" w:rsidDel="00014810">
          <w:rPr>
            <w:rFonts w:ascii="Verdana" w:eastAsia="ＭＳ Ｐゴシック" w:hAnsi="Verdana" w:hint="eastAsia"/>
          </w:rPr>
          <w:delText>についてたくさんの</w:delText>
        </w:r>
      </w:del>
      <w:r w:rsidR="003F7421" w:rsidRPr="00B4767A">
        <w:rPr>
          <w:rFonts w:ascii="Verdana" w:eastAsia="ＭＳ Ｐゴシック" w:hAnsi="Verdana" w:hint="eastAsia"/>
        </w:rPr>
        <w:t>問いを</w:t>
      </w:r>
      <w:ins w:id="107" w:author="工内 隆" w:date="2018-08-25T08:57:00Z">
        <w:r w:rsidR="00014810">
          <w:rPr>
            <w:rFonts w:ascii="Verdana" w:eastAsia="ＭＳ Ｐゴシック" w:hAnsi="Verdana" w:hint="eastAsia"/>
          </w:rPr>
          <w:t>たくさん</w:t>
        </w:r>
      </w:ins>
      <w:r w:rsidR="003F7421" w:rsidRPr="00B4767A">
        <w:rPr>
          <w:rFonts w:ascii="Verdana" w:eastAsia="ＭＳ Ｐゴシック" w:hAnsi="Verdana" w:hint="eastAsia"/>
        </w:rPr>
        <w:t>発することから始めてください。正しい理由に基づいてオープンソースプロジェクトを立ち上げることが大切です。</w:t>
      </w:r>
    </w:p>
    <w:p w14:paraId="610EF234" w14:textId="77777777" w:rsidR="00252B97" w:rsidRPr="00B4767A" w:rsidRDefault="00252B97" w:rsidP="00544125">
      <w:pPr>
        <w:rPr>
          <w:rFonts w:ascii="Verdana" w:eastAsia="ＭＳ Ｐゴシック" w:hAnsi="Verdana"/>
        </w:rPr>
      </w:pPr>
    </w:p>
    <w:p w14:paraId="156EAC54" w14:textId="77777777" w:rsidR="00544125" w:rsidRPr="00B4767A" w:rsidRDefault="00544125" w:rsidP="00544125">
      <w:pPr>
        <w:rPr>
          <w:rFonts w:ascii="Verdana" w:eastAsia="ＭＳ Ｐゴシック" w:hAnsi="Verdana"/>
        </w:rPr>
      </w:pPr>
      <w:r w:rsidRPr="00B4767A">
        <w:rPr>
          <w:rFonts w:ascii="Verdana" w:eastAsia="ＭＳ Ｐゴシック" w:hAnsi="Verdana" w:hint="eastAsia"/>
        </w:rPr>
        <w:t>“</w:t>
      </w:r>
      <w:r w:rsidRPr="00B4767A">
        <w:rPr>
          <w:rFonts w:ascii="Verdana" w:eastAsia="ＭＳ Ｐゴシック" w:hAnsi="Verdana"/>
        </w:rPr>
        <w:t>I think it is a crucial thing for a company to be thinking about what they’re hoping to achieve with a new open source project. They must think about the value of it to the community and developers out there and what outcomes they’re hoping to get out of it. And then they must understand all the pieces they must have in place to do this the right way, including legal, governance, infrastructure and a starting community. Those are the things I always stress the most when you’re putting an open source project out there.”</w:t>
      </w:r>
    </w:p>
    <w:p w14:paraId="51D5DA85" w14:textId="4100EBCD" w:rsidR="00544125" w:rsidRPr="00B4767A" w:rsidRDefault="003F7421" w:rsidP="00544125">
      <w:pPr>
        <w:rPr>
          <w:rFonts w:ascii="Verdana" w:eastAsia="ＭＳ Ｐゴシック" w:hAnsi="Verdana"/>
        </w:rPr>
      </w:pPr>
      <w:r w:rsidRPr="00B4767A">
        <w:rPr>
          <w:rFonts w:ascii="Verdana" w:eastAsia="ＭＳ Ｐゴシック" w:hAnsi="Verdana" w:hint="eastAsia"/>
        </w:rPr>
        <w:t>「</w:t>
      </w:r>
      <w:r w:rsidR="00F16D8C" w:rsidRPr="00B4767A">
        <w:rPr>
          <w:rFonts w:ascii="Verdana" w:eastAsia="ＭＳ Ｐゴシック" w:hAnsi="Verdana" w:hint="eastAsia"/>
        </w:rPr>
        <w:t>企業にとって、</w:t>
      </w:r>
      <w:r w:rsidRPr="00B4767A">
        <w:rPr>
          <w:rFonts w:ascii="Verdana" w:eastAsia="ＭＳ Ｐゴシック" w:hAnsi="Verdana" w:hint="eastAsia"/>
        </w:rPr>
        <w:t>新しいオープンソースプロジェクトで何を</w:t>
      </w:r>
      <w:r w:rsidR="00FA2A54" w:rsidRPr="00B4767A">
        <w:rPr>
          <w:rFonts w:ascii="Verdana" w:eastAsia="ＭＳ Ｐゴシック" w:hAnsi="Verdana" w:hint="eastAsia"/>
        </w:rPr>
        <w:t>成し</w:t>
      </w:r>
      <w:r w:rsidRPr="00B4767A">
        <w:rPr>
          <w:rFonts w:ascii="Verdana" w:eastAsia="ＭＳ Ｐゴシック" w:hAnsi="Verdana" w:hint="eastAsia"/>
        </w:rPr>
        <w:t>遂げたいか</w:t>
      </w:r>
      <w:r w:rsidR="00F16D8C" w:rsidRPr="00B4767A">
        <w:rPr>
          <w:rFonts w:ascii="Verdana" w:eastAsia="ＭＳ Ｐゴシック" w:hAnsi="Verdana" w:hint="eastAsia"/>
        </w:rPr>
        <w:t>を</w:t>
      </w:r>
      <w:r w:rsidRPr="00B4767A">
        <w:rPr>
          <w:rFonts w:ascii="Verdana" w:eastAsia="ＭＳ Ｐゴシック" w:hAnsi="Verdana" w:hint="eastAsia"/>
        </w:rPr>
        <w:t>常に考えることが</w:t>
      </w:r>
      <w:r w:rsidR="00A72B8D" w:rsidRPr="00B4767A">
        <w:rPr>
          <w:rFonts w:ascii="Verdana" w:eastAsia="ＭＳ Ｐゴシック" w:hAnsi="Verdana" w:hint="eastAsia"/>
        </w:rPr>
        <w:t>非常に重要なことだと思います。コミュニティや開発者</w:t>
      </w:r>
      <w:ins w:id="108" w:author="工内 隆" w:date="2018-08-25T08:58:00Z">
        <w:r w:rsidR="00806BF6">
          <w:rPr>
            <w:rFonts w:ascii="Verdana" w:eastAsia="ＭＳ Ｐゴシック" w:hAnsi="Verdana" w:hint="eastAsia"/>
          </w:rPr>
          <w:t>から</w:t>
        </w:r>
      </w:ins>
      <w:ins w:id="109" w:author="工内 隆" w:date="2018-08-25T08:59:00Z">
        <w:r w:rsidR="00806BF6">
          <w:rPr>
            <w:rFonts w:ascii="Verdana" w:eastAsia="ＭＳ Ｐゴシック" w:hAnsi="Verdana" w:hint="eastAsia"/>
          </w:rPr>
          <w:t>見た</w:t>
        </w:r>
      </w:ins>
      <w:del w:id="110" w:author="工内 隆" w:date="2018-08-25T08:59:00Z">
        <w:r w:rsidR="00A72B8D" w:rsidRPr="00B4767A" w:rsidDel="00806BF6">
          <w:rPr>
            <w:rFonts w:ascii="Verdana" w:eastAsia="ＭＳ Ｐゴシック" w:hAnsi="Verdana" w:hint="eastAsia"/>
          </w:rPr>
          <w:delText>に</w:delText>
        </w:r>
        <w:r w:rsidR="00FA2A54" w:rsidRPr="00B4767A" w:rsidDel="00806BF6">
          <w:rPr>
            <w:rFonts w:ascii="Verdana" w:eastAsia="ＭＳ Ｐゴシック" w:hAnsi="Verdana" w:hint="eastAsia"/>
          </w:rPr>
          <w:delText>対する</w:delText>
        </w:r>
      </w:del>
      <w:r w:rsidR="00A72B8D" w:rsidRPr="00B4767A">
        <w:rPr>
          <w:rFonts w:ascii="Verdana" w:eastAsia="ＭＳ Ｐゴシック" w:hAnsi="Verdana" w:hint="eastAsia"/>
        </w:rPr>
        <w:t>プロジェクトの価値、および、プロジェクト</w:t>
      </w:r>
      <w:ins w:id="111" w:author="工内 隆" w:date="2018-08-25T08:59:00Z">
        <w:r w:rsidR="00806BF6">
          <w:rPr>
            <w:rFonts w:ascii="Verdana" w:eastAsia="ＭＳ Ｐゴシック" w:hAnsi="Verdana" w:hint="eastAsia"/>
          </w:rPr>
          <w:t>の</w:t>
        </w:r>
      </w:ins>
      <w:del w:id="112" w:author="工内 隆" w:date="2018-08-25T08:59:00Z">
        <w:r w:rsidR="00A72B8D" w:rsidRPr="00B4767A" w:rsidDel="00806BF6">
          <w:rPr>
            <w:rFonts w:ascii="Verdana" w:eastAsia="ＭＳ Ｐゴシック" w:hAnsi="Verdana" w:hint="eastAsia"/>
          </w:rPr>
          <w:delText>から何が</w:delText>
        </w:r>
      </w:del>
      <w:r w:rsidR="00A72B8D" w:rsidRPr="00B4767A">
        <w:rPr>
          <w:rFonts w:ascii="Verdana" w:eastAsia="ＭＳ Ｐゴシック" w:hAnsi="Verdana" w:hint="eastAsia"/>
        </w:rPr>
        <w:t>成果物として</w:t>
      </w:r>
      <w:ins w:id="113" w:author="工内 隆" w:date="2018-08-25T08:59:00Z">
        <w:r w:rsidR="00806BF6">
          <w:rPr>
            <w:rFonts w:ascii="Verdana" w:eastAsia="ＭＳ Ｐゴシック" w:hAnsi="Verdana" w:hint="eastAsia"/>
          </w:rPr>
          <w:t>何を期待する</w:t>
        </w:r>
      </w:ins>
      <w:del w:id="114" w:author="工内 隆" w:date="2018-08-25T08:59:00Z">
        <w:r w:rsidR="00A72B8D" w:rsidRPr="00B4767A" w:rsidDel="00806BF6">
          <w:rPr>
            <w:rFonts w:ascii="Verdana" w:eastAsia="ＭＳ Ｐゴシック" w:hAnsi="Verdana" w:hint="eastAsia"/>
          </w:rPr>
          <w:delText>出てきて欲しい</w:delText>
        </w:r>
      </w:del>
      <w:r w:rsidR="00A72B8D" w:rsidRPr="00B4767A">
        <w:rPr>
          <w:rFonts w:ascii="Verdana" w:eastAsia="ＭＳ Ｐゴシック" w:hAnsi="Verdana" w:hint="eastAsia"/>
        </w:rPr>
        <w:t>かについて考えなければなりません。その後で、これを正し</w:t>
      </w:r>
      <w:r w:rsidR="00FA2A54" w:rsidRPr="00B4767A">
        <w:rPr>
          <w:rFonts w:ascii="Verdana" w:eastAsia="ＭＳ Ｐゴシック" w:hAnsi="Verdana" w:hint="eastAsia"/>
        </w:rPr>
        <w:t>く行うために備えるべき</w:t>
      </w:r>
      <w:r w:rsidR="006D3FB7" w:rsidRPr="00B4767A">
        <w:rPr>
          <w:rFonts w:ascii="Verdana" w:eastAsia="ＭＳ Ｐゴシック" w:hAnsi="Verdana" w:hint="eastAsia"/>
        </w:rPr>
        <w:t>すべての</w:t>
      </w:r>
      <w:r w:rsidR="00274D42" w:rsidRPr="00B4767A">
        <w:rPr>
          <w:rFonts w:ascii="Verdana" w:eastAsia="ＭＳ Ｐゴシック" w:hAnsi="Verdana" w:hint="eastAsia"/>
        </w:rPr>
        <w:t>要素</w:t>
      </w:r>
      <w:r w:rsidR="006D3FB7" w:rsidRPr="00B4767A">
        <w:rPr>
          <w:rFonts w:ascii="Verdana" w:eastAsia="ＭＳ Ｐゴシック" w:hAnsi="Verdana" w:hint="eastAsia"/>
        </w:rPr>
        <w:t>、たとえば、法務、</w:t>
      </w:r>
      <w:ins w:id="115" w:author="工内 隆" w:date="2018-08-10T15:41:00Z">
        <w:r w:rsidR="00E67100">
          <w:rPr>
            <w:rFonts w:ascii="Verdana" w:eastAsia="ＭＳ Ｐゴシック" w:hAnsi="Verdana" w:hint="eastAsia"/>
          </w:rPr>
          <w:t>ガバナンス</w:t>
        </w:r>
        <w:r w:rsidR="00E67100">
          <w:rPr>
            <w:rFonts w:ascii="Verdana" w:eastAsia="ＭＳ Ｐゴシック" w:hAnsi="Verdana" w:hint="eastAsia"/>
          </w:rPr>
          <w:t>(</w:t>
        </w:r>
      </w:ins>
      <w:r w:rsidR="006D3FB7" w:rsidRPr="00B4767A">
        <w:rPr>
          <w:rFonts w:ascii="Verdana" w:eastAsia="ＭＳ Ｐゴシック" w:hAnsi="Verdana" w:hint="eastAsia"/>
        </w:rPr>
        <w:t>管理</w:t>
      </w:r>
      <w:r w:rsidR="00274D42" w:rsidRPr="00B4767A">
        <w:rPr>
          <w:rFonts w:ascii="Verdana" w:eastAsia="ＭＳ Ｐゴシック" w:hAnsi="Verdana" w:hint="eastAsia"/>
        </w:rPr>
        <w:t>・統制</w:t>
      </w:r>
      <w:ins w:id="116" w:author="工内 隆" w:date="2018-08-10T15:42:00Z">
        <w:r w:rsidR="00E67100">
          <w:rPr>
            <w:rFonts w:ascii="Verdana" w:eastAsia="ＭＳ Ｐゴシック" w:hAnsi="Verdana" w:hint="eastAsia"/>
          </w:rPr>
          <w:t>)</w:t>
        </w:r>
      </w:ins>
      <w:r w:rsidR="006D3FB7" w:rsidRPr="00B4767A">
        <w:rPr>
          <w:rFonts w:ascii="Verdana" w:eastAsia="ＭＳ Ｐゴシック" w:hAnsi="Verdana" w:hint="eastAsia"/>
        </w:rPr>
        <w:t>、インフラ、起点となるコミュニティなどを理解しなければなりません。</w:t>
      </w:r>
      <w:r w:rsidR="00F16D8C" w:rsidRPr="00B4767A">
        <w:rPr>
          <w:rFonts w:ascii="Verdana" w:eastAsia="ＭＳ Ｐゴシック" w:hAnsi="Verdana" w:hint="eastAsia"/>
        </w:rPr>
        <w:t>そ</w:t>
      </w:r>
      <w:r w:rsidR="006D3FB7" w:rsidRPr="00B4767A">
        <w:rPr>
          <w:rFonts w:ascii="Verdana" w:eastAsia="ＭＳ Ｐゴシック" w:hAnsi="Verdana" w:hint="eastAsia"/>
        </w:rPr>
        <w:t>れらは、オープンソースプロジェクトを作ろうとするときに私が一番強調する点です。</w:t>
      </w:r>
      <w:r w:rsidRPr="00B4767A">
        <w:rPr>
          <w:rFonts w:ascii="Verdana" w:eastAsia="ＭＳ Ｐゴシック" w:hAnsi="Verdana" w:hint="eastAsia"/>
        </w:rPr>
        <w:t>」</w:t>
      </w:r>
    </w:p>
    <w:p w14:paraId="142D0F83" w14:textId="77777777" w:rsidR="003F7421" w:rsidRPr="00B4767A" w:rsidRDefault="003F7421" w:rsidP="00544125">
      <w:pPr>
        <w:rPr>
          <w:rFonts w:ascii="Verdana" w:eastAsia="ＭＳ Ｐゴシック" w:hAnsi="Verdana"/>
        </w:rPr>
      </w:pPr>
    </w:p>
    <w:p w14:paraId="1FB8DD59"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John </w:t>
      </w:r>
      <w:proofErr w:type="spellStart"/>
      <w:r w:rsidRPr="00B4767A">
        <w:rPr>
          <w:rFonts w:ascii="Verdana" w:eastAsia="ＭＳ Ｐゴシック" w:hAnsi="Verdana"/>
        </w:rPr>
        <w:t>Mertic</w:t>
      </w:r>
      <w:bookmarkStart w:id="117" w:name="_Hlk519605890"/>
      <w:proofErr w:type="spellEnd"/>
      <w:r w:rsidRPr="00B4767A">
        <w:rPr>
          <w:rFonts w:ascii="Verdana" w:eastAsia="ＭＳ Ｐゴシック" w:hAnsi="Verdana"/>
        </w:rPr>
        <w:t xml:space="preserve"> – Director of Program Management at The Linux Foundation</w:t>
      </w:r>
    </w:p>
    <w:p w14:paraId="1210611F" w14:textId="095D8AD8" w:rsidR="00544125" w:rsidRPr="00B4767A" w:rsidRDefault="004C2C00" w:rsidP="00FA2A54">
      <w:pPr>
        <w:rPr>
          <w:rFonts w:ascii="Verdana" w:eastAsia="ＭＳ Ｐゴシック" w:hAnsi="Verdana"/>
        </w:rPr>
      </w:pPr>
      <w:hyperlink r:id="rId11" w:history="1">
        <w:r w:rsidR="00FA2A54" w:rsidRPr="00B4767A">
          <w:rPr>
            <w:rStyle w:val="a7"/>
            <w:rFonts w:ascii="Verdana" w:eastAsia="ＭＳ Ｐゴシック" w:hAnsi="Verdana"/>
          </w:rPr>
          <w:t>John Mertic</w:t>
        </w:r>
        <w:bookmarkEnd w:id="117"/>
      </w:hyperlink>
      <w:r w:rsidR="00FA2A54" w:rsidRPr="00B4767A">
        <w:rPr>
          <w:rFonts w:ascii="Verdana" w:eastAsia="ＭＳ Ｐゴシック" w:hAnsi="Verdana"/>
        </w:rPr>
        <w:t xml:space="preserve"> – </w:t>
      </w:r>
      <w:r w:rsidR="00FA2A54" w:rsidRPr="00B4767A">
        <w:rPr>
          <w:rFonts w:ascii="Verdana" w:eastAsia="ＭＳ Ｐゴシック" w:hAnsi="Verdana" w:hint="eastAsia"/>
        </w:rPr>
        <w:t>プログラム管理ディレクター、</w:t>
      </w:r>
      <w:r w:rsidR="00FA2A54" w:rsidRPr="00B4767A">
        <w:rPr>
          <w:rFonts w:ascii="Verdana" w:eastAsia="ＭＳ Ｐゴシック" w:hAnsi="Verdana"/>
        </w:rPr>
        <w:t>Linux Foundation</w:t>
      </w:r>
    </w:p>
    <w:p w14:paraId="196AA82C" w14:textId="77777777" w:rsidR="00FA2A54" w:rsidRPr="00B4767A" w:rsidRDefault="00FA2A54" w:rsidP="00FA2A54">
      <w:pPr>
        <w:rPr>
          <w:rFonts w:ascii="Verdana" w:eastAsia="ＭＳ Ｐゴシック" w:hAnsi="Verdana"/>
        </w:rPr>
      </w:pPr>
    </w:p>
    <w:p w14:paraId="2BC26585"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The place to start includes secondary coding projects where an enterprise does not need to be an authority, and where there may be a larger group of technologists around the world who can help you solve a problem. If it is not mission-critical code, then it is likely a good candidate to be open sourced. However, it should also be code that your company is still actively using and </w:t>
      </w:r>
      <w:r w:rsidRPr="00B4767A">
        <w:rPr>
          <w:rFonts w:ascii="Verdana" w:eastAsia="ＭＳ Ｐゴシック" w:hAnsi="Verdana"/>
        </w:rPr>
        <w:lastRenderedPageBreak/>
        <w:t>maintaining. Commercial dependencies on code enable a continuous feedback loop of bug fixes, patches and new features.</w:t>
      </w:r>
    </w:p>
    <w:p w14:paraId="5BBD685F" w14:textId="3D4AE98D" w:rsidR="006D3FB7" w:rsidRPr="00B4767A" w:rsidRDefault="00274D42" w:rsidP="00544125">
      <w:pPr>
        <w:rPr>
          <w:rFonts w:ascii="Verdana" w:eastAsia="ＭＳ Ｐゴシック" w:hAnsi="Verdana"/>
        </w:rPr>
      </w:pPr>
      <w:del w:id="118" w:author="工内 隆" w:date="2018-08-25T09:03:00Z">
        <w:r w:rsidRPr="00B4767A" w:rsidDel="00806BF6">
          <w:rPr>
            <w:rFonts w:ascii="Verdana" w:eastAsia="ＭＳ Ｐゴシック" w:hAnsi="Verdana" w:hint="eastAsia"/>
          </w:rPr>
          <w:delText>時として、</w:delText>
        </w:r>
      </w:del>
      <w:r w:rsidR="00F16D8C" w:rsidRPr="00B4767A">
        <w:rPr>
          <w:rFonts w:ascii="Verdana" w:eastAsia="ＭＳ Ｐゴシック" w:hAnsi="Verdana" w:hint="eastAsia"/>
        </w:rPr>
        <w:t>起点となるのが</w:t>
      </w:r>
      <w:ins w:id="119" w:author="工内 隆" w:date="2018-08-25T09:03:00Z">
        <w:r w:rsidR="00806BF6">
          <w:rPr>
            <w:rFonts w:ascii="Verdana" w:eastAsia="ＭＳ Ｐゴシック" w:hAnsi="Verdana" w:hint="eastAsia"/>
          </w:rPr>
          <w:t>、</w:t>
        </w:r>
      </w:ins>
      <w:r w:rsidR="00624722" w:rsidRPr="00B4767A">
        <w:rPr>
          <w:rFonts w:ascii="Verdana" w:eastAsia="ＭＳ Ｐゴシック" w:hAnsi="Verdana" w:hint="eastAsia"/>
        </w:rPr>
        <w:t>企業として</w:t>
      </w:r>
      <w:ins w:id="120" w:author="工内 隆" w:date="2018-08-25T09:10:00Z">
        <w:r w:rsidR="002F2F42">
          <w:rPr>
            <w:rFonts w:ascii="Verdana" w:eastAsia="ＭＳ Ｐゴシック" w:hAnsi="Verdana" w:hint="eastAsia"/>
          </w:rPr>
          <w:t>は</w:t>
        </w:r>
      </w:ins>
      <w:r w:rsidR="00624722" w:rsidRPr="00B4767A">
        <w:rPr>
          <w:rFonts w:ascii="Verdana" w:eastAsia="ＭＳ Ｐゴシック" w:hAnsi="Verdana" w:hint="eastAsia"/>
        </w:rPr>
        <w:t>必ずしも</w:t>
      </w:r>
      <w:ins w:id="121" w:author="工内 隆" w:date="2018-08-25T09:18:00Z">
        <w:r w:rsidR="002F2F42">
          <w:rPr>
            <w:rFonts w:ascii="Verdana" w:eastAsia="ＭＳ Ｐゴシック" w:hAnsi="Verdana" w:hint="eastAsia"/>
          </w:rPr>
          <w:t>その</w:t>
        </w:r>
      </w:ins>
      <w:ins w:id="122" w:author="工内 隆" w:date="2018-08-25T09:09:00Z">
        <w:r w:rsidR="002F2F42">
          <w:rPr>
            <w:rFonts w:ascii="Verdana" w:eastAsia="ＭＳ Ｐゴシック" w:hAnsi="Verdana" w:hint="eastAsia"/>
          </w:rPr>
          <w:t>分野のオーソリティー</w:t>
        </w:r>
      </w:ins>
      <w:del w:id="123" w:author="工内 隆" w:date="2018-08-25T09:09:00Z">
        <w:r w:rsidR="00624722" w:rsidRPr="00B4767A" w:rsidDel="002F2F42">
          <w:rPr>
            <w:rFonts w:ascii="Verdana" w:eastAsia="ＭＳ Ｐゴシック" w:hAnsi="Verdana" w:hint="eastAsia"/>
          </w:rPr>
          <w:delText>権威者とは言え</w:delText>
        </w:r>
      </w:del>
      <w:ins w:id="124" w:author="工内 隆" w:date="2018-08-25T09:12:00Z">
        <w:r w:rsidR="002F2F42">
          <w:rPr>
            <w:rFonts w:ascii="Verdana" w:eastAsia="ＭＳ Ｐゴシック" w:hAnsi="Verdana" w:hint="eastAsia"/>
          </w:rPr>
          <w:t>になる必要</w:t>
        </w:r>
      </w:ins>
      <w:ins w:id="125" w:author="工内 隆" w:date="2018-08-25T09:15:00Z">
        <w:r w:rsidR="002F2F42">
          <w:rPr>
            <w:rFonts w:ascii="Verdana" w:eastAsia="ＭＳ Ｐゴシック" w:hAnsi="Verdana" w:hint="eastAsia"/>
          </w:rPr>
          <w:t>の</w:t>
        </w:r>
      </w:ins>
      <w:r w:rsidR="00624722" w:rsidRPr="00B4767A">
        <w:rPr>
          <w:rFonts w:ascii="Verdana" w:eastAsia="ＭＳ Ｐゴシック" w:hAnsi="Verdana" w:hint="eastAsia"/>
        </w:rPr>
        <w:t>ない副次的コーディングプロジェクト</w:t>
      </w:r>
      <w:ins w:id="126" w:author="工内 隆" w:date="2018-08-25T09:17:00Z">
        <w:r w:rsidR="002F2F42">
          <w:rPr>
            <w:rFonts w:ascii="Verdana" w:eastAsia="ＭＳ Ｐゴシック" w:hAnsi="Verdana" w:hint="eastAsia"/>
          </w:rPr>
          <w:t>の位置づけ</w:t>
        </w:r>
      </w:ins>
      <w:r w:rsidR="00624722" w:rsidRPr="00B4767A">
        <w:rPr>
          <w:rFonts w:ascii="Verdana" w:eastAsia="ＭＳ Ｐゴシック" w:hAnsi="Verdana" w:hint="eastAsia"/>
        </w:rPr>
        <w:t>ながら、世界には</w:t>
      </w:r>
      <w:r w:rsidR="00CE0292" w:rsidRPr="00B4767A">
        <w:rPr>
          <w:rFonts w:ascii="Verdana" w:eastAsia="ＭＳ Ｐゴシック" w:hAnsi="Verdana" w:hint="eastAsia"/>
        </w:rPr>
        <w:t>当該企業の</w:t>
      </w:r>
      <w:r w:rsidR="00624722" w:rsidRPr="00B4767A">
        <w:rPr>
          <w:rFonts w:ascii="Verdana" w:eastAsia="ＭＳ Ｐゴシック" w:hAnsi="Verdana" w:hint="eastAsia"/>
        </w:rPr>
        <w:t>問題解決を手助けする技術者の大きなグループ</w:t>
      </w:r>
      <w:r w:rsidR="00CD0CD6" w:rsidRPr="00B4767A">
        <w:rPr>
          <w:rFonts w:ascii="Verdana" w:eastAsia="ＭＳ Ｐゴシック" w:hAnsi="Verdana" w:hint="eastAsia"/>
        </w:rPr>
        <w:t>が</w:t>
      </w:r>
      <w:r w:rsidR="00624722" w:rsidRPr="00B4767A">
        <w:rPr>
          <w:rFonts w:ascii="Verdana" w:eastAsia="ＭＳ Ｐゴシック" w:hAnsi="Verdana" w:hint="eastAsia"/>
        </w:rPr>
        <w:t>存在するようなケースもあります。</w:t>
      </w:r>
      <w:r w:rsidR="00CE0292" w:rsidRPr="00B4767A">
        <w:rPr>
          <w:rFonts w:ascii="Verdana" w:eastAsia="ＭＳ Ｐゴシック" w:hAnsi="Verdana" w:hint="eastAsia"/>
        </w:rPr>
        <w:t>そのコードがミッションクリティカルな業務に供されるものでなければ、オープンソース化の候補となる可能性があります。</w:t>
      </w:r>
      <w:ins w:id="127" w:author="工内 隆" w:date="2018-08-25T09:22:00Z">
        <w:r w:rsidR="00505DF8">
          <w:rPr>
            <w:rFonts w:ascii="Verdana" w:eastAsia="ＭＳ Ｐゴシック" w:hAnsi="Verdana" w:hint="eastAsia"/>
          </w:rPr>
          <w:t>しかしながら、</w:t>
        </w:r>
      </w:ins>
      <w:r w:rsidR="00EE7127" w:rsidRPr="00B4767A">
        <w:rPr>
          <w:rFonts w:ascii="Verdana" w:eastAsia="ＭＳ Ｐゴシック" w:hAnsi="Verdana" w:hint="eastAsia"/>
        </w:rPr>
        <w:t>その</w:t>
      </w:r>
      <w:del w:id="128" w:author="工内 隆" w:date="2018-08-25T09:22:00Z">
        <w:r w:rsidR="00EE7127" w:rsidRPr="00B4767A" w:rsidDel="00505DF8">
          <w:rPr>
            <w:rFonts w:ascii="Verdana" w:eastAsia="ＭＳ Ｐゴシック" w:hAnsi="Verdana" w:hint="eastAsia"/>
          </w:rPr>
          <w:delText>ような</w:delText>
        </w:r>
      </w:del>
      <w:r w:rsidR="00EE7127" w:rsidRPr="00B4767A">
        <w:rPr>
          <w:rFonts w:ascii="Verdana" w:eastAsia="ＭＳ Ｐゴシック" w:hAnsi="Verdana" w:hint="eastAsia"/>
        </w:rPr>
        <w:t>コード</w:t>
      </w:r>
      <w:ins w:id="129" w:author="工内 隆" w:date="2018-08-25T09:22:00Z">
        <w:r w:rsidR="00505DF8">
          <w:rPr>
            <w:rFonts w:ascii="Verdana" w:eastAsia="ＭＳ Ｐゴシック" w:hAnsi="Verdana" w:hint="eastAsia"/>
          </w:rPr>
          <w:t>は</w:t>
        </w:r>
      </w:ins>
      <w:del w:id="130" w:author="工内 隆" w:date="2018-08-25T09:22:00Z">
        <w:r w:rsidR="00EE7127" w:rsidRPr="00B4767A" w:rsidDel="00505DF8">
          <w:rPr>
            <w:rFonts w:ascii="Verdana" w:eastAsia="ＭＳ Ｐゴシック" w:hAnsi="Verdana" w:hint="eastAsia"/>
          </w:rPr>
          <w:delText>が</w:delText>
        </w:r>
      </w:del>
      <w:r w:rsidR="00EE7127" w:rsidRPr="00B4767A">
        <w:rPr>
          <w:rFonts w:ascii="Verdana" w:eastAsia="ＭＳ Ｐゴシック" w:hAnsi="Verdana" w:hint="eastAsia"/>
        </w:rPr>
        <w:t>企業内で活発に利用され保守されている</w:t>
      </w:r>
      <w:ins w:id="131" w:author="工内 隆" w:date="2018-08-25T09:22:00Z">
        <w:r w:rsidR="00505DF8">
          <w:rPr>
            <w:rFonts w:ascii="Verdana" w:eastAsia="ＭＳ Ｐゴシック" w:hAnsi="Verdana" w:hint="eastAsia"/>
          </w:rPr>
          <w:t>べきです</w:t>
        </w:r>
      </w:ins>
      <w:del w:id="132" w:author="工内 隆" w:date="2018-08-25T09:22:00Z">
        <w:r w:rsidR="00EE7127" w:rsidRPr="00B4767A" w:rsidDel="00505DF8">
          <w:rPr>
            <w:rFonts w:ascii="Verdana" w:eastAsia="ＭＳ Ｐゴシック" w:hAnsi="Verdana" w:hint="eastAsia"/>
          </w:rPr>
          <w:delText>こともありえるでしょう</w:delText>
        </w:r>
      </w:del>
      <w:r w:rsidR="00EE7127" w:rsidRPr="00B4767A">
        <w:rPr>
          <w:rFonts w:ascii="Verdana" w:eastAsia="ＭＳ Ｐゴシック" w:hAnsi="Verdana" w:hint="eastAsia"/>
        </w:rPr>
        <w:t>。コード</w:t>
      </w:r>
      <w:r w:rsidR="00CD0CD6" w:rsidRPr="00B4767A">
        <w:rPr>
          <w:rFonts w:ascii="Verdana" w:eastAsia="ＭＳ Ｐゴシック" w:hAnsi="Verdana" w:hint="eastAsia"/>
        </w:rPr>
        <w:t>がビジネスで利用されているという</w:t>
      </w:r>
      <w:r w:rsidR="00EE7127" w:rsidRPr="00B4767A">
        <w:rPr>
          <w:rFonts w:ascii="Verdana" w:eastAsia="ＭＳ Ｐゴシック" w:hAnsi="Verdana" w:hint="eastAsia"/>
        </w:rPr>
        <w:t>こと</w:t>
      </w:r>
      <w:r w:rsidR="00CD0CD6" w:rsidRPr="00B4767A">
        <w:rPr>
          <w:rFonts w:ascii="Verdana" w:eastAsia="ＭＳ Ｐゴシック" w:hAnsi="Verdana" w:hint="eastAsia"/>
        </w:rPr>
        <w:t>により</w:t>
      </w:r>
      <w:r w:rsidR="00EE7127" w:rsidRPr="00B4767A">
        <w:rPr>
          <w:rFonts w:ascii="Verdana" w:eastAsia="ＭＳ Ｐゴシック" w:hAnsi="Verdana" w:hint="eastAsia"/>
        </w:rPr>
        <w:t>、継続的なバグ修正、パッチ、さらには、新機能のフィードバック</w:t>
      </w:r>
      <w:r w:rsidR="00CD0CD6" w:rsidRPr="00B4767A">
        <w:rPr>
          <w:rFonts w:ascii="Verdana" w:eastAsia="ＭＳ Ｐゴシック" w:hAnsi="Verdana" w:hint="eastAsia"/>
        </w:rPr>
        <w:t>が</w:t>
      </w:r>
      <w:r w:rsidR="00EE7127" w:rsidRPr="00B4767A">
        <w:rPr>
          <w:rFonts w:ascii="Verdana" w:eastAsia="ＭＳ Ｐゴシック" w:hAnsi="Verdana" w:hint="eastAsia"/>
        </w:rPr>
        <w:t>可能と</w:t>
      </w:r>
      <w:r w:rsidR="00CD0CD6" w:rsidRPr="00B4767A">
        <w:rPr>
          <w:rFonts w:ascii="Verdana" w:eastAsia="ＭＳ Ｐゴシック" w:hAnsi="Verdana" w:hint="eastAsia"/>
        </w:rPr>
        <w:t>なります</w:t>
      </w:r>
      <w:r w:rsidR="00EE7127" w:rsidRPr="00B4767A">
        <w:rPr>
          <w:rFonts w:ascii="Verdana" w:eastAsia="ＭＳ Ｐゴシック" w:hAnsi="Verdana" w:hint="eastAsia"/>
        </w:rPr>
        <w:t>。</w:t>
      </w:r>
    </w:p>
    <w:p w14:paraId="0C59E22D" w14:textId="77777777" w:rsidR="00544125" w:rsidRPr="00B4767A" w:rsidRDefault="00544125" w:rsidP="00544125">
      <w:pPr>
        <w:rPr>
          <w:rFonts w:ascii="Verdana" w:eastAsia="ＭＳ Ｐゴシック" w:hAnsi="Verdana"/>
        </w:rPr>
      </w:pPr>
    </w:p>
    <w:p w14:paraId="6F468DC5" w14:textId="77777777" w:rsidR="00544125" w:rsidRPr="00B4767A" w:rsidRDefault="00544125" w:rsidP="00544125">
      <w:pPr>
        <w:rPr>
          <w:rFonts w:ascii="Verdana" w:eastAsia="ＭＳ Ｐゴシック" w:hAnsi="Verdana"/>
        </w:rPr>
      </w:pPr>
      <w:r w:rsidRPr="00B4767A">
        <w:rPr>
          <w:rFonts w:ascii="Verdana" w:eastAsia="ＭＳ Ｐゴシック" w:hAnsi="Verdana" w:hint="eastAsia"/>
        </w:rPr>
        <w:t>“</w:t>
      </w:r>
      <w:r w:rsidRPr="00B4767A">
        <w:rPr>
          <w:rFonts w:ascii="Verdana" w:eastAsia="ＭＳ Ｐゴシック" w:hAnsi="Verdana"/>
        </w:rPr>
        <w:t>Many of the projects we share are the projects we are using internally, so we try to share what we actually use in production. That means because of Facebook’s scale, it’s battle-tested at scale; it’s professional grade work we’re contributing to the community. The other key thing is that because we are using these tools, we’re not going to let them languish and be unsupported because our engineers need them to be robust as well.”</w:t>
      </w:r>
    </w:p>
    <w:p w14:paraId="00B9ABF7" w14:textId="4F9AC6C1" w:rsidR="00EE7127" w:rsidRPr="00B4767A" w:rsidRDefault="00EE7127" w:rsidP="00544125">
      <w:pPr>
        <w:rPr>
          <w:rFonts w:ascii="Verdana" w:eastAsia="ＭＳ Ｐゴシック" w:hAnsi="Verdana"/>
        </w:rPr>
      </w:pPr>
      <w:r w:rsidRPr="00B4767A">
        <w:rPr>
          <w:rFonts w:ascii="Verdana" w:eastAsia="ＭＳ Ｐゴシック" w:hAnsi="Verdana" w:hint="eastAsia"/>
        </w:rPr>
        <w:t>「</w:t>
      </w:r>
      <w:r w:rsidR="00FD6D35" w:rsidRPr="00B4767A">
        <w:rPr>
          <w:rFonts w:ascii="Verdana" w:eastAsia="ＭＳ Ｐゴシック" w:hAnsi="Verdana" w:hint="eastAsia"/>
        </w:rPr>
        <w:t>当社</w:t>
      </w:r>
      <w:r w:rsidRPr="00B4767A">
        <w:rPr>
          <w:rFonts w:ascii="Verdana" w:eastAsia="ＭＳ Ｐゴシック" w:hAnsi="Verdana" w:hint="eastAsia"/>
        </w:rPr>
        <w:t>が共有</w:t>
      </w:r>
      <w:r w:rsidR="00FD6D35" w:rsidRPr="00B4767A">
        <w:rPr>
          <w:rFonts w:ascii="Verdana" w:eastAsia="ＭＳ Ｐゴシック" w:hAnsi="Verdana" w:hint="eastAsia"/>
        </w:rPr>
        <w:t>に供する</w:t>
      </w:r>
      <w:r w:rsidRPr="00B4767A">
        <w:rPr>
          <w:rFonts w:ascii="Verdana" w:eastAsia="ＭＳ Ｐゴシック" w:hAnsi="Verdana" w:hint="eastAsia"/>
        </w:rPr>
        <w:t>多くのプロジェクトは、当社の社内で利用しているものです。私たちは、当社の日常業務で実際に利用しているものを共有することを目指しています。そ</w:t>
      </w:r>
      <w:r w:rsidR="00206C2B" w:rsidRPr="00B4767A">
        <w:rPr>
          <w:rFonts w:ascii="Verdana" w:eastAsia="ＭＳ Ｐゴシック" w:hAnsi="Verdana" w:hint="eastAsia"/>
        </w:rPr>
        <w:t>れは</w:t>
      </w:r>
      <w:r w:rsidRPr="00B4767A">
        <w:rPr>
          <w:rFonts w:ascii="Verdana" w:eastAsia="ＭＳ Ｐゴシック" w:hAnsi="Verdana" w:hint="eastAsia"/>
        </w:rPr>
        <w:t>、</w:t>
      </w:r>
      <w:r w:rsidRPr="00B4767A">
        <w:rPr>
          <w:rFonts w:ascii="Verdana" w:eastAsia="ＭＳ Ｐゴシック" w:hAnsi="Verdana" w:hint="eastAsia"/>
        </w:rPr>
        <w:t>Facebook</w:t>
      </w:r>
      <w:r w:rsidRPr="00B4767A">
        <w:rPr>
          <w:rFonts w:ascii="Verdana" w:eastAsia="ＭＳ Ｐゴシック" w:hAnsi="Verdana" w:hint="eastAsia"/>
        </w:rPr>
        <w:t>の</w:t>
      </w:r>
      <w:r w:rsidR="00206C2B" w:rsidRPr="00B4767A">
        <w:rPr>
          <w:rFonts w:ascii="Verdana" w:eastAsia="ＭＳ Ｐゴシック" w:hAnsi="Verdana" w:hint="eastAsia"/>
        </w:rPr>
        <w:t>システムの規模から考えて、実戦試験</w:t>
      </w:r>
      <w:r w:rsidR="003F425F" w:rsidRPr="00B4767A">
        <w:rPr>
          <w:rFonts w:ascii="Verdana" w:eastAsia="ＭＳ Ｐゴシック" w:hAnsi="Verdana" w:hint="eastAsia"/>
        </w:rPr>
        <w:t>ず</w:t>
      </w:r>
      <w:r w:rsidR="00206C2B" w:rsidRPr="00B4767A">
        <w:rPr>
          <w:rFonts w:ascii="Verdana" w:eastAsia="ＭＳ Ｐゴシック" w:hAnsi="Verdana" w:hint="eastAsia"/>
        </w:rPr>
        <w:t>みであることを意味します。当社がコミュニティに貢献しているものは、</w:t>
      </w:r>
      <w:r w:rsidR="00FD6D35" w:rsidRPr="00B4767A">
        <w:rPr>
          <w:rFonts w:ascii="Verdana" w:eastAsia="ＭＳ Ｐゴシック" w:hAnsi="Verdana" w:hint="eastAsia"/>
        </w:rPr>
        <w:t>プロ級のソフトウェアです。もう一つのポイントとして、これらのツールは日常業務で使用されているので、当社はこれらを</w:t>
      </w:r>
      <w:r w:rsidR="003F425F" w:rsidRPr="00B4767A">
        <w:rPr>
          <w:rFonts w:ascii="Verdana" w:eastAsia="ＭＳ Ｐゴシック" w:hAnsi="Verdana" w:hint="eastAsia"/>
        </w:rPr>
        <w:t>劣化</w:t>
      </w:r>
      <w:r w:rsidR="00FD59AF" w:rsidRPr="00B4767A">
        <w:rPr>
          <w:rFonts w:ascii="Verdana" w:eastAsia="ＭＳ Ｐゴシック" w:hAnsi="Verdana" w:hint="eastAsia"/>
        </w:rPr>
        <w:t>した状況や保守されない状況に置くことはあり得ません。当社の技術者もこれらが</w:t>
      </w:r>
      <w:r w:rsidR="00CD0CD6" w:rsidRPr="00B4767A">
        <w:rPr>
          <w:rFonts w:ascii="Verdana" w:eastAsia="ＭＳ Ｐゴシック" w:hAnsi="Verdana" w:hint="eastAsia"/>
        </w:rPr>
        <w:t>良い状態</w:t>
      </w:r>
      <w:r w:rsidR="00FD59AF" w:rsidRPr="00B4767A">
        <w:rPr>
          <w:rFonts w:ascii="Verdana" w:eastAsia="ＭＳ Ｐゴシック" w:hAnsi="Verdana" w:hint="eastAsia"/>
        </w:rPr>
        <w:t>であることを必要としているからです。</w:t>
      </w:r>
      <w:r w:rsidRPr="00B4767A">
        <w:rPr>
          <w:rFonts w:ascii="Verdana" w:eastAsia="ＭＳ Ｐゴシック" w:hAnsi="Verdana" w:hint="eastAsia"/>
        </w:rPr>
        <w:t>」</w:t>
      </w:r>
    </w:p>
    <w:p w14:paraId="6E06DDB2" w14:textId="77777777" w:rsidR="00544125" w:rsidRPr="00B4767A" w:rsidRDefault="00544125" w:rsidP="00544125">
      <w:pPr>
        <w:rPr>
          <w:rFonts w:ascii="Verdana" w:eastAsia="ＭＳ Ｐゴシック" w:hAnsi="Verdana"/>
        </w:rPr>
      </w:pPr>
    </w:p>
    <w:p w14:paraId="1873F3FF" w14:textId="77777777" w:rsidR="00544125" w:rsidRPr="00B4767A" w:rsidRDefault="00544125" w:rsidP="00544125">
      <w:pPr>
        <w:rPr>
          <w:rFonts w:ascii="Verdana" w:eastAsia="ＭＳ Ｐゴシック" w:hAnsi="Verdana"/>
        </w:rPr>
      </w:pPr>
      <w:bookmarkStart w:id="133" w:name="_Hlk519611789"/>
      <w:r w:rsidRPr="00B4767A">
        <w:rPr>
          <w:rFonts w:ascii="Verdana" w:eastAsia="ＭＳ Ｐゴシック" w:hAnsi="Verdana"/>
        </w:rPr>
        <w:t xml:space="preserve">Christine Abernathy – Open </w:t>
      </w:r>
      <w:bookmarkEnd w:id="133"/>
      <w:r w:rsidRPr="00B4767A">
        <w:rPr>
          <w:rFonts w:ascii="Verdana" w:eastAsia="ＭＳ Ｐゴシック" w:hAnsi="Verdana"/>
        </w:rPr>
        <w:t>Source Team Developer Advocate at Facebook</w:t>
      </w:r>
    </w:p>
    <w:bookmarkStart w:id="134" w:name="_Hlk519698285"/>
    <w:p w14:paraId="33644618" w14:textId="5A683B64" w:rsidR="00544125" w:rsidRPr="00B4767A" w:rsidRDefault="0046364F" w:rsidP="00544125">
      <w:pPr>
        <w:rPr>
          <w:rFonts w:ascii="Verdana" w:eastAsia="ＭＳ Ｐゴシック" w:hAnsi="Verdana"/>
        </w:rPr>
      </w:pPr>
      <w:r w:rsidRPr="00B4767A">
        <w:rPr>
          <w:rFonts w:ascii="Verdana" w:eastAsia="ＭＳ Ｐゴシック" w:hAnsi="Verdana"/>
        </w:rPr>
        <w:fldChar w:fldCharType="begin"/>
      </w:r>
      <w:r w:rsidRPr="00B4767A">
        <w:rPr>
          <w:rFonts w:ascii="Verdana" w:eastAsia="ＭＳ Ｐゴシック" w:hAnsi="Verdana"/>
        </w:rPr>
        <w:instrText xml:space="preserve"> HYPERLINK "https://twitter.com/abernathyca" </w:instrText>
      </w:r>
      <w:r w:rsidRPr="00B4767A">
        <w:rPr>
          <w:rFonts w:ascii="Verdana" w:eastAsia="ＭＳ Ｐゴシック" w:hAnsi="Verdana"/>
        </w:rPr>
        <w:fldChar w:fldCharType="separate"/>
      </w:r>
      <w:r w:rsidR="00FD59AF" w:rsidRPr="00B4767A">
        <w:rPr>
          <w:rStyle w:val="a7"/>
          <w:rFonts w:ascii="Verdana" w:eastAsia="ＭＳ Ｐゴシック" w:hAnsi="Verdana"/>
        </w:rPr>
        <w:t>Christine Abernathy</w:t>
      </w:r>
      <w:r w:rsidRPr="00B4767A">
        <w:rPr>
          <w:rFonts w:ascii="Verdana" w:eastAsia="ＭＳ Ｐゴシック" w:hAnsi="Verdana"/>
        </w:rPr>
        <w:fldChar w:fldCharType="end"/>
      </w:r>
      <w:r w:rsidR="00FD59AF" w:rsidRPr="00B4767A">
        <w:rPr>
          <w:rFonts w:ascii="Verdana" w:eastAsia="ＭＳ Ｐゴシック" w:hAnsi="Verdana"/>
        </w:rPr>
        <w:t xml:space="preserve"> – </w:t>
      </w:r>
      <w:r w:rsidR="00FD59AF" w:rsidRPr="00B4767A">
        <w:rPr>
          <w:rFonts w:ascii="Verdana" w:eastAsia="ＭＳ Ｐゴシック" w:hAnsi="Verdana" w:hint="eastAsia"/>
        </w:rPr>
        <w:t>オープンソースチーム開発者アドボケート、</w:t>
      </w:r>
      <w:r w:rsidR="00FD59AF" w:rsidRPr="00B4767A">
        <w:rPr>
          <w:rFonts w:ascii="Verdana" w:eastAsia="ＭＳ Ｐゴシック" w:hAnsi="Verdana"/>
        </w:rPr>
        <w:t>Facebook</w:t>
      </w:r>
    </w:p>
    <w:bookmarkEnd w:id="134"/>
    <w:p w14:paraId="28E1D2FF" w14:textId="77777777" w:rsidR="00FD59AF" w:rsidRPr="00B4767A" w:rsidRDefault="00FD59AF" w:rsidP="00544125">
      <w:pPr>
        <w:rPr>
          <w:rFonts w:ascii="Verdana" w:eastAsia="ＭＳ Ｐゴシック" w:hAnsi="Verdana"/>
        </w:rPr>
      </w:pPr>
    </w:p>
    <w:p w14:paraId="7A685707" w14:textId="77777777" w:rsidR="00544125" w:rsidRPr="00B4767A" w:rsidRDefault="00544125" w:rsidP="00544125">
      <w:pPr>
        <w:rPr>
          <w:rFonts w:ascii="Verdana" w:eastAsia="ＭＳ Ｐゴシック" w:hAnsi="Verdana"/>
        </w:rPr>
      </w:pPr>
      <w:r w:rsidRPr="00B4767A">
        <w:rPr>
          <w:rFonts w:ascii="Verdana" w:eastAsia="ＭＳ Ｐゴシック" w:hAnsi="Verdana"/>
        </w:rPr>
        <w:t>Another issue to consider is whether your project is unique or if others are already working on similar code because they have similar problems. Is the potential open source project something that’s important for your company to offer and manage as a project and will other users seek it as well? If so, then perhaps the idea makes a lot of sense.</w:t>
      </w:r>
    </w:p>
    <w:p w14:paraId="0FDF91F2" w14:textId="49C23255" w:rsidR="003F425F" w:rsidRPr="00B4767A" w:rsidRDefault="003F425F" w:rsidP="00544125">
      <w:pPr>
        <w:rPr>
          <w:rFonts w:ascii="Verdana" w:eastAsia="ＭＳ Ｐゴシック" w:hAnsi="Verdana"/>
        </w:rPr>
      </w:pPr>
      <w:r w:rsidRPr="00B4767A">
        <w:rPr>
          <w:rFonts w:ascii="Verdana" w:eastAsia="ＭＳ Ｐゴシック" w:hAnsi="Verdana" w:hint="eastAsia"/>
        </w:rPr>
        <w:t>もう一つの考慮点は、そのプロジェクトがユニークなもの</w:t>
      </w:r>
      <w:r w:rsidR="007933E2" w:rsidRPr="00B4767A">
        <w:rPr>
          <w:rFonts w:ascii="Verdana" w:eastAsia="ＭＳ Ｐゴシック" w:hAnsi="Verdana" w:hint="eastAsia"/>
        </w:rPr>
        <w:t>なのか、あるいは、同様の問題に対応するために同様のコードを作ろうと既に活動している人々がいるかどうかです。オープンソースプロジェクト</w:t>
      </w:r>
      <w:r w:rsidR="001950E0" w:rsidRPr="00B4767A">
        <w:rPr>
          <w:rFonts w:ascii="Verdana" w:eastAsia="ＭＳ Ｐゴシック" w:hAnsi="Verdana" w:hint="eastAsia"/>
        </w:rPr>
        <w:t>と</w:t>
      </w:r>
      <w:r w:rsidR="006E729A" w:rsidRPr="00B4767A">
        <w:rPr>
          <w:rFonts w:ascii="Verdana" w:eastAsia="ＭＳ Ｐゴシック" w:hAnsi="Verdana" w:hint="eastAsia"/>
        </w:rPr>
        <w:t>すべく</w:t>
      </w:r>
      <w:r w:rsidR="001950E0" w:rsidRPr="00B4767A">
        <w:rPr>
          <w:rFonts w:ascii="Verdana" w:eastAsia="ＭＳ Ｐゴシック" w:hAnsi="Verdana" w:hint="eastAsia"/>
        </w:rPr>
        <w:t>検討しているものは、プロジェクトとして</w:t>
      </w:r>
      <w:r w:rsidR="00CD0CD6" w:rsidRPr="00B4767A">
        <w:rPr>
          <w:rFonts w:ascii="Verdana" w:eastAsia="ＭＳ Ｐゴシック" w:hAnsi="Verdana" w:hint="eastAsia"/>
        </w:rPr>
        <w:t>提案</w:t>
      </w:r>
      <w:r w:rsidR="001950E0" w:rsidRPr="00B4767A">
        <w:rPr>
          <w:rFonts w:ascii="Verdana" w:eastAsia="ＭＳ Ｐゴシック" w:hAnsi="Verdana" w:hint="eastAsia"/>
        </w:rPr>
        <w:t>し、管理して行くに値するほど</w:t>
      </w:r>
      <w:r w:rsidR="006E729A" w:rsidRPr="00B4767A">
        <w:rPr>
          <w:rFonts w:ascii="Verdana" w:eastAsia="ＭＳ Ｐゴシック" w:hAnsi="Verdana" w:hint="eastAsia"/>
        </w:rPr>
        <w:t>当該企業にとって</w:t>
      </w:r>
      <w:r w:rsidR="001950E0" w:rsidRPr="00B4767A">
        <w:rPr>
          <w:rFonts w:ascii="Verdana" w:eastAsia="ＭＳ Ｐゴシック" w:hAnsi="Verdana" w:hint="eastAsia"/>
        </w:rPr>
        <w:t>重要なもので</w:t>
      </w:r>
      <w:r w:rsidR="00CD0CD6" w:rsidRPr="00B4767A">
        <w:rPr>
          <w:rFonts w:ascii="Verdana" w:eastAsia="ＭＳ Ｐゴシック" w:hAnsi="Verdana" w:hint="eastAsia"/>
        </w:rPr>
        <w:t>しょうか？</w:t>
      </w:r>
      <w:r w:rsidR="006E729A" w:rsidRPr="00B4767A">
        <w:rPr>
          <w:rFonts w:ascii="Verdana" w:eastAsia="ＭＳ Ｐゴシック" w:hAnsi="Verdana" w:hint="eastAsia"/>
        </w:rPr>
        <w:t>しかも、</w:t>
      </w:r>
      <w:r w:rsidR="001950E0" w:rsidRPr="00B4767A">
        <w:rPr>
          <w:rFonts w:ascii="Verdana" w:eastAsia="ＭＳ Ｐゴシック" w:hAnsi="Verdana" w:hint="eastAsia"/>
        </w:rPr>
        <w:t>他のユーザーもそれを必要としているでしょうか？もしもそうであれば、おそらくその</w:t>
      </w:r>
      <w:r w:rsidR="00CD0CD6" w:rsidRPr="00B4767A">
        <w:rPr>
          <w:rFonts w:ascii="Verdana" w:eastAsia="ＭＳ Ｐゴシック" w:hAnsi="Verdana" w:hint="eastAsia"/>
        </w:rPr>
        <w:t>アイデア</w:t>
      </w:r>
      <w:r w:rsidR="006E729A" w:rsidRPr="00B4767A">
        <w:rPr>
          <w:rFonts w:ascii="Verdana" w:eastAsia="ＭＳ Ｐゴシック" w:hAnsi="Verdana" w:hint="eastAsia"/>
        </w:rPr>
        <w:t>に</w:t>
      </w:r>
      <w:r w:rsidR="001950E0" w:rsidRPr="00B4767A">
        <w:rPr>
          <w:rFonts w:ascii="Verdana" w:eastAsia="ＭＳ Ｐゴシック" w:hAnsi="Verdana" w:hint="eastAsia"/>
        </w:rPr>
        <w:t>は十分に意味があります。</w:t>
      </w:r>
    </w:p>
    <w:p w14:paraId="0EEEA1B2" w14:textId="77777777" w:rsidR="00544125" w:rsidRPr="00B4767A" w:rsidRDefault="00544125" w:rsidP="00544125">
      <w:pPr>
        <w:rPr>
          <w:rFonts w:ascii="Verdana" w:eastAsia="ＭＳ Ｐゴシック" w:hAnsi="Verdana"/>
        </w:rPr>
      </w:pPr>
    </w:p>
    <w:p w14:paraId="73BDE6A7" w14:textId="77777777" w:rsidR="00544125" w:rsidRPr="00B4767A" w:rsidRDefault="00544125" w:rsidP="00544125">
      <w:pPr>
        <w:rPr>
          <w:rFonts w:ascii="Verdana" w:eastAsia="ＭＳ Ｐゴシック" w:hAnsi="Verdana"/>
        </w:rPr>
      </w:pPr>
      <w:r w:rsidRPr="00B4767A">
        <w:rPr>
          <w:rFonts w:ascii="Verdana" w:eastAsia="ＭＳ Ｐゴシック" w:hAnsi="Verdana"/>
        </w:rPr>
        <w:t>You will also need to decide whether you want to donate your code to a vendor-neutral, non-profit organization or retain some control by owning and running your own project. Again, the answer depends on what you are trying to achieve.</w:t>
      </w:r>
    </w:p>
    <w:p w14:paraId="57468F53" w14:textId="49CC002D" w:rsidR="006C5916" w:rsidRPr="00B4767A" w:rsidRDefault="006C5916" w:rsidP="00544125">
      <w:pPr>
        <w:rPr>
          <w:rFonts w:ascii="Verdana" w:eastAsia="ＭＳ Ｐゴシック" w:hAnsi="Verdana"/>
        </w:rPr>
      </w:pPr>
      <w:r w:rsidRPr="00B4767A">
        <w:rPr>
          <w:rFonts w:ascii="Verdana" w:eastAsia="ＭＳ Ｐゴシック" w:hAnsi="Verdana" w:hint="eastAsia"/>
        </w:rPr>
        <w:t>企業は、ベンダー中立な非営利組織にその企業のコードを寄贈するのか、あるいは、企業独自のプロジェクトを所有・運営して何らかの制御</w:t>
      </w:r>
      <w:ins w:id="135" w:author="工内 隆" w:date="2018-08-25T09:26:00Z">
        <w:r w:rsidR="00505DF8">
          <w:rPr>
            <w:rFonts w:ascii="Verdana" w:eastAsia="ＭＳ Ｐゴシック" w:hAnsi="Verdana" w:hint="eastAsia"/>
          </w:rPr>
          <w:t>を行い続ける</w:t>
        </w:r>
      </w:ins>
      <w:del w:id="136" w:author="工内 隆" w:date="2018-08-25T09:26:00Z">
        <w:r w:rsidRPr="00B4767A" w:rsidDel="00505DF8">
          <w:rPr>
            <w:rFonts w:ascii="Verdana" w:eastAsia="ＭＳ Ｐゴシック" w:hAnsi="Verdana" w:hint="eastAsia"/>
          </w:rPr>
          <w:delText>権を維持する</w:delText>
        </w:r>
      </w:del>
      <w:r w:rsidRPr="00B4767A">
        <w:rPr>
          <w:rFonts w:ascii="Verdana" w:eastAsia="ＭＳ Ｐゴシック" w:hAnsi="Verdana" w:hint="eastAsia"/>
        </w:rPr>
        <w:t>かどうかを決定する必要が出て来ます。ここでも、答えはその企業が何を達成しようとしているかに依存します。</w:t>
      </w:r>
    </w:p>
    <w:p w14:paraId="48F54A54" w14:textId="77777777" w:rsidR="00544125" w:rsidRPr="00B4767A" w:rsidRDefault="00544125" w:rsidP="00544125">
      <w:pPr>
        <w:rPr>
          <w:rFonts w:ascii="Verdana" w:eastAsia="ＭＳ Ｐゴシック" w:hAnsi="Verdana"/>
        </w:rPr>
      </w:pPr>
    </w:p>
    <w:p w14:paraId="053156EE" w14:textId="77777777" w:rsidR="00544125" w:rsidRPr="00B4767A" w:rsidRDefault="00544125" w:rsidP="00544125">
      <w:pPr>
        <w:rPr>
          <w:rFonts w:ascii="Verdana" w:eastAsia="ＭＳ Ｐゴシック" w:hAnsi="Verdana"/>
        </w:rPr>
      </w:pPr>
      <w:r w:rsidRPr="00B4767A">
        <w:rPr>
          <w:rFonts w:ascii="Verdana" w:eastAsia="ＭＳ Ｐゴシック" w:hAnsi="Verdana" w:hint="eastAsia"/>
        </w:rPr>
        <w:t>“</w:t>
      </w:r>
      <w:r w:rsidRPr="00B4767A">
        <w:rPr>
          <w:rFonts w:ascii="Verdana" w:eastAsia="ＭＳ Ｐゴシック" w:hAnsi="Verdana"/>
        </w:rPr>
        <w:t>Do an open source project because you recognize there are things within a potential project that are not strictly important to your company, but which you want to maintain some control. Do it when you know that by getting other developers involved with it as an open source project that it helps your ship rise as well. So, think of something to pursue and do it.”</w:t>
      </w:r>
    </w:p>
    <w:p w14:paraId="50E096D7" w14:textId="7A75680D" w:rsidR="006C5916" w:rsidRPr="00B4767A" w:rsidRDefault="006C5916" w:rsidP="00544125">
      <w:pPr>
        <w:rPr>
          <w:rFonts w:ascii="Verdana" w:eastAsia="ＭＳ Ｐゴシック" w:hAnsi="Verdana"/>
        </w:rPr>
      </w:pPr>
      <w:r w:rsidRPr="00B4767A">
        <w:rPr>
          <w:rFonts w:ascii="Verdana" w:eastAsia="ＭＳ Ｐゴシック" w:hAnsi="Verdana" w:hint="eastAsia"/>
        </w:rPr>
        <w:t>「</w:t>
      </w:r>
      <w:r w:rsidR="00CD0CD6" w:rsidRPr="00B4767A">
        <w:rPr>
          <w:rFonts w:ascii="Verdana" w:eastAsia="ＭＳ Ｐゴシック" w:hAnsi="Verdana" w:hint="eastAsia"/>
        </w:rPr>
        <w:t>オープンソースプロジェクトにするが適切なのは、</w:t>
      </w:r>
      <w:r w:rsidR="006E729A" w:rsidRPr="00B4767A">
        <w:rPr>
          <w:rFonts w:ascii="Verdana" w:eastAsia="ＭＳ Ｐゴシック" w:hAnsi="Verdana" w:hint="eastAsia"/>
        </w:rPr>
        <w:t>検討中プロジェクトに企業としてそんなに重要じゃないけれども、何らかの制御</w:t>
      </w:r>
      <w:del w:id="137" w:author="工内 隆" w:date="2018-08-25T09:27:00Z">
        <w:r w:rsidR="006E729A" w:rsidRPr="00B4767A" w:rsidDel="00505DF8">
          <w:rPr>
            <w:rFonts w:ascii="Verdana" w:eastAsia="ＭＳ Ｐゴシック" w:hAnsi="Verdana" w:hint="eastAsia"/>
          </w:rPr>
          <w:delText>は</w:delText>
        </w:r>
      </w:del>
      <w:ins w:id="138" w:author="工内 隆" w:date="2018-08-25T09:27:00Z">
        <w:r w:rsidR="00505DF8">
          <w:rPr>
            <w:rFonts w:ascii="Verdana" w:eastAsia="ＭＳ Ｐゴシック" w:hAnsi="Verdana" w:hint="eastAsia"/>
          </w:rPr>
          <w:t>を続け</w:t>
        </w:r>
      </w:ins>
      <w:del w:id="139" w:author="工内 隆" w:date="2018-08-25T09:27:00Z">
        <w:r w:rsidR="006E729A" w:rsidRPr="00B4767A" w:rsidDel="00505DF8">
          <w:rPr>
            <w:rFonts w:ascii="Verdana" w:eastAsia="ＭＳ Ｐゴシック" w:hAnsi="Verdana" w:hint="eastAsia"/>
          </w:rPr>
          <w:delText>維持し</w:delText>
        </w:r>
      </w:del>
      <w:r w:rsidR="006E729A" w:rsidRPr="00B4767A">
        <w:rPr>
          <w:rFonts w:ascii="Verdana" w:eastAsia="ＭＳ Ｐゴシック" w:hAnsi="Verdana" w:hint="eastAsia"/>
        </w:rPr>
        <w:t>たいと</w:t>
      </w:r>
      <w:r w:rsidR="000F7D22" w:rsidRPr="00B4767A">
        <w:rPr>
          <w:rFonts w:ascii="Verdana" w:eastAsia="ＭＳ Ｐゴシック" w:hAnsi="Verdana" w:hint="eastAsia"/>
        </w:rPr>
        <w:t>思うような要素が認められる</w:t>
      </w:r>
      <w:r w:rsidR="00CD0CD6" w:rsidRPr="00B4767A">
        <w:rPr>
          <w:rFonts w:ascii="Verdana" w:eastAsia="ＭＳ Ｐゴシック" w:hAnsi="Verdana" w:hint="eastAsia"/>
        </w:rPr>
        <w:t>時です</w:t>
      </w:r>
      <w:r w:rsidR="002321A5" w:rsidRPr="00B4767A">
        <w:rPr>
          <w:rFonts w:ascii="Verdana" w:eastAsia="ＭＳ Ｐゴシック" w:hAnsi="Verdana" w:hint="eastAsia"/>
        </w:rPr>
        <w:t>。また、オープンソースプロジェクト</w:t>
      </w:r>
      <w:r w:rsidR="00035288" w:rsidRPr="00B4767A">
        <w:rPr>
          <w:rFonts w:ascii="Verdana" w:eastAsia="ＭＳ Ｐゴシック" w:hAnsi="Verdana" w:hint="eastAsia"/>
        </w:rPr>
        <w:t>に</w:t>
      </w:r>
      <w:r w:rsidR="002321A5" w:rsidRPr="00B4767A">
        <w:rPr>
          <w:rFonts w:ascii="Verdana" w:eastAsia="ＭＳ Ｐゴシック" w:hAnsi="Verdana" w:hint="eastAsia"/>
        </w:rPr>
        <w:t>他の開発者を巻き込むことによって</w:t>
      </w:r>
      <w:r w:rsidR="00090A70" w:rsidRPr="00B4767A">
        <w:rPr>
          <w:rFonts w:ascii="Verdana" w:eastAsia="ＭＳ Ｐゴシック" w:hAnsi="Verdana" w:hint="eastAsia"/>
        </w:rPr>
        <w:t>、</w:t>
      </w:r>
      <w:r w:rsidR="00BE1EA3" w:rsidRPr="00B4767A">
        <w:rPr>
          <w:rFonts w:ascii="Verdana" w:eastAsia="ＭＳ Ｐゴシック" w:hAnsi="Verdana" w:hint="eastAsia"/>
        </w:rPr>
        <w:t>プロジェクトが浮上する可能性が広がると思ったときも、オープンソースプロジェクトを</w:t>
      </w:r>
      <w:r w:rsidR="009269F5" w:rsidRPr="00B4767A">
        <w:rPr>
          <w:rFonts w:ascii="Verdana" w:eastAsia="ＭＳ Ｐゴシック" w:hAnsi="Verdana" w:hint="eastAsia"/>
        </w:rPr>
        <w:t>始めて</w:t>
      </w:r>
      <w:r w:rsidR="00BE1EA3" w:rsidRPr="00B4767A">
        <w:rPr>
          <w:rFonts w:ascii="Verdana" w:eastAsia="ＭＳ Ｐゴシック" w:hAnsi="Verdana" w:hint="eastAsia"/>
        </w:rPr>
        <w:t>下さい。つまり、何か追求したいものを考え</w:t>
      </w:r>
      <w:r w:rsidR="00035288" w:rsidRPr="00B4767A">
        <w:rPr>
          <w:rFonts w:ascii="Verdana" w:eastAsia="ＭＳ Ｐゴシック" w:hAnsi="Verdana" w:hint="eastAsia"/>
        </w:rPr>
        <w:t>てから</w:t>
      </w:r>
      <w:r w:rsidR="00BE1EA3" w:rsidRPr="00B4767A">
        <w:rPr>
          <w:rFonts w:ascii="Verdana" w:eastAsia="ＭＳ Ｐゴシック" w:hAnsi="Verdana" w:hint="eastAsia"/>
        </w:rPr>
        <w:t>、オープンソースプロジェクトを</w:t>
      </w:r>
      <w:r w:rsidR="009269F5" w:rsidRPr="00B4767A">
        <w:rPr>
          <w:rFonts w:ascii="Verdana" w:eastAsia="ＭＳ Ｐゴシック" w:hAnsi="Verdana" w:hint="eastAsia"/>
        </w:rPr>
        <w:t>始めて</w:t>
      </w:r>
      <w:r w:rsidR="00BE1EA3" w:rsidRPr="00B4767A">
        <w:rPr>
          <w:rFonts w:ascii="Verdana" w:eastAsia="ＭＳ Ｐゴシック" w:hAnsi="Verdana" w:hint="eastAsia"/>
        </w:rPr>
        <w:t>ください。</w:t>
      </w:r>
      <w:r w:rsidRPr="00B4767A">
        <w:rPr>
          <w:rFonts w:ascii="Verdana" w:eastAsia="ＭＳ Ｐゴシック" w:hAnsi="Verdana" w:hint="eastAsia"/>
        </w:rPr>
        <w:t>」</w:t>
      </w:r>
    </w:p>
    <w:p w14:paraId="5307A0A7" w14:textId="77777777" w:rsidR="00544125" w:rsidRPr="00B4767A" w:rsidRDefault="00544125" w:rsidP="00544125">
      <w:pPr>
        <w:rPr>
          <w:rFonts w:ascii="Verdana" w:eastAsia="ＭＳ Ｐゴシック" w:hAnsi="Verdana"/>
        </w:rPr>
      </w:pPr>
    </w:p>
    <w:p w14:paraId="66AB0BBF"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John </w:t>
      </w:r>
      <w:proofErr w:type="spellStart"/>
      <w:r w:rsidRPr="00B4767A">
        <w:rPr>
          <w:rFonts w:ascii="Verdana" w:eastAsia="ＭＳ Ｐゴシック" w:hAnsi="Verdana"/>
        </w:rPr>
        <w:t>Mertic</w:t>
      </w:r>
      <w:proofErr w:type="spellEnd"/>
      <w:r w:rsidRPr="00B4767A">
        <w:rPr>
          <w:rFonts w:ascii="Verdana" w:eastAsia="ＭＳ Ｐゴシック" w:hAnsi="Verdana"/>
        </w:rPr>
        <w:t xml:space="preserve"> – Director of Program Management at The Linux Foundation</w:t>
      </w:r>
    </w:p>
    <w:p w14:paraId="4AEE7980" w14:textId="5DFA4F1C" w:rsidR="00BE1EA3" w:rsidRPr="00B4767A" w:rsidRDefault="004C2C00" w:rsidP="00BE1EA3">
      <w:pPr>
        <w:rPr>
          <w:rFonts w:ascii="Verdana" w:eastAsia="ＭＳ Ｐゴシック" w:hAnsi="Verdana"/>
        </w:rPr>
      </w:pPr>
      <w:hyperlink r:id="rId12" w:history="1">
        <w:r w:rsidR="00BE1EA3" w:rsidRPr="00B4767A">
          <w:rPr>
            <w:rStyle w:val="a7"/>
            <w:rFonts w:ascii="Verdana" w:eastAsia="ＭＳ Ｐゴシック" w:hAnsi="Verdana"/>
          </w:rPr>
          <w:t>John Mertic</w:t>
        </w:r>
      </w:hyperlink>
      <w:r w:rsidR="00BE1EA3" w:rsidRPr="00B4767A">
        <w:rPr>
          <w:rFonts w:ascii="Verdana" w:eastAsia="ＭＳ Ｐゴシック" w:hAnsi="Verdana"/>
        </w:rPr>
        <w:t xml:space="preserve"> – </w:t>
      </w:r>
      <w:r w:rsidR="00BE1EA3" w:rsidRPr="00B4767A">
        <w:rPr>
          <w:rFonts w:ascii="Verdana" w:eastAsia="ＭＳ Ｐゴシック" w:hAnsi="Verdana" w:hint="eastAsia"/>
        </w:rPr>
        <w:t>プログラム管理ディレクター、</w:t>
      </w:r>
      <w:r w:rsidR="00BE1EA3" w:rsidRPr="00B4767A">
        <w:rPr>
          <w:rFonts w:ascii="Verdana" w:eastAsia="ＭＳ Ｐゴシック" w:hAnsi="Verdana"/>
        </w:rPr>
        <w:t>Linux Foundation</w:t>
      </w:r>
    </w:p>
    <w:p w14:paraId="39B7F88B" w14:textId="77777777" w:rsidR="000F7D22" w:rsidRPr="00B4767A" w:rsidRDefault="000F7D22" w:rsidP="00544125">
      <w:pPr>
        <w:rPr>
          <w:rFonts w:ascii="Verdana" w:eastAsia="ＭＳ Ｐゴシック" w:hAnsi="Verdana"/>
        </w:rPr>
      </w:pPr>
    </w:p>
    <w:p w14:paraId="61C6CC8D" w14:textId="77777777" w:rsidR="00544125" w:rsidRPr="00B4767A" w:rsidRDefault="00544125" w:rsidP="00544125">
      <w:pPr>
        <w:rPr>
          <w:rFonts w:ascii="Verdana" w:eastAsia="ＭＳ Ｐゴシック" w:hAnsi="Verdana"/>
        </w:rPr>
      </w:pPr>
      <w:r w:rsidRPr="00B4767A">
        <w:rPr>
          <w:rFonts w:ascii="Verdana" w:eastAsia="ＭＳ Ｐゴシック" w:hAnsi="Verdana"/>
        </w:rPr>
        <w:t>Questions to Ask Before Starting an Open Source Project</w:t>
      </w:r>
    </w:p>
    <w:p w14:paraId="22A2382F" w14:textId="77777777" w:rsidR="009269F5" w:rsidRPr="00B4767A" w:rsidRDefault="009269F5" w:rsidP="00544125">
      <w:pPr>
        <w:rPr>
          <w:rFonts w:ascii="Verdana" w:eastAsia="ＭＳ Ｐゴシック" w:hAnsi="Verdana"/>
        </w:rPr>
      </w:pPr>
      <w:r w:rsidRPr="00B4767A">
        <w:rPr>
          <w:rFonts w:ascii="Verdana" w:eastAsia="ＭＳ Ｐゴシック" w:hAnsi="Verdana" w:hint="eastAsia"/>
        </w:rPr>
        <w:t>オープンソースプロジェクトを立ち上げる前に問うべき質問</w:t>
      </w:r>
    </w:p>
    <w:p w14:paraId="44521953" w14:textId="77777777" w:rsidR="00544125" w:rsidRPr="00B4767A" w:rsidRDefault="00544125" w:rsidP="00544125">
      <w:pPr>
        <w:rPr>
          <w:rFonts w:ascii="Verdana" w:eastAsia="ＭＳ Ｐゴシック" w:hAnsi="Verdana"/>
        </w:rPr>
      </w:pPr>
    </w:p>
    <w:p w14:paraId="1CA24C1D" w14:textId="77777777" w:rsidR="00544125" w:rsidRPr="00B4767A" w:rsidRDefault="00544125" w:rsidP="00544125">
      <w:pPr>
        <w:rPr>
          <w:rFonts w:ascii="Verdana" w:eastAsia="ＭＳ Ｐゴシック" w:hAnsi="Verdana"/>
        </w:rPr>
      </w:pPr>
      <w:r w:rsidRPr="00B4767A">
        <w:rPr>
          <w:rFonts w:ascii="Verdana" w:eastAsia="ＭＳ Ｐゴシック" w:hAnsi="Verdana"/>
        </w:rPr>
        <w:t>Can we financially sponsor the project? Do we have an internal executive champion?</w:t>
      </w:r>
    </w:p>
    <w:p w14:paraId="194EA88A" w14:textId="68D22060" w:rsidR="00544125" w:rsidRPr="00B4767A" w:rsidRDefault="00AF713C" w:rsidP="00544125">
      <w:pPr>
        <w:rPr>
          <w:rFonts w:ascii="Verdana" w:eastAsia="ＭＳ Ｐゴシック" w:hAnsi="Verdana"/>
        </w:rPr>
      </w:pPr>
      <w:r w:rsidRPr="00B4767A">
        <w:rPr>
          <w:rFonts w:ascii="Verdana" w:eastAsia="ＭＳ Ｐゴシック" w:hAnsi="Verdana" w:hint="eastAsia"/>
        </w:rPr>
        <w:t>プロジェクトを財政的に</w:t>
      </w:r>
      <w:del w:id="140" w:author="Date Masahiro" w:date="2018-08-03T10:39:00Z">
        <w:r w:rsidRPr="00B4767A" w:rsidDel="00B313C2">
          <w:rPr>
            <w:rFonts w:ascii="Verdana" w:eastAsia="ＭＳ Ｐゴシック" w:hAnsi="Verdana" w:hint="eastAsia"/>
          </w:rPr>
          <w:delText>後援</w:delText>
        </w:r>
      </w:del>
      <w:ins w:id="141" w:author="Date Masahiro" w:date="2018-08-03T10:39:00Z">
        <w:r w:rsidR="00B313C2">
          <w:rPr>
            <w:rFonts w:ascii="Verdana" w:eastAsia="ＭＳ Ｐゴシック" w:hAnsi="Verdana" w:hint="eastAsia"/>
          </w:rPr>
          <w:t>サポート</w:t>
        </w:r>
      </w:ins>
      <w:r w:rsidRPr="00B4767A">
        <w:rPr>
          <w:rFonts w:ascii="Verdana" w:eastAsia="ＭＳ Ｐゴシック" w:hAnsi="Verdana" w:hint="eastAsia"/>
        </w:rPr>
        <w:t>できますか？社内に経営</w:t>
      </w:r>
      <w:r w:rsidR="003C01F6" w:rsidRPr="00B4767A">
        <w:rPr>
          <w:rFonts w:ascii="Verdana" w:eastAsia="ＭＳ Ｐゴシック" w:hAnsi="Verdana" w:hint="eastAsia"/>
        </w:rPr>
        <w:t>幹部</w:t>
      </w:r>
      <w:r w:rsidRPr="00B4767A">
        <w:rPr>
          <w:rFonts w:ascii="Verdana" w:eastAsia="ＭＳ Ｐゴシック" w:hAnsi="Verdana" w:hint="eastAsia"/>
        </w:rPr>
        <w:t>レベル</w:t>
      </w:r>
      <w:ins w:id="142" w:author="工内 隆" w:date="2018-08-10T15:48:00Z">
        <w:r w:rsidR="005231C3">
          <w:rPr>
            <w:rFonts w:ascii="Verdana" w:eastAsia="ＭＳ Ｐゴシック" w:hAnsi="Verdana" w:hint="eastAsia"/>
          </w:rPr>
          <w:t>で</w:t>
        </w:r>
      </w:ins>
      <w:del w:id="143" w:author="工内 隆" w:date="2018-08-10T15:48:00Z">
        <w:r w:rsidRPr="00B4767A" w:rsidDel="005231C3">
          <w:rPr>
            <w:rFonts w:ascii="Verdana" w:eastAsia="ＭＳ Ｐゴシック" w:hAnsi="Verdana" w:hint="eastAsia"/>
          </w:rPr>
          <w:delText>の</w:delText>
        </w:r>
      </w:del>
      <w:del w:id="144" w:author="Date Masahiro" w:date="2018-08-03T10:39:00Z">
        <w:r w:rsidR="00035288" w:rsidRPr="00B4767A" w:rsidDel="00B313C2">
          <w:rPr>
            <w:rFonts w:ascii="Verdana" w:eastAsia="ＭＳ Ｐゴシック" w:hAnsi="Verdana" w:hint="eastAsia"/>
          </w:rPr>
          <w:delText>主導者</w:delText>
        </w:r>
      </w:del>
      <w:ins w:id="145" w:author="Date Masahiro" w:date="2018-08-03T10:39:00Z">
        <w:del w:id="146" w:author="工内 隆" w:date="2018-08-10T15:48:00Z">
          <w:r w:rsidR="00B313C2" w:rsidDel="005231C3">
            <w:rPr>
              <w:rFonts w:ascii="Verdana" w:eastAsia="ＭＳ Ｐゴシック" w:hAnsi="Verdana" w:hint="eastAsia"/>
            </w:rPr>
            <w:delText>を</w:delText>
          </w:r>
        </w:del>
      </w:ins>
      <w:ins w:id="147" w:author="Date Masahiro" w:date="2018-08-03T10:40:00Z">
        <w:del w:id="148" w:author="工内 隆" w:date="2018-08-10T15:48:00Z">
          <w:r w:rsidR="00B313C2" w:rsidDel="005231C3">
            <w:rPr>
              <w:rFonts w:ascii="Verdana" w:eastAsia="ＭＳ Ｐゴシック" w:hAnsi="Verdana" w:hint="eastAsia"/>
            </w:rPr>
            <w:delText>サポート、</w:delText>
          </w:r>
        </w:del>
      </w:ins>
      <w:ins w:id="149" w:author="Date Masahiro" w:date="2018-08-03T10:39:00Z">
        <w:r w:rsidR="00B313C2">
          <w:rPr>
            <w:rFonts w:ascii="Verdana" w:eastAsia="ＭＳ Ｐゴシック" w:hAnsi="Verdana" w:hint="eastAsia"/>
          </w:rPr>
          <w:t>牽引してくれる人</w:t>
        </w:r>
      </w:ins>
      <w:r w:rsidRPr="00B4767A">
        <w:rPr>
          <w:rFonts w:ascii="Verdana" w:eastAsia="ＭＳ Ｐゴシック" w:hAnsi="Verdana" w:hint="eastAsia"/>
        </w:rPr>
        <w:t>がいますか？</w:t>
      </w:r>
    </w:p>
    <w:p w14:paraId="79A46BDA" w14:textId="77777777" w:rsidR="00AF713C" w:rsidRPr="00B4767A" w:rsidRDefault="00AF713C" w:rsidP="00544125">
      <w:pPr>
        <w:rPr>
          <w:rFonts w:ascii="Verdana" w:eastAsia="ＭＳ Ｐゴシック" w:hAnsi="Verdana"/>
        </w:rPr>
      </w:pPr>
    </w:p>
    <w:p w14:paraId="33CA9377" w14:textId="77777777" w:rsidR="00544125" w:rsidRPr="00B4767A" w:rsidRDefault="00544125" w:rsidP="00544125">
      <w:pPr>
        <w:rPr>
          <w:rFonts w:ascii="Verdana" w:eastAsia="ＭＳ Ｐゴシック" w:hAnsi="Verdana"/>
        </w:rPr>
      </w:pPr>
      <w:r w:rsidRPr="00B4767A">
        <w:rPr>
          <w:rFonts w:ascii="Verdana" w:eastAsia="ＭＳ Ｐゴシック" w:hAnsi="Verdana"/>
        </w:rPr>
        <w:t>Is it possible to join efforts with an existing open source project?</w:t>
      </w:r>
    </w:p>
    <w:p w14:paraId="7D880D13" w14:textId="77777777" w:rsidR="00544125" w:rsidRPr="00B4767A" w:rsidRDefault="00AF713C" w:rsidP="00544125">
      <w:pPr>
        <w:rPr>
          <w:rFonts w:ascii="Verdana" w:eastAsia="ＭＳ Ｐゴシック" w:hAnsi="Verdana"/>
        </w:rPr>
      </w:pPr>
      <w:r w:rsidRPr="00B4767A">
        <w:rPr>
          <w:rFonts w:ascii="Verdana" w:eastAsia="ＭＳ Ｐゴシック" w:hAnsi="Verdana" w:hint="eastAsia"/>
        </w:rPr>
        <w:t>既存のオープンソースプロジェクトと一緒に活動することは可能ですか？</w:t>
      </w:r>
    </w:p>
    <w:p w14:paraId="676A91BA" w14:textId="77777777" w:rsidR="00AF713C" w:rsidRPr="00B4767A" w:rsidRDefault="00AF713C" w:rsidP="00544125">
      <w:pPr>
        <w:rPr>
          <w:rFonts w:ascii="Verdana" w:eastAsia="ＭＳ Ｐゴシック" w:hAnsi="Verdana"/>
        </w:rPr>
      </w:pPr>
    </w:p>
    <w:p w14:paraId="7E658846" w14:textId="77777777" w:rsidR="00544125" w:rsidRPr="00B4767A" w:rsidRDefault="00544125" w:rsidP="00544125">
      <w:pPr>
        <w:rPr>
          <w:rFonts w:ascii="Verdana" w:eastAsia="ＭＳ Ｐゴシック" w:hAnsi="Verdana"/>
        </w:rPr>
      </w:pPr>
      <w:r w:rsidRPr="00B4767A">
        <w:rPr>
          <w:rFonts w:ascii="Verdana" w:eastAsia="ＭＳ Ｐゴシック" w:hAnsi="Verdana"/>
        </w:rPr>
        <w:t>Can we launch and maintain the project using the OSS model?</w:t>
      </w:r>
    </w:p>
    <w:p w14:paraId="1829E15D" w14:textId="5787C7F4" w:rsidR="00AF713C" w:rsidRPr="00B4767A" w:rsidRDefault="00AF713C" w:rsidP="00544125">
      <w:pPr>
        <w:rPr>
          <w:rFonts w:ascii="Verdana" w:eastAsia="ＭＳ Ｐゴシック" w:hAnsi="Verdana"/>
        </w:rPr>
      </w:pPr>
      <w:r w:rsidRPr="00B4767A">
        <w:rPr>
          <w:rFonts w:ascii="Verdana" w:eastAsia="ＭＳ Ｐゴシック" w:hAnsi="Verdana" w:hint="eastAsia"/>
        </w:rPr>
        <w:t>OSS</w:t>
      </w:r>
      <w:r w:rsidR="00035288" w:rsidRPr="00B4767A">
        <w:rPr>
          <w:rFonts w:ascii="Verdana" w:eastAsia="ＭＳ Ｐゴシック" w:hAnsi="Verdana" w:hint="eastAsia"/>
        </w:rPr>
        <w:t>モデル</w:t>
      </w:r>
      <w:r w:rsidRPr="00B4767A">
        <w:rPr>
          <w:rFonts w:ascii="Verdana" w:eastAsia="ＭＳ Ｐゴシック" w:hAnsi="Verdana" w:hint="eastAsia"/>
        </w:rPr>
        <w:t>によってプロジェクトを立ち上げ、維持することはできますか？</w:t>
      </w:r>
    </w:p>
    <w:p w14:paraId="19B7710C" w14:textId="77777777" w:rsidR="00544125" w:rsidRPr="00B4767A" w:rsidRDefault="00544125" w:rsidP="00544125">
      <w:pPr>
        <w:rPr>
          <w:rFonts w:ascii="Verdana" w:eastAsia="ＭＳ Ｐゴシック" w:hAnsi="Verdana"/>
        </w:rPr>
      </w:pPr>
    </w:p>
    <w:p w14:paraId="2D789F0B" w14:textId="77777777" w:rsidR="00544125" w:rsidRPr="00B4767A" w:rsidRDefault="00544125" w:rsidP="00544125">
      <w:pPr>
        <w:rPr>
          <w:rFonts w:ascii="Verdana" w:eastAsia="ＭＳ Ｐゴシック" w:hAnsi="Verdana"/>
        </w:rPr>
      </w:pPr>
      <w:r w:rsidRPr="00B4767A">
        <w:rPr>
          <w:rFonts w:ascii="Verdana" w:eastAsia="ＭＳ Ｐゴシック" w:hAnsi="Verdana"/>
        </w:rPr>
        <w:lastRenderedPageBreak/>
        <w:t>What constitutes success?</w:t>
      </w:r>
    </w:p>
    <w:p w14:paraId="077A3FFE" w14:textId="77777777" w:rsidR="00544125" w:rsidRPr="00B4767A" w:rsidRDefault="00544125" w:rsidP="00544125">
      <w:pPr>
        <w:rPr>
          <w:rFonts w:ascii="Verdana" w:eastAsia="ＭＳ Ｐゴシック" w:hAnsi="Verdana"/>
        </w:rPr>
      </w:pPr>
      <w:r w:rsidRPr="00B4767A">
        <w:rPr>
          <w:rFonts w:ascii="Verdana" w:eastAsia="ＭＳ Ｐゴシック" w:hAnsi="Verdana"/>
        </w:rPr>
        <w:t>How do we measure it?</w:t>
      </w:r>
    </w:p>
    <w:p w14:paraId="77F5A253" w14:textId="77777777" w:rsidR="00BA29A7" w:rsidRPr="00B4767A" w:rsidRDefault="00BA29A7" w:rsidP="00544125">
      <w:pPr>
        <w:rPr>
          <w:rFonts w:ascii="Verdana" w:eastAsia="ＭＳ Ｐゴシック" w:hAnsi="Verdana"/>
        </w:rPr>
      </w:pPr>
      <w:r w:rsidRPr="00B4767A">
        <w:rPr>
          <w:rFonts w:ascii="Verdana" w:eastAsia="ＭＳ Ｐゴシック" w:hAnsi="Verdana" w:hint="eastAsia"/>
        </w:rPr>
        <w:t>何をもって成功とみなしますか？</w:t>
      </w:r>
    </w:p>
    <w:p w14:paraId="25614D0E" w14:textId="77777777" w:rsidR="00BA29A7" w:rsidRPr="00B4767A" w:rsidRDefault="00BA29A7" w:rsidP="00544125">
      <w:pPr>
        <w:rPr>
          <w:rFonts w:ascii="Verdana" w:eastAsia="ＭＳ Ｐゴシック" w:hAnsi="Verdana"/>
        </w:rPr>
      </w:pPr>
      <w:r w:rsidRPr="00B4767A">
        <w:rPr>
          <w:rFonts w:ascii="Verdana" w:eastAsia="ＭＳ Ｐゴシック" w:hAnsi="Verdana" w:hint="eastAsia"/>
        </w:rPr>
        <w:t>どんな方法で評価しますか？</w:t>
      </w:r>
    </w:p>
    <w:p w14:paraId="20D5D227" w14:textId="77777777" w:rsidR="00544125" w:rsidRPr="00B4767A" w:rsidRDefault="00544125" w:rsidP="00544125">
      <w:pPr>
        <w:rPr>
          <w:rFonts w:ascii="Verdana" w:eastAsia="ＭＳ Ｐゴシック" w:hAnsi="Verdana"/>
        </w:rPr>
      </w:pPr>
    </w:p>
    <w:p w14:paraId="45EBE142" w14:textId="77777777" w:rsidR="00544125" w:rsidRPr="00B4767A" w:rsidRDefault="00544125" w:rsidP="00544125">
      <w:pPr>
        <w:rPr>
          <w:rFonts w:ascii="Verdana" w:eastAsia="ＭＳ Ｐゴシック" w:hAnsi="Verdana"/>
        </w:rPr>
      </w:pPr>
      <w:r w:rsidRPr="00B4767A">
        <w:rPr>
          <w:rFonts w:ascii="Verdana" w:eastAsia="ＭＳ Ｐゴシック" w:hAnsi="Verdana"/>
        </w:rPr>
        <w:t>Will the project be able to attract outside enterprise participation (from the start)?</w:t>
      </w:r>
    </w:p>
    <w:p w14:paraId="052D7892" w14:textId="7AD8E871" w:rsidR="00BA29A7" w:rsidRPr="00B4767A" w:rsidRDefault="00BA29A7" w:rsidP="00544125">
      <w:pPr>
        <w:rPr>
          <w:rFonts w:ascii="Verdana" w:eastAsia="ＭＳ Ｐゴシック" w:hAnsi="Verdana"/>
        </w:rPr>
      </w:pPr>
      <w:r w:rsidRPr="00B4767A">
        <w:rPr>
          <w:rFonts w:ascii="Verdana" w:eastAsia="ＭＳ Ｐゴシック" w:hAnsi="Verdana" w:hint="eastAsia"/>
        </w:rPr>
        <w:t>プロジェクトは、外部の企業の参加を引き寄せることが可能ですか</w:t>
      </w:r>
      <w:r w:rsidRPr="00B4767A">
        <w:rPr>
          <w:rFonts w:ascii="Verdana" w:eastAsia="ＭＳ Ｐゴシック" w:hAnsi="Verdana" w:hint="eastAsia"/>
        </w:rPr>
        <w:t>(</w:t>
      </w:r>
      <w:r w:rsidRPr="00B4767A">
        <w:rPr>
          <w:rFonts w:ascii="Verdana" w:eastAsia="ＭＳ Ｐゴシック" w:hAnsi="Verdana" w:hint="eastAsia"/>
        </w:rPr>
        <w:t>立ち上げ</w:t>
      </w:r>
      <w:r w:rsidR="00035288" w:rsidRPr="00B4767A">
        <w:rPr>
          <w:rFonts w:ascii="Verdana" w:eastAsia="ＭＳ Ｐゴシック" w:hAnsi="Verdana" w:hint="eastAsia"/>
        </w:rPr>
        <w:t>の当初</w:t>
      </w:r>
      <w:r w:rsidRPr="00B4767A">
        <w:rPr>
          <w:rFonts w:ascii="Verdana" w:eastAsia="ＭＳ Ｐゴシック" w:hAnsi="Verdana" w:hint="eastAsia"/>
        </w:rPr>
        <w:t>から</w:t>
      </w:r>
      <w:r w:rsidRPr="00B4767A">
        <w:rPr>
          <w:rFonts w:ascii="Verdana" w:eastAsia="ＭＳ Ｐゴシック" w:hAnsi="Verdana" w:hint="eastAsia"/>
        </w:rPr>
        <w:t>)</w:t>
      </w:r>
      <w:r w:rsidRPr="00B4767A">
        <w:rPr>
          <w:rFonts w:ascii="Verdana" w:eastAsia="ＭＳ Ｐゴシック" w:hAnsi="Verdana" w:hint="eastAsia"/>
        </w:rPr>
        <w:t>？</w:t>
      </w:r>
    </w:p>
    <w:p w14:paraId="3C77397A" w14:textId="77777777" w:rsidR="00544125" w:rsidRPr="00B4767A" w:rsidRDefault="00544125" w:rsidP="00544125">
      <w:pPr>
        <w:rPr>
          <w:rFonts w:ascii="Verdana" w:eastAsia="ＭＳ Ｐゴシック" w:hAnsi="Verdana"/>
        </w:rPr>
      </w:pPr>
    </w:p>
    <w:p w14:paraId="44E4DF40" w14:textId="77777777" w:rsidR="00544125" w:rsidRPr="00B4767A" w:rsidRDefault="00544125" w:rsidP="00544125">
      <w:pPr>
        <w:rPr>
          <w:rFonts w:ascii="Verdana" w:eastAsia="ＭＳ Ｐゴシック" w:hAnsi="Verdana"/>
        </w:rPr>
      </w:pPr>
      <w:r w:rsidRPr="00B4767A">
        <w:rPr>
          <w:rFonts w:ascii="Verdana" w:eastAsia="ＭＳ Ｐゴシック" w:hAnsi="Verdana"/>
        </w:rPr>
        <w:t>Is there enough external interest to form and grow a developer community?</w:t>
      </w:r>
    </w:p>
    <w:p w14:paraId="1B55839A" w14:textId="77777777" w:rsidR="00BA29A7" w:rsidRPr="00B4767A" w:rsidRDefault="00BA29A7" w:rsidP="00544125">
      <w:pPr>
        <w:rPr>
          <w:rFonts w:ascii="Verdana" w:eastAsia="ＭＳ Ｐゴシック" w:hAnsi="Verdana"/>
        </w:rPr>
      </w:pPr>
      <w:r w:rsidRPr="00B4767A">
        <w:rPr>
          <w:rFonts w:ascii="Verdana" w:eastAsia="ＭＳ Ｐゴシック" w:hAnsi="Verdana" w:hint="eastAsia"/>
        </w:rPr>
        <w:t>開発者のコミュニティを形成し、拡大してゆくに十分な外部の関心はありますか？</w:t>
      </w:r>
    </w:p>
    <w:p w14:paraId="3AA66D42" w14:textId="77777777" w:rsidR="00544125" w:rsidRPr="00B4767A" w:rsidRDefault="00544125" w:rsidP="00544125">
      <w:pPr>
        <w:rPr>
          <w:rFonts w:ascii="Verdana" w:eastAsia="ＭＳ Ｐゴシック" w:hAnsi="Verdana"/>
        </w:rPr>
      </w:pPr>
    </w:p>
    <w:p w14:paraId="1DBA4D4D" w14:textId="77777777" w:rsidR="00544125" w:rsidRPr="00B4767A" w:rsidRDefault="00544125" w:rsidP="00544125">
      <w:pPr>
        <w:rPr>
          <w:rFonts w:ascii="Verdana" w:eastAsia="ＭＳ Ｐゴシック" w:hAnsi="Verdana"/>
        </w:rPr>
      </w:pPr>
      <w:r w:rsidRPr="00B4767A">
        <w:rPr>
          <w:rFonts w:ascii="Verdana" w:eastAsia="ＭＳ Ｐゴシック" w:hAnsi="Verdana"/>
        </w:rPr>
        <w:t>Source: Ibrahim Haddad</w:t>
      </w:r>
    </w:p>
    <w:p w14:paraId="0F345206" w14:textId="27435231" w:rsidR="00BA29A7" w:rsidRPr="00B4767A" w:rsidRDefault="00BA29A7" w:rsidP="00BA29A7">
      <w:pPr>
        <w:rPr>
          <w:rFonts w:ascii="Verdana" w:eastAsia="ＭＳ Ｐゴシック" w:hAnsi="Verdana"/>
        </w:rPr>
      </w:pPr>
      <w:r w:rsidRPr="00B4767A">
        <w:rPr>
          <w:rFonts w:ascii="Verdana" w:eastAsia="ＭＳ Ｐゴシック" w:hAnsi="Verdana" w:hint="eastAsia"/>
        </w:rPr>
        <w:t>出典：</w:t>
      </w:r>
      <w:r w:rsidR="00E67100">
        <w:rPr>
          <w:rStyle w:val="a7"/>
          <w:rFonts w:ascii="Verdana" w:eastAsia="ＭＳ Ｐゴシック" w:hAnsi="Verdana"/>
        </w:rPr>
        <w:fldChar w:fldCharType="begin"/>
      </w:r>
      <w:r w:rsidR="00E67100">
        <w:rPr>
          <w:rStyle w:val="a7"/>
          <w:rFonts w:ascii="Verdana" w:eastAsia="ＭＳ Ｐゴシック" w:hAnsi="Verdana"/>
        </w:rPr>
        <w:instrText xml:space="preserve"> HYPERLINK "https://twitter.com/ibrahimatlinux" </w:instrText>
      </w:r>
      <w:r w:rsidR="00E67100">
        <w:rPr>
          <w:rStyle w:val="a7"/>
          <w:rFonts w:ascii="Verdana" w:eastAsia="ＭＳ Ｐゴシック" w:hAnsi="Verdana"/>
        </w:rPr>
        <w:fldChar w:fldCharType="separate"/>
      </w:r>
      <w:r w:rsidRPr="00B4767A">
        <w:rPr>
          <w:rStyle w:val="a7"/>
          <w:rFonts w:ascii="Verdana" w:eastAsia="ＭＳ Ｐゴシック" w:hAnsi="Verdana"/>
        </w:rPr>
        <w:t>Ibrahim Haddad</w:t>
      </w:r>
      <w:r w:rsidR="00E67100">
        <w:rPr>
          <w:rStyle w:val="a7"/>
          <w:rFonts w:ascii="Verdana" w:eastAsia="ＭＳ Ｐゴシック" w:hAnsi="Verdana"/>
        </w:rPr>
        <w:fldChar w:fldCharType="end"/>
      </w:r>
    </w:p>
    <w:p w14:paraId="653B7BDB" w14:textId="77777777" w:rsidR="00544125" w:rsidRPr="00B4767A" w:rsidRDefault="00544125" w:rsidP="00544125">
      <w:pPr>
        <w:rPr>
          <w:rFonts w:ascii="Verdana" w:eastAsia="ＭＳ Ｐゴシック" w:hAnsi="Verdana"/>
        </w:rPr>
      </w:pPr>
    </w:p>
    <w:p w14:paraId="360B6BEF" w14:textId="77777777" w:rsidR="00544125" w:rsidRPr="00B4767A" w:rsidRDefault="00544125" w:rsidP="00544125">
      <w:pPr>
        <w:rPr>
          <w:rFonts w:ascii="Verdana" w:eastAsia="ＭＳ Ｐゴシック" w:hAnsi="Verdana"/>
        </w:rPr>
      </w:pPr>
      <w:r w:rsidRPr="00B4767A">
        <w:rPr>
          <w:rFonts w:ascii="Verdana" w:eastAsia="ＭＳ Ｐゴシック" w:hAnsi="Verdana"/>
        </w:rPr>
        <w:t>Section 4</w:t>
      </w:r>
    </w:p>
    <w:p w14:paraId="6F386E76" w14:textId="7E7627AB" w:rsidR="00BA29A7" w:rsidRPr="00B4767A" w:rsidRDefault="00BA29A7" w:rsidP="00544125">
      <w:pPr>
        <w:rPr>
          <w:rFonts w:ascii="Verdana" w:eastAsia="ＭＳ Ｐゴシック" w:hAnsi="Verdana"/>
        </w:rPr>
      </w:pPr>
      <w:del w:id="150" w:author="工内 隆" w:date="2018-08-10T15:38:00Z">
        <w:r w:rsidRPr="00B4767A" w:rsidDel="00E67100">
          <w:rPr>
            <w:rFonts w:ascii="Verdana" w:eastAsia="ＭＳ Ｐゴシック" w:hAnsi="Verdana" w:hint="eastAsia"/>
          </w:rPr>
          <w:delText>第四章</w:delText>
        </w:r>
      </w:del>
      <w:ins w:id="151" w:author="工内 隆" w:date="2018-08-10T15:38:00Z">
        <w:r w:rsidR="00E67100">
          <w:rPr>
            <w:rFonts w:ascii="Verdana" w:eastAsia="ＭＳ Ｐゴシック" w:hAnsi="Verdana" w:hint="eastAsia"/>
          </w:rPr>
          <w:t xml:space="preserve">セクション　</w:t>
        </w:r>
        <w:r w:rsidR="00E67100">
          <w:rPr>
            <w:rFonts w:ascii="Verdana" w:eastAsia="ＭＳ Ｐゴシック" w:hAnsi="Verdana" w:hint="eastAsia"/>
          </w:rPr>
          <w:t>4</w:t>
        </w:r>
      </w:ins>
    </w:p>
    <w:p w14:paraId="62F29F60" w14:textId="77777777" w:rsidR="00BA29A7" w:rsidRPr="00B4767A" w:rsidRDefault="00BA29A7" w:rsidP="00544125">
      <w:pPr>
        <w:rPr>
          <w:rFonts w:ascii="Verdana" w:eastAsia="ＭＳ Ｐゴシック" w:hAnsi="Verdana"/>
        </w:rPr>
      </w:pPr>
    </w:p>
    <w:p w14:paraId="10D8FF1E" w14:textId="77777777" w:rsidR="00544125" w:rsidRPr="00B4767A" w:rsidRDefault="00544125" w:rsidP="00544125">
      <w:pPr>
        <w:rPr>
          <w:rFonts w:ascii="Verdana" w:eastAsia="ＭＳ Ｐゴシック" w:hAnsi="Verdana"/>
        </w:rPr>
      </w:pPr>
      <w:r w:rsidRPr="00B4767A">
        <w:rPr>
          <w:rFonts w:ascii="Verdana" w:eastAsia="ＭＳ Ｐゴシック" w:hAnsi="Verdana"/>
        </w:rPr>
        <w:t>Planning the project</w:t>
      </w:r>
    </w:p>
    <w:p w14:paraId="6FBFE22F" w14:textId="77777777" w:rsidR="00BA29A7" w:rsidRPr="00B4767A" w:rsidRDefault="00BA29A7" w:rsidP="00544125">
      <w:pPr>
        <w:rPr>
          <w:rFonts w:ascii="Verdana" w:eastAsia="ＭＳ Ｐゴシック" w:hAnsi="Verdana"/>
        </w:rPr>
      </w:pPr>
      <w:r w:rsidRPr="00B4767A">
        <w:rPr>
          <w:rFonts w:ascii="Verdana" w:eastAsia="ＭＳ Ｐゴシック" w:hAnsi="Verdana" w:hint="eastAsia"/>
        </w:rPr>
        <w:t>プロジェクトの計画作り</w:t>
      </w:r>
    </w:p>
    <w:p w14:paraId="2F551F6F" w14:textId="77777777" w:rsidR="00544125" w:rsidRPr="00B4767A" w:rsidRDefault="00544125" w:rsidP="00544125">
      <w:pPr>
        <w:rPr>
          <w:rFonts w:ascii="Verdana" w:eastAsia="ＭＳ Ｐゴシック" w:hAnsi="Verdana"/>
        </w:rPr>
      </w:pPr>
    </w:p>
    <w:p w14:paraId="6FA3B0A0" w14:textId="77777777" w:rsidR="00544125" w:rsidRPr="00B4767A" w:rsidRDefault="00544125" w:rsidP="00544125">
      <w:pPr>
        <w:rPr>
          <w:rFonts w:ascii="Verdana" w:eastAsia="ＭＳ Ｐゴシック" w:hAnsi="Verdana"/>
        </w:rPr>
      </w:pPr>
      <w:r w:rsidRPr="00B4767A">
        <w:rPr>
          <w:rFonts w:ascii="Verdana" w:eastAsia="ＭＳ Ｐゴシック" w:hAnsi="Verdana"/>
        </w:rPr>
        <w:t>Once you’ve set your plans in motion, there are a myriad of details which must be considered and resolved to bring your open source project to fruition. Let’s take the considerations step by step, starting with how you decide whether to release or donate the project’s source code.</w:t>
      </w:r>
    </w:p>
    <w:p w14:paraId="75BBD904" w14:textId="308E62C8" w:rsidR="00544125" w:rsidRPr="00B4767A" w:rsidRDefault="008B01DA" w:rsidP="00544125">
      <w:pPr>
        <w:rPr>
          <w:rFonts w:ascii="Verdana" w:eastAsia="ＭＳ Ｐゴシック" w:hAnsi="Verdana"/>
        </w:rPr>
      </w:pPr>
      <w:r w:rsidRPr="00B4767A">
        <w:rPr>
          <w:rFonts w:ascii="Verdana" w:eastAsia="ＭＳ Ｐゴシック" w:hAnsi="Verdana" w:hint="eastAsia"/>
        </w:rPr>
        <w:t>計画を実行に移し始めると、オープンソースプロジェクトから成果を得るために、検討し、解決しな</w:t>
      </w:r>
      <w:r w:rsidR="00BC6C18" w:rsidRPr="00B4767A">
        <w:rPr>
          <w:rFonts w:ascii="Verdana" w:eastAsia="ＭＳ Ｐゴシック" w:hAnsi="Verdana" w:hint="eastAsia"/>
        </w:rPr>
        <w:t>け</w:t>
      </w:r>
      <w:r w:rsidRPr="00B4767A">
        <w:rPr>
          <w:rFonts w:ascii="Verdana" w:eastAsia="ＭＳ Ｐゴシック" w:hAnsi="Verdana" w:hint="eastAsia"/>
        </w:rPr>
        <w:t>ればならないことが無数に出てきます。</w:t>
      </w:r>
      <w:r w:rsidR="00BC6C18" w:rsidRPr="00B4767A">
        <w:rPr>
          <w:rFonts w:ascii="Verdana" w:eastAsia="ＭＳ Ｐゴシック" w:hAnsi="Verdana" w:hint="eastAsia"/>
        </w:rPr>
        <w:t>プロジェクトのソースコードを公開、ないしは、寄贈するかどうかをいかに決定するかという問題から始めて、</w:t>
      </w:r>
      <w:r w:rsidR="00035288" w:rsidRPr="00B4767A">
        <w:rPr>
          <w:rFonts w:ascii="Verdana" w:eastAsia="ＭＳ Ｐゴシック" w:hAnsi="Verdana" w:hint="eastAsia"/>
        </w:rPr>
        <w:t>ひと</w:t>
      </w:r>
      <w:r w:rsidR="00BC6C18" w:rsidRPr="00B4767A">
        <w:rPr>
          <w:rFonts w:ascii="Verdana" w:eastAsia="ＭＳ Ｐゴシック" w:hAnsi="Verdana" w:hint="eastAsia"/>
        </w:rPr>
        <w:t>つ</w:t>
      </w:r>
      <w:r w:rsidR="00035288" w:rsidRPr="00B4767A">
        <w:rPr>
          <w:rFonts w:ascii="Verdana" w:eastAsia="ＭＳ Ｐゴシック" w:hAnsi="Verdana" w:hint="eastAsia"/>
        </w:rPr>
        <w:t>ひと</w:t>
      </w:r>
      <w:r w:rsidR="00BC6C18" w:rsidRPr="00B4767A">
        <w:rPr>
          <w:rFonts w:ascii="Verdana" w:eastAsia="ＭＳ Ｐゴシック" w:hAnsi="Verdana" w:hint="eastAsia"/>
        </w:rPr>
        <w:t>つ考えてみましょう。</w:t>
      </w:r>
    </w:p>
    <w:p w14:paraId="42816810" w14:textId="77777777" w:rsidR="00BC6C18" w:rsidRPr="00B4767A" w:rsidRDefault="00BC6C18" w:rsidP="00544125">
      <w:pPr>
        <w:rPr>
          <w:rFonts w:ascii="Verdana" w:eastAsia="ＭＳ Ｐゴシック" w:hAnsi="Verdana"/>
        </w:rPr>
      </w:pPr>
    </w:p>
    <w:p w14:paraId="79820028" w14:textId="77777777" w:rsidR="00544125" w:rsidRPr="00B4767A" w:rsidRDefault="00544125" w:rsidP="00544125">
      <w:pPr>
        <w:rPr>
          <w:rFonts w:ascii="Verdana" w:eastAsia="ＭＳ Ｐゴシック" w:hAnsi="Verdana"/>
        </w:rPr>
      </w:pPr>
      <w:r w:rsidRPr="00B4767A">
        <w:rPr>
          <w:rFonts w:ascii="Verdana" w:eastAsia="ＭＳ Ｐゴシック" w:hAnsi="Verdana"/>
        </w:rPr>
        <w:t>Decide what code to release or donate</w:t>
      </w:r>
    </w:p>
    <w:p w14:paraId="0B4CF047" w14:textId="77777777" w:rsidR="00BC6C18" w:rsidRPr="00B4767A" w:rsidRDefault="00BC6C18" w:rsidP="00544125">
      <w:pPr>
        <w:rPr>
          <w:rFonts w:ascii="Verdana" w:eastAsia="ＭＳ Ｐゴシック" w:hAnsi="Verdana"/>
        </w:rPr>
      </w:pPr>
      <w:r w:rsidRPr="00B4767A">
        <w:rPr>
          <w:rFonts w:ascii="Verdana" w:eastAsia="ＭＳ Ｐゴシック" w:hAnsi="Verdana" w:hint="eastAsia"/>
        </w:rPr>
        <w:t>どんなコードを公開、ないしは、寄贈するかの決定</w:t>
      </w:r>
    </w:p>
    <w:p w14:paraId="21AA7D15" w14:textId="77777777" w:rsidR="00544125" w:rsidRPr="00B4767A" w:rsidRDefault="00544125" w:rsidP="00544125">
      <w:pPr>
        <w:rPr>
          <w:rFonts w:ascii="Verdana" w:eastAsia="ＭＳ Ｐゴシック" w:hAnsi="Verdana"/>
        </w:rPr>
      </w:pPr>
    </w:p>
    <w:p w14:paraId="248D4554" w14:textId="77777777" w:rsidR="00544125" w:rsidRPr="00B4767A" w:rsidRDefault="00544125" w:rsidP="00544125">
      <w:pPr>
        <w:rPr>
          <w:rFonts w:ascii="Verdana" w:eastAsia="ＭＳ Ｐゴシック" w:hAnsi="Verdana"/>
        </w:rPr>
      </w:pPr>
      <w:r w:rsidRPr="00B4767A">
        <w:rPr>
          <w:rFonts w:ascii="Verdana" w:eastAsia="ＭＳ Ｐゴシック" w:hAnsi="Verdana"/>
        </w:rPr>
        <w:t>First, you must decide if your company wants to create or release the code while maintaining ownership of it and the project, or if you want to donate the code to others to maintain and administer the project. If the code already exists, then there is the related issue of whether you will release all the code in a project or just some of it as an open source project.</w:t>
      </w:r>
    </w:p>
    <w:p w14:paraId="5AA971EB" w14:textId="68C0E7EA" w:rsidR="00D53103" w:rsidRPr="00B4767A" w:rsidRDefault="00D53103" w:rsidP="00544125">
      <w:pPr>
        <w:rPr>
          <w:rFonts w:ascii="Verdana" w:eastAsia="ＭＳ Ｐゴシック" w:hAnsi="Verdana"/>
        </w:rPr>
      </w:pPr>
      <w:r w:rsidRPr="00B4767A">
        <w:rPr>
          <w:rFonts w:ascii="Verdana" w:eastAsia="ＭＳ Ｐゴシック" w:hAnsi="Verdana" w:hint="eastAsia"/>
        </w:rPr>
        <w:lastRenderedPageBreak/>
        <w:t>最初に、</w:t>
      </w:r>
      <w:r w:rsidR="002426AF" w:rsidRPr="00B4767A">
        <w:rPr>
          <w:rFonts w:ascii="Verdana" w:eastAsia="ＭＳ Ｐゴシック" w:hAnsi="Verdana" w:hint="eastAsia"/>
        </w:rPr>
        <w:t>コードやプロジェクトに関する所有権を維持した状態で、コードの作成や公開を行おうと考えるのか、あるいは、</w:t>
      </w:r>
      <w:r w:rsidR="00035288" w:rsidRPr="00B4767A">
        <w:rPr>
          <w:rFonts w:ascii="Verdana" w:eastAsia="ＭＳ Ｐゴシック" w:hAnsi="Verdana" w:hint="eastAsia"/>
        </w:rPr>
        <w:t>他者に寄贈し、</w:t>
      </w:r>
      <w:r w:rsidR="002426AF" w:rsidRPr="00B4767A">
        <w:rPr>
          <w:rFonts w:ascii="Verdana" w:eastAsia="ＭＳ Ｐゴシック" w:hAnsi="Verdana" w:hint="eastAsia"/>
        </w:rPr>
        <w:t>プロジェクトの保守と管理を任せたいと考えるのかを決定しなければなりません。もしも</w:t>
      </w:r>
      <w:ins w:id="152" w:author="工内 隆" w:date="2018-08-25T09:32:00Z">
        <w:r w:rsidR="001A2964">
          <w:rPr>
            <w:rFonts w:ascii="Verdana" w:eastAsia="ＭＳ Ｐゴシック" w:hAnsi="Verdana" w:hint="eastAsia"/>
          </w:rPr>
          <w:t>その</w:t>
        </w:r>
      </w:ins>
      <w:r w:rsidR="002426AF" w:rsidRPr="00B4767A">
        <w:rPr>
          <w:rFonts w:ascii="Verdana" w:eastAsia="ＭＳ Ｐゴシック" w:hAnsi="Verdana" w:hint="eastAsia"/>
        </w:rPr>
        <w:t>コードが既に存在している時</w:t>
      </w:r>
      <w:r w:rsidR="007D0160" w:rsidRPr="00B4767A">
        <w:rPr>
          <w:rFonts w:ascii="Verdana" w:eastAsia="ＭＳ Ｐゴシック" w:hAnsi="Verdana" w:hint="eastAsia"/>
        </w:rPr>
        <w:t>には、</w:t>
      </w:r>
      <w:r w:rsidR="00035288" w:rsidRPr="00B4767A">
        <w:rPr>
          <w:rFonts w:ascii="Verdana" w:eastAsia="ＭＳ Ｐゴシック" w:hAnsi="Verdana" w:hint="eastAsia"/>
        </w:rPr>
        <w:t>関連した</w:t>
      </w:r>
      <w:r w:rsidR="007D0160" w:rsidRPr="00B4767A">
        <w:rPr>
          <w:rFonts w:ascii="Verdana" w:eastAsia="ＭＳ Ｐゴシック" w:hAnsi="Verdana" w:hint="eastAsia"/>
        </w:rPr>
        <w:t>課題として、オープンソースプロジェクトに供するのは、既存プロジェクトのすべてのコードなのか、その一部のみとするのかを決定しなければなりません。</w:t>
      </w:r>
    </w:p>
    <w:p w14:paraId="31842C5F" w14:textId="77777777" w:rsidR="00544125" w:rsidRPr="00B4767A" w:rsidRDefault="00544125" w:rsidP="00544125">
      <w:pPr>
        <w:rPr>
          <w:rFonts w:ascii="Verdana" w:eastAsia="ＭＳ Ｐゴシック" w:hAnsi="Verdana"/>
        </w:rPr>
      </w:pPr>
    </w:p>
    <w:p w14:paraId="36A716D9" w14:textId="77777777" w:rsidR="00544125" w:rsidRPr="00B4767A" w:rsidRDefault="00544125" w:rsidP="00544125">
      <w:pPr>
        <w:rPr>
          <w:rFonts w:ascii="Verdana" w:eastAsia="ＭＳ Ｐゴシック" w:hAnsi="Verdana"/>
        </w:rPr>
      </w:pPr>
      <w:r w:rsidRPr="00B4767A">
        <w:rPr>
          <w:rFonts w:ascii="Verdana" w:eastAsia="ＭＳ Ｐゴシック" w:hAnsi="Verdana"/>
        </w:rPr>
        <w:t>To make these decisions, consider stepping back to determine the objectives you have in mind for the code.</w:t>
      </w:r>
    </w:p>
    <w:p w14:paraId="4324509C" w14:textId="0792987A" w:rsidR="007D0160" w:rsidRPr="00B4767A" w:rsidRDefault="007D0160" w:rsidP="00544125">
      <w:pPr>
        <w:rPr>
          <w:rFonts w:ascii="Verdana" w:eastAsia="ＭＳ Ｐゴシック" w:hAnsi="Verdana"/>
        </w:rPr>
      </w:pPr>
      <w:r w:rsidRPr="00B4767A">
        <w:rPr>
          <w:rFonts w:ascii="Verdana" w:eastAsia="ＭＳ Ｐゴシック" w:hAnsi="Verdana" w:hint="eastAsia"/>
        </w:rPr>
        <w:t>これらの決定を行う</w:t>
      </w:r>
      <w:r w:rsidR="00035288" w:rsidRPr="00B4767A">
        <w:rPr>
          <w:rFonts w:ascii="Verdana" w:eastAsia="ＭＳ Ｐゴシック" w:hAnsi="Verdana" w:hint="eastAsia"/>
        </w:rPr>
        <w:t>に当たり</w:t>
      </w:r>
      <w:r w:rsidRPr="00B4767A">
        <w:rPr>
          <w:rFonts w:ascii="Verdana" w:eastAsia="ＭＳ Ｐゴシック" w:hAnsi="Verdana" w:hint="eastAsia"/>
        </w:rPr>
        <w:t>、</w:t>
      </w:r>
      <w:ins w:id="153" w:author="工内 隆" w:date="2018-08-25T09:38:00Z">
        <w:r w:rsidR="001A2964">
          <w:rPr>
            <w:rFonts w:ascii="Verdana" w:eastAsia="ＭＳ Ｐゴシック" w:hAnsi="Verdana" w:hint="eastAsia"/>
          </w:rPr>
          <w:t>その</w:t>
        </w:r>
      </w:ins>
      <w:r w:rsidR="00EE552C" w:rsidRPr="00B4767A">
        <w:rPr>
          <w:rFonts w:ascii="Verdana" w:eastAsia="ＭＳ Ｐゴシック" w:hAnsi="Verdana" w:hint="eastAsia"/>
        </w:rPr>
        <w:t>コードに</w:t>
      </w:r>
      <w:r w:rsidR="00133690" w:rsidRPr="00B4767A">
        <w:rPr>
          <w:rFonts w:ascii="Verdana" w:eastAsia="ＭＳ Ｐゴシック" w:hAnsi="Verdana" w:hint="eastAsia"/>
        </w:rPr>
        <w:t>託した</w:t>
      </w:r>
      <w:ins w:id="154" w:author="工内 隆" w:date="2018-08-25T09:40:00Z">
        <w:r w:rsidR="0098775E">
          <w:rPr>
            <w:rFonts w:ascii="Verdana" w:eastAsia="ＭＳ Ｐゴシック" w:hAnsi="Verdana" w:hint="eastAsia"/>
          </w:rPr>
          <w:t>当初の</w:t>
        </w:r>
      </w:ins>
      <w:r w:rsidR="00133690" w:rsidRPr="00B4767A">
        <w:rPr>
          <w:rFonts w:ascii="Verdana" w:eastAsia="ＭＳ Ｐゴシック" w:hAnsi="Verdana" w:hint="eastAsia"/>
        </w:rPr>
        <w:t>目</w:t>
      </w:r>
      <w:r w:rsidR="00EE552C" w:rsidRPr="00B4767A">
        <w:rPr>
          <w:rFonts w:ascii="Verdana" w:eastAsia="ＭＳ Ｐゴシック" w:hAnsi="Verdana" w:hint="eastAsia"/>
        </w:rPr>
        <w:t>的を見定め</w:t>
      </w:r>
      <w:ins w:id="155" w:author="工内 隆" w:date="2018-08-25T09:39:00Z">
        <w:r w:rsidR="0098775E">
          <w:rPr>
            <w:rFonts w:ascii="Verdana" w:eastAsia="ＭＳ Ｐゴシック" w:hAnsi="Verdana" w:hint="eastAsia"/>
          </w:rPr>
          <w:t>ために</w:t>
        </w:r>
      </w:ins>
      <w:del w:id="156" w:author="工内 隆" w:date="2018-08-25T09:40:00Z">
        <w:r w:rsidR="00EE552C" w:rsidRPr="00B4767A" w:rsidDel="0098775E">
          <w:rPr>
            <w:rFonts w:ascii="Verdana" w:eastAsia="ＭＳ Ｐゴシック" w:hAnsi="Verdana" w:hint="eastAsia"/>
          </w:rPr>
          <w:delText>る</w:delText>
        </w:r>
        <w:r w:rsidR="00757670" w:rsidRPr="00B4767A" w:rsidDel="0098775E">
          <w:rPr>
            <w:rFonts w:ascii="Verdana" w:eastAsia="ＭＳ Ｐゴシック" w:hAnsi="Verdana" w:hint="eastAsia"/>
          </w:rPr>
          <w:delText>べ</w:delText>
        </w:r>
      </w:del>
      <w:del w:id="157" w:author="工内 隆" w:date="2018-08-25T09:41:00Z">
        <w:r w:rsidR="00757670" w:rsidRPr="00B4767A" w:rsidDel="0098775E">
          <w:rPr>
            <w:rFonts w:ascii="Verdana" w:eastAsia="ＭＳ Ｐゴシック" w:hAnsi="Verdana" w:hint="eastAsia"/>
          </w:rPr>
          <w:delText>く</w:delText>
        </w:r>
      </w:del>
      <w:r w:rsidR="00757670" w:rsidRPr="00B4767A">
        <w:rPr>
          <w:rFonts w:ascii="Verdana" w:eastAsia="ＭＳ Ｐゴシック" w:hAnsi="Verdana" w:hint="eastAsia"/>
        </w:rPr>
        <w:t>立ち戻</w:t>
      </w:r>
      <w:ins w:id="158" w:author="工内 隆" w:date="2018-08-25T09:38:00Z">
        <w:r w:rsidR="001A2964">
          <w:rPr>
            <w:rFonts w:ascii="Verdana" w:eastAsia="ＭＳ Ｐゴシック" w:hAnsi="Verdana" w:hint="eastAsia"/>
          </w:rPr>
          <w:t>って</w:t>
        </w:r>
      </w:ins>
      <w:del w:id="159" w:author="工内 隆" w:date="2018-08-25T09:38:00Z">
        <w:r w:rsidR="00757670" w:rsidRPr="00B4767A" w:rsidDel="001A2964">
          <w:rPr>
            <w:rFonts w:ascii="Verdana" w:eastAsia="ＭＳ Ｐゴシック" w:hAnsi="Verdana" w:hint="eastAsia"/>
          </w:rPr>
          <w:delText>ることを</w:delText>
        </w:r>
      </w:del>
      <w:r w:rsidR="00757670" w:rsidRPr="00B4767A">
        <w:rPr>
          <w:rFonts w:ascii="Verdana" w:eastAsia="ＭＳ Ｐゴシック" w:hAnsi="Verdana" w:hint="eastAsia"/>
        </w:rPr>
        <w:t>検討してください。</w:t>
      </w:r>
    </w:p>
    <w:p w14:paraId="633538FA" w14:textId="77777777" w:rsidR="00544125" w:rsidRPr="00B4767A" w:rsidRDefault="00544125" w:rsidP="00544125">
      <w:pPr>
        <w:rPr>
          <w:rFonts w:ascii="Verdana" w:eastAsia="ＭＳ Ｐゴシック" w:hAnsi="Verdana"/>
        </w:rPr>
      </w:pPr>
    </w:p>
    <w:p w14:paraId="0BD7B387" w14:textId="77777777" w:rsidR="00544125" w:rsidRPr="00B4767A" w:rsidRDefault="00544125" w:rsidP="00544125">
      <w:pPr>
        <w:rPr>
          <w:rFonts w:ascii="Verdana" w:eastAsia="ＭＳ Ｐゴシック" w:hAnsi="Verdana"/>
        </w:rPr>
      </w:pPr>
      <w:r w:rsidRPr="00B4767A">
        <w:rPr>
          <w:rFonts w:ascii="Verdana" w:eastAsia="ＭＳ Ｐゴシック" w:hAnsi="Verdana" w:hint="eastAsia"/>
        </w:rPr>
        <w:t>“</w:t>
      </w:r>
      <w:r w:rsidRPr="00B4767A">
        <w:rPr>
          <w:rFonts w:ascii="Verdana" w:eastAsia="ＭＳ Ｐゴシック" w:hAnsi="Verdana"/>
        </w:rPr>
        <w:t>When our engineers decide they want to open source a project, we look at several things. First, we want to make sure, is the project going to be useful to developers outside the company? And is the project going to be something transformative? Is it something we can showcase? And is there going to be a community built around this that the person maintaining it will be able to support?”</w:t>
      </w:r>
    </w:p>
    <w:p w14:paraId="6D0EFA50" w14:textId="7D9EC09C" w:rsidR="00EE552C" w:rsidRPr="00B4767A" w:rsidRDefault="00EE552C" w:rsidP="00544125">
      <w:pPr>
        <w:rPr>
          <w:rFonts w:ascii="Verdana" w:eastAsia="ＭＳ Ｐゴシック" w:hAnsi="Verdana"/>
        </w:rPr>
      </w:pPr>
      <w:r w:rsidRPr="00B4767A">
        <w:rPr>
          <w:rFonts w:ascii="Verdana" w:eastAsia="ＭＳ Ｐゴシック" w:hAnsi="Verdana" w:hint="eastAsia"/>
        </w:rPr>
        <w:t>「私たちの</w:t>
      </w:r>
      <w:r w:rsidR="00655C1D" w:rsidRPr="00B4767A">
        <w:rPr>
          <w:rFonts w:ascii="Verdana" w:eastAsia="ＭＳ Ｐゴシック" w:hAnsi="Verdana" w:hint="eastAsia"/>
        </w:rPr>
        <w:t>技術者</w:t>
      </w:r>
      <w:r w:rsidRPr="00B4767A">
        <w:rPr>
          <w:rFonts w:ascii="Verdana" w:eastAsia="ＭＳ Ｐゴシック" w:hAnsi="Verdana" w:hint="eastAsia"/>
        </w:rPr>
        <w:t>がプロジェクトをオープンソース化</w:t>
      </w:r>
      <w:r w:rsidR="00655C1D" w:rsidRPr="00B4767A">
        <w:rPr>
          <w:rFonts w:ascii="Verdana" w:eastAsia="ＭＳ Ｐゴシック" w:hAnsi="Verdana" w:hint="eastAsia"/>
        </w:rPr>
        <w:t>したいという</w:t>
      </w:r>
      <w:del w:id="160" w:author="工内 隆" w:date="2018-08-25T09:42:00Z">
        <w:r w:rsidR="00655C1D" w:rsidRPr="00B4767A" w:rsidDel="0098775E">
          <w:rPr>
            <w:rFonts w:ascii="Verdana" w:eastAsia="ＭＳ Ｐゴシック" w:hAnsi="Verdana" w:hint="eastAsia"/>
          </w:rPr>
          <w:delText>こと</w:delText>
        </w:r>
        <w:r w:rsidRPr="00B4767A" w:rsidDel="0098775E">
          <w:rPr>
            <w:rFonts w:ascii="Verdana" w:eastAsia="ＭＳ Ｐゴシック" w:hAnsi="Verdana" w:hint="eastAsia"/>
          </w:rPr>
          <w:delText>を</w:delText>
        </w:r>
      </w:del>
      <w:r w:rsidRPr="00B4767A">
        <w:rPr>
          <w:rFonts w:ascii="Verdana" w:eastAsia="ＭＳ Ｐゴシック" w:hAnsi="Verdana" w:hint="eastAsia"/>
        </w:rPr>
        <w:t>決定</w:t>
      </w:r>
      <w:ins w:id="161" w:author="工内 隆" w:date="2018-08-25T09:42:00Z">
        <w:r w:rsidR="0098775E">
          <w:rPr>
            <w:rFonts w:ascii="Verdana" w:eastAsia="ＭＳ Ｐゴシック" w:hAnsi="Verdana" w:hint="eastAsia"/>
          </w:rPr>
          <w:t>を</w:t>
        </w:r>
      </w:ins>
      <w:r w:rsidRPr="00B4767A">
        <w:rPr>
          <w:rFonts w:ascii="Verdana" w:eastAsia="ＭＳ Ｐゴシック" w:hAnsi="Verdana" w:hint="eastAsia"/>
        </w:rPr>
        <w:t>したら、いくつかのことを考えます。まず、プロジェクトが社外の開発者にとって有用なものになるかどうかを確認します。そして、プロジェクト</w:t>
      </w:r>
      <w:r w:rsidR="005778BA" w:rsidRPr="00B4767A">
        <w:rPr>
          <w:rFonts w:ascii="Verdana" w:eastAsia="ＭＳ Ｐゴシック" w:hAnsi="Verdana" w:hint="eastAsia"/>
        </w:rPr>
        <w:t>は</w:t>
      </w:r>
      <w:del w:id="162" w:author="Date Masahiro" w:date="2018-08-03T12:11:00Z">
        <w:r w:rsidR="005778BA" w:rsidRPr="00B4767A" w:rsidDel="003D5A13">
          <w:rPr>
            <w:rFonts w:ascii="Verdana" w:eastAsia="ＭＳ Ｐゴシック" w:hAnsi="Verdana" w:hint="eastAsia"/>
          </w:rPr>
          <w:delText>変って行けるようなものなのか</w:delText>
        </w:r>
      </w:del>
      <w:ins w:id="163" w:author="Date Masahiro" w:date="2018-08-03T12:11:00Z">
        <w:r w:rsidR="003D5A13">
          <w:rPr>
            <w:rFonts w:ascii="Verdana" w:eastAsia="ＭＳ Ｐゴシック" w:hAnsi="Verdana" w:hint="eastAsia"/>
          </w:rPr>
          <w:t>斬新なものか</w:t>
        </w:r>
      </w:ins>
      <w:r w:rsidR="005778BA" w:rsidRPr="00B4767A">
        <w:rPr>
          <w:rFonts w:ascii="Verdana" w:eastAsia="ＭＳ Ｐゴシック" w:hAnsi="Verdana" w:hint="eastAsia"/>
        </w:rPr>
        <w:t>？</w:t>
      </w:r>
      <w:del w:id="164" w:author="Date Masahiro" w:date="2018-08-03T12:11:00Z">
        <w:r w:rsidR="005778BA" w:rsidRPr="00B4767A" w:rsidDel="003D5A13">
          <w:rPr>
            <w:rFonts w:ascii="Verdana" w:eastAsia="ＭＳ Ｐゴシック" w:hAnsi="Verdana" w:hint="eastAsia"/>
          </w:rPr>
          <w:delText>試作物として展示できるか</w:delText>
        </w:r>
      </w:del>
      <w:ins w:id="165" w:author="Date Masahiro" w:date="2018-08-03T12:11:00Z">
        <w:r w:rsidR="003D5A13">
          <w:rPr>
            <w:rFonts w:ascii="Verdana" w:eastAsia="ＭＳ Ｐゴシック" w:hAnsi="Verdana" w:hint="eastAsia"/>
          </w:rPr>
          <w:t>ショーケースにできるようなものか</w:t>
        </w:r>
      </w:ins>
      <w:r w:rsidR="005778BA" w:rsidRPr="00B4767A">
        <w:rPr>
          <w:rFonts w:ascii="Verdana" w:eastAsia="ＭＳ Ｐゴシック" w:hAnsi="Verdana" w:hint="eastAsia"/>
        </w:rPr>
        <w:t>？また、プロジェクトの周り</w:t>
      </w:r>
      <w:r w:rsidR="00655C1D" w:rsidRPr="00B4767A">
        <w:rPr>
          <w:rFonts w:ascii="Verdana" w:eastAsia="ＭＳ Ｐゴシック" w:hAnsi="Verdana" w:hint="eastAsia"/>
        </w:rPr>
        <w:t>に</w:t>
      </w:r>
      <w:r w:rsidR="005778BA" w:rsidRPr="00B4767A">
        <w:rPr>
          <w:rFonts w:ascii="Verdana" w:eastAsia="ＭＳ Ｐゴシック" w:hAnsi="Verdana" w:hint="eastAsia"/>
        </w:rPr>
        <w:t>コミュニティが形成され、</w:t>
      </w:r>
      <w:del w:id="166" w:author="工内 隆" w:date="2018-08-25T10:35:00Z">
        <w:r w:rsidR="00655C1D" w:rsidRPr="00B4767A" w:rsidDel="007F0672">
          <w:rPr>
            <w:rFonts w:ascii="Verdana" w:eastAsia="ＭＳ Ｐゴシック" w:hAnsi="Verdana" w:hint="eastAsia"/>
          </w:rPr>
          <w:delText>それを</w:delText>
        </w:r>
      </w:del>
      <w:r w:rsidR="005778BA" w:rsidRPr="00B4767A">
        <w:rPr>
          <w:rFonts w:ascii="Verdana" w:eastAsia="ＭＳ Ｐゴシック" w:hAnsi="Verdana" w:hint="eastAsia"/>
        </w:rPr>
        <w:t>プロジェクト</w:t>
      </w:r>
      <w:ins w:id="167" w:author="工内 隆" w:date="2018-08-25T10:36:00Z">
        <w:r w:rsidR="000A14B9">
          <w:rPr>
            <w:rFonts w:ascii="Verdana" w:eastAsia="ＭＳ Ｐゴシック" w:hAnsi="Verdana" w:hint="eastAsia"/>
          </w:rPr>
          <w:t>を保守する</w:t>
        </w:r>
      </w:ins>
      <w:del w:id="168" w:author="工内 隆" w:date="2018-08-25T10:36:00Z">
        <w:r w:rsidR="005778BA" w:rsidRPr="00B4767A" w:rsidDel="000A14B9">
          <w:rPr>
            <w:rFonts w:ascii="Verdana" w:eastAsia="ＭＳ Ｐゴシック" w:hAnsi="Verdana" w:hint="eastAsia"/>
          </w:rPr>
          <w:delText>の面倒を見る人</w:delText>
        </w:r>
      </w:del>
      <w:r w:rsidR="005778BA" w:rsidRPr="00B4767A">
        <w:rPr>
          <w:rFonts w:ascii="Verdana" w:eastAsia="ＭＳ Ｐゴシック" w:hAnsi="Verdana" w:hint="eastAsia"/>
        </w:rPr>
        <w:t>が</w:t>
      </w:r>
      <w:ins w:id="169" w:author="工内 隆" w:date="2018-08-25T10:36:00Z">
        <w:r w:rsidR="000A14B9">
          <w:rPr>
            <w:rFonts w:ascii="Verdana" w:eastAsia="ＭＳ Ｐゴシック" w:hAnsi="Verdana" w:hint="eastAsia"/>
          </w:rPr>
          <w:t>コミュニティ</w:t>
        </w:r>
      </w:ins>
      <w:ins w:id="170" w:author="工内 隆" w:date="2018-08-25T10:37:00Z">
        <w:r w:rsidR="000A14B9">
          <w:rPr>
            <w:rFonts w:ascii="Verdana" w:eastAsia="ＭＳ Ｐゴシック" w:hAnsi="Verdana" w:hint="eastAsia"/>
          </w:rPr>
          <w:t>を</w:t>
        </w:r>
      </w:ins>
      <w:r w:rsidR="00655C1D" w:rsidRPr="00B4767A">
        <w:rPr>
          <w:rFonts w:ascii="Verdana" w:eastAsia="ＭＳ Ｐゴシック" w:hAnsi="Verdana" w:hint="eastAsia"/>
        </w:rPr>
        <w:t>きちんと</w:t>
      </w:r>
      <w:r w:rsidR="00E55A47" w:rsidRPr="00B4767A">
        <w:rPr>
          <w:rFonts w:ascii="Verdana" w:eastAsia="ＭＳ Ｐゴシック" w:hAnsi="Verdana" w:hint="eastAsia"/>
        </w:rPr>
        <w:t>サポートできるかどうか？</w:t>
      </w:r>
      <w:r w:rsidRPr="00B4767A">
        <w:rPr>
          <w:rFonts w:ascii="Verdana" w:eastAsia="ＭＳ Ｐゴシック" w:hAnsi="Verdana" w:hint="eastAsia"/>
        </w:rPr>
        <w:t>」</w:t>
      </w:r>
    </w:p>
    <w:p w14:paraId="72A5B8B5" w14:textId="77777777" w:rsidR="00544125" w:rsidRPr="00B4767A" w:rsidRDefault="00544125" w:rsidP="00544125">
      <w:pPr>
        <w:rPr>
          <w:rFonts w:ascii="Verdana" w:eastAsia="ＭＳ Ｐゴシック" w:hAnsi="Verdana"/>
        </w:rPr>
      </w:pPr>
    </w:p>
    <w:p w14:paraId="5AABFC73" w14:textId="77777777" w:rsidR="00544125" w:rsidRPr="00B4767A" w:rsidRDefault="00544125" w:rsidP="00544125">
      <w:pPr>
        <w:rPr>
          <w:rFonts w:ascii="Verdana" w:eastAsia="ＭＳ Ｐゴシック" w:hAnsi="Verdana"/>
        </w:rPr>
      </w:pPr>
      <w:r w:rsidRPr="00B4767A">
        <w:rPr>
          <w:rFonts w:ascii="Verdana" w:eastAsia="ＭＳ Ｐゴシック" w:hAnsi="Verdana"/>
        </w:rPr>
        <w:t>Christine Abernathy – Open Source Team Developer Advocate at Facebook</w:t>
      </w:r>
    </w:p>
    <w:p w14:paraId="1300BBFF" w14:textId="750D15DB" w:rsidR="00E55A47" w:rsidRPr="00B4767A" w:rsidRDefault="004C2C00" w:rsidP="00E55A47">
      <w:pPr>
        <w:rPr>
          <w:rFonts w:ascii="Verdana" w:eastAsia="ＭＳ Ｐゴシック" w:hAnsi="Verdana"/>
        </w:rPr>
      </w:pPr>
      <w:hyperlink r:id="rId13" w:history="1">
        <w:r w:rsidR="00E55A47" w:rsidRPr="00B4767A">
          <w:rPr>
            <w:rStyle w:val="a7"/>
            <w:rFonts w:ascii="Verdana" w:eastAsia="ＭＳ Ｐゴシック" w:hAnsi="Verdana"/>
          </w:rPr>
          <w:t>Christine Abernathy</w:t>
        </w:r>
      </w:hyperlink>
      <w:r w:rsidR="00E55A47" w:rsidRPr="00B4767A">
        <w:rPr>
          <w:rFonts w:ascii="Verdana" w:eastAsia="ＭＳ Ｐゴシック" w:hAnsi="Verdana"/>
        </w:rPr>
        <w:t xml:space="preserve"> – </w:t>
      </w:r>
      <w:r w:rsidR="00E55A47" w:rsidRPr="00B4767A">
        <w:rPr>
          <w:rFonts w:ascii="Verdana" w:eastAsia="ＭＳ Ｐゴシック" w:hAnsi="Verdana" w:hint="eastAsia"/>
        </w:rPr>
        <w:t>オープンソースチーム開発者アドボケート、</w:t>
      </w:r>
      <w:r w:rsidR="00E55A47" w:rsidRPr="00B4767A">
        <w:rPr>
          <w:rFonts w:ascii="Verdana" w:eastAsia="ＭＳ Ｐゴシック" w:hAnsi="Verdana"/>
        </w:rPr>
        <w:t>Facebook</w:t>
      </w:r>
    </w:p>
    <w:p w14:paraId="1E38CE8D" w14:textId="77777777" w:rsidR="00544125" w:rsidRPr="00B4767A" w:rsidRDefault="00544125" w:rsidP="00544125">
      <w:pPr>
        <w:rPr>
          <w:rFonts w:ascii="Verdana" w:eastAsia="ＭＳ Ｐゴシック" w:hAnsi="Verdana"/>
        </w:rPr>
      </w:pPr>
    </w:p>
    <w:p w14:paraId="0458B172" w14:textId="77777777" w:rsidR="00544125" w:rsidRPr="00B4767A" w:rsidRDefault="00544125" w:rsidP="00544125">
      <w:pPr>
        <w:rPr>
          <w:rFonts w:ascii="Verdana" w:eastAsia="ＭＳ Ｐゴシック" w:hAnsi="Verdana"/>
        </w:rPr>
      </w:pPr>
      <w:r w:rsidRPr="00B4767A">
        <w:rPr>
          <w:rFonts w:ascii="Verdana" w:eastAsia="ＭＳ Ｐゴシック" w:hAnsi="Verdana"/>
        </w:rPr>
        <w:t>For example, you might want to attract fresh insights from other developers on a part of an application that isn’t core to your work. Or you might seek additional real-life algorithms to detect logs in a system monitoring application. Rather than releasing the whole product as open source, you could release only the code related to the algorithms. This allows you to gain the contributions of others and help others who are needing similar help, without compromising your core business.</w:t>
      </w:r>
    </w:p>
    <w:p w14:paraId="599C1B0F" w14:textId="5B6CDB33" w:rsidR="00E55A47" w:rsidRPr="00B4767A" w:rsidRDefault="00E55A47" w:rsidP="00544125">
      <w:pPr>
        <w:rPr>
          <w:rFonts w:ascii="Verdana" w:eastAsia="ＭＳ Ｐゴシック" w:hAnsi="Verdana"/>
        </w:rPr>
      </w:pPr>
      <w:r w:rsidRPr="00B4767A">
        <w:rPr>
          <w:rFonts w:ascii="Verdana" w:eastAsia="ＭＳ Ｐゴシック" w:hAnsi="Verdana" w:hint="eastAsia"/>
        </w:rPr>
        <w:t>たとえば、</w:t>
      </w:r>
      <w:ins w:id="171" w:author="工内 隆" w:date="2018-08-25T10:38:00Z">
        <w:r w:rsidR="000A14B9">
          <w:rPr>
            <w:rFonts w:ascii="Verdana" w:eastAsia="ＭＳ Ｐゴシック" w:hAnsi="Verdana" w:hint="eastAsia"/>
          </w:rPr>
          <w:t>企業</w:t>
        </w:r>
      </w:ins>
      <w:del w:id="172" w:author="工内 隆" w:date="2018-08-25T10:38:00Z">
        <w:r w:rsidRPr="00B4767A" w:rsidDel="000A14B9">
          <w:rPr>
            <w:rFonts w:ascii="Verdana" w:eastAsia="ＭＳ Ｐゴシック" w:hAnsi="Verdana" w:hint="eastAsia"/>
          </w:rPr>
          <w:delText>自分</w:delText>
        </w:r>
      </w:del>
      <w:r w:rsidRPr="00B4767A">
        <w:rPr>
          <w:rFonts w:ascii="Verdana" w:eastAsia="ＭＳ Ｐゴシック" w:hAnsi="Verdana" w:hint="eastAsia"/>
        </w:rPr>
        <w:t>の</w:t>
      </w:r>
      <w:ins w:id="173" w:author="工内 隆" w:date="2018-08-25T10:38:00Z">
        <w:r w:rsidR="000A14B9">
          <w:rPr>
            <w:rFonts w:ascii="Verdana" w:eastAsia="ＭＳ Ｐゴシック" w:hAnsi="Verdana" w:hint="eastAsia"/>
          </w:rPr>
          <w:t>業務</w:t>
        </w:r>
      </w:ins>
      <w:del w:id="174" w:author="工内 隆" w:date="2018-08-25T10:38:00Z">
        <w:r w:rsidR="00655C1D" w:rsidRPr="00B4767A" w:rsidDel="000A14B9">
          <w:rPr>
            <w:rFonts w:ascii="Verdana" w:eastAsia="ＭＳ Ｐゴシック" w:hAnsi="Verdana" w:hint="eastAsia"/>
          </w:rPr>
          <w:delText>仕事</w:delText>
        </w:r>
      </w:del>
      <w:r w:rsidRPr="00B4767A">
        <w:rPr>
          <w:rFonts w:ascii="Verdana" w:eastAsia="ＭＳ Ｐゴシック" w:hAnsi="Verdana" w:hint="eastAsia"/>
        </w:rPr>
        <w:t>の中核ではないアプリケーションの一部について、他の開発者から新鮮な見識を得たいと考えることがあるでしょう。あるいは、システム監視アプリケーションの中</w:t>
      </w:r>
      <w:r w:rsidR="007E7AB7" w:rsidRPr="00B4767A">
        <w:rPr>
          <w:rFonts w:ascii="Verdana" w:eastAsia="ＭＳ Ｐゴシック" w:hAnsi="Verdana" w:hint="eastAsia"/>
        </w:rPr>
        <w:t>で、</w:t>
      </w:r>
      <w:r w:rsidR="0085278B" w:rsidRPr="00B4767A">
        <w:rPr>
          <w:rFonts w:ascii="Verdana" w:eastAsia="ＭＳ Ｐゴシック" w:hAnsi="Verdana" w:hint="eastAsia"/>
        </w:rPr>
        <w:t>ログを検出する</w:t>
      </w:r>
      <w:del w:id="175" w:author="Date Masahiro" w:date="2018-08-03T12:16:00Z">
        <w:r w:rsidR="0085278B" w:rsidRPr="00B4767A" w:rsidDel="003D5A13">
          <w:rPr>
            <w:rFonts w:ascii="Verdana" w:eastAsia="ＭＳ Ｐゴシック" w:hAnsi="Verdana" w:hint="eastAsia"/>
          </w:rPr>
          <w:delText>実</w:delText>
        </w:r>
        <w:r w:rsidR="007E7AB7" w:rsidRPr="00B4767A" w:rsidDel="003D5A13">
          <w:rPr>
            <w:rFonts w:ascii="Verdana" w:eastAsia="ＭＳ Ｐゴシック" w:hAnsi="Verdana" w:hint="eastAsia"/>
          </w:rPr>
          <w:delText>生命</w:delText>
        </w:r>
      </w:del>
      <w:ins w:id="176" w:author="Date Masahiro" w:date="2018-08-03T12:16:00Z">
        <w:r w:rsidR="003D5A13">
          <w:rPr>
            <w:rFonts w:ascii="Verdana" w:eastAsia="ＭＳ Ｐゴシック" w:hAnsi="Verdana" w:hint="eastAsia"/>
          </w:rPr>
          <w:t>現実的な</w:t>
        </w:r>
      </w:ins>
      <w:r w:rsidR="0085278B" w:rsidRPr="00B4767A">
        <w:rPr>
          <w:rFonts w:ascii="Verdana" w:eastAsia="ＭＳ Ｐゴシック" w:hAnsi="Verdana" w:hint="eastAsia"/>
        </w:rPr>
        <w:t>アルゴリズムを追加したいと考えるかもしれません。</w:t>
      </w:r>
      <w:r w:rsidR="007E7AB7" w:rsidRPr="00B4767A">
        <w:rPr>
          <w:rFonts w:ascii="Verdana" w:eastAsia="ＭＳ Ｐゴシック" w:hAnsi="Verdana" w:hint="eastAsia"/>
        </w:rPr>
        <w:t>この際、</w:t>
      </w:r>
      <w:r w:rsidR="007E7AB7" w:rsidRPr="00B4767A">
        <w:rPr>
          <w:rFonts w:ascii="Verdana" w:eastAsia="ＭＳ Ｐゴシック" w:hAnsi="Verdana" w:hint="eastAsia"/>
        </w:rPr>
        <w:lastRenderedPageBreak/>
        <w:t>全ソフトウェアをオープンソースとして公開するのでなく、アルゴリズムに関連したコードだけを公開するというやり方もあります。こうすれば、</w:t>
      </w:r>
      <w:r w:rsidR="00655C1D" w:rsidRPr="00B4767A">
        <w:rPr>
          <w:rFonts w:ascii="Verdana" w:eastAsia="ＭＳ Ｐゴシック" w:hAnsi="Verdana" w:hint="eastAsia"/>
        </w:rPr>
        <w:t>中核</w:t>
      </w:r>
      <w:r w:rsidR="007E7AB7" w:rsidRPr="00B4767A">
        <w:rPr>
          <w:rFonts w:ascii="Verdana" w:eastAsia="ＭＳ Ｐゴシック" w:hAnsi="Verdana" w:hint="eastAsia"/>
        </w:rPr>
        <w:t>ビジネスを</w:t>
      </w:r>
      <w:r w:rsidR="00FF1335" w:rsidRPr="00B4767A">
        <w:rPr>
          <w:rFonts w:ascii="Verdana" w:eastAsia="ＭＳ Ｐゴシック" w:hAnsi="Verdana" w:hint="eastAsia"/>
        </w:rPr>
        <w:t>危うくすることなく、他の人々の貢献を受け、なおかつ、同様の手助けを必要としている人々を助けることもできます。</w:t>
      </w:r>
    </w:p>
    <w:p w14:paraId="54C6F493" w14:textId="77777777" w:rsidR="00544125" w:rsidRPr="00B4767A" w:rsidRDefault="00544125" w:rsidP="00544125">
      <w:pPr>
        <w:rPr>
          <w:rFonts w:ascii="Verdana" w:eastAsia="ＭＳ Ｐゴシック" w:hAnsi="Verdana"/>
        </w:rPr>
      </w:pPr>
    </w:p>
    <w:p w14:paraId="6FA19B58" w14:textId="54EDE640" w:rsidR="00544125" w:rsidRPr="00B4767A" w:rsidRDefault="00544125" w:rsidP="00544125">
      <w:pPr>
        <w:rPr>
          <w:rFonts w:ascii="Verdana" w:eastAsia="ＭＳ Ｐゴシック" w:hAnsi="Verdana"/>
        </w:rPr>
      </w:pPr>
      <w:r w:rsidRPr="00B4767A">
        <w:rPr>
          <w:rFonts w:ascii="Verdana" w:eastAsia="ＭＳ Ｐゴシック" w:hAnsi="Verdana"/>
        </w:rPr>
        <w:t>Starting a project and maintaining overall control lets you have oversight and gives you the ability to help shape it into what you need, while still giving freedom and control to the contributing developers to do their work.</w:t>
      </w:r>
    </w:p>
    <w:p w14:paraId="45A700E3" w14:textId="11C401B3" w:rsidR="00FF1335" w:rsidRPr="00B4767A" w:rsidRDefault="00FF1335" w:rsidP="00544125">
      <w:pPr>
        <w:rPr>
          <w:rFonts w:ascii="Verdana" w:eastAsia="ＭＳ Ｐゴシック" w:hAnsi="Verdana"/>
        </w:rPr>
      </w:pPr>
      <w:r w:rsidRPr="00B4767A">
        <w:rPr>
          <w:rFonts w:ascii="Verdana" w:eastAsia="ＭＳ Ｐゴシック" w:hAnsi="Verdana" w:hint="eastAsia"/>
        </w:rPr>
        <w:t>プロジェクトを立ち上げ、全体の制御</w:t>
      </w:r>
      <w:r w:rsidR="00914B02" w:rsidRPr="00B4767A">
        <w:rPr>
          <w:rFonts w:ascii="Verdana" w:eastAsia="ＭＳ Ｐゴシック" w:hAnsi="Verdana" w:hint="eastAsia"/>
        </w:rPr>
        <w:t>権</w:t>
      </w:r>
      <w:r w:rsidRPr="00B4767A">
        <w:rPr>
          <w:rFonts w:ascii="Verdana" w:eastAsia="ＭＳ Ｐゴシック" w:hAnsi="Verdana" w:hint="eastAsia"/>
        </w:rPr>
        <w:t>を維持すれば、</w:t>
      </w:r>
      <w:r w:rsidR="00753A0F" w:rsidRPr="00B4767A">
        <w:rPr>
          <w:rFonts w:ascii="Verdana" w:eastAsia="ＭＳ Ｐゴシック" w:hAnsi="Verdana" w:hint="eastAsia"/>
        </w:rPr>
        <w:t>プロジェクトを高い場所から見守り、</w:t>
      </w:r>
      <w:r w:rsidR="0006731C" w:rsidRPr="00B4767A">
        <w:rPr>
          <w:rFonts w:ascii="Verdana" w:eastAsia="ＭＳ Ｐゴシック" w:hAnsi="Verdana" w:hint="eastAsia"/>
        </w:rPr>
        <w:t>必要な形に持って行</w:t>
      </w:r>
      <w:r w:rsidR="008A00F0" w:rsidRPr="00B4767A">
        <w:rPr>
          <w:rFonts w:ascii="Verdana" w:eastAsia="ＭＳ Ｐゴシック" w:hAnsi="Verdana" w:hint="eastAsia"/>
        </w:rPr>
        <w:t>くのに必要な影響力を</w:t>
      </w:r>
      <w:r w:rsidR="00914B02" w:rsidRPr="00B4767A">
        <w:rPr>
          <w:rFonts w:ascii="Verdana" w:eastAsia="ＭＳ Ｐゴシック" w:hAnsi="Verdana" w:hint="eastAsia"/>
        </w:rPr>
        <w:t>持つことができます</w:t>
      </w:r>
      <w:r w:rsidR="008A00F0" w:rsidRPr="00B4767A">
        <w:rPr>
          <w:rFonts w:ascii="Verdana" w:eastAsia="ＭＳ Ｐゴシック" w:hAnsi="Verdana" w:hint="eastAsia"/>
        </w:rPr>
        <w:t>。それでも、貢献する開発者には彼らの活動の自由と自己制御を保証します。</w:t>
      </w:r>
    </w:p>
    <w:p w14:paraId="25D1670C" w14:textId="77777777" w:rsidR="00544125" w:rsidRPr="00B4767A" w:rsidRDefault="00544125" w:rsidP="00544125">
      <w:pPr>
        <w:rPr>
          <w:rFonts w:ascii="Verdana" w:eastAsia="ＭＳ Ｐゴシック" w:hAnsi="Verdana"/>
        </w:rPr>
      </w:pPr>
    </w:p>
    <w:p w14:paraId="6D6AF65F" w14:textId="0038C0A2" w:rsidR="00544125" w:rsidRPr="00B4767A" w:rsidRDefault="00544125" w:rsidP="00544125">
      <w:pPr>
        <w:rPr>
          <w:rFonts w:ascii="Verdana" w:eastAsia="ＭＳ Ｐゴシック" w:hAnsi="Verdana"/>
        </w:rPr>
      </w:pPr>
      <w:r w:rsidRPr="00B4767A">
        <w:rPr>
          <w:rFonts w:ascii="Verdana" w:eastAsia="ＭＳ Ｐゴシック" w:hAnsi="Verdana"/>
        </w:rPr>
        <w:t>Contributing your code is different. It means giving it up and handing off some control to others to maintain and administer. It may be code that is no longer needed by your company, but it still has value to others because it fills important niches for users. Such code, which your company simply may not have time for anymore, can be welcomed and furthered by open source communities and can lead to thriving long-term projects. It may also be critical code for your company, but a project needs a neutral home in order to attract more participants and grow a broader ecosystem.</w:t>
      </w:r>
    </w:p>
    <w:p w14:paraId="1C42A952" w14:textId="738F6D0E" w:rsidR="00AB5974" w:rsidRPr="00B4767A" w:rsidRDefault="00AB5974" w:rsidP="00544125">
      <w:pPr>
        <w:rPr>
          <w:rFonts w:ascii="Verdana" w:eastAsia="ＭＳ Ｐゴシック" w:hAnsi="Verdana"/>
        </w:rPr>
      </w:pPr>
      <w:r w:rsidRPr="00B4767A">
        <w:rPr>
          <w:rFonts w:ascii="Verdana" w:eastAsia="ＭＳ Ｐゴシック" w:hAnsi="Verdana" w:hint="eastAsia"/>
        </w:rPr>
        <w:t>企業</w:t>
      </w:r>
      <w:r w:rsidR="00EE0B89" w:rsidRPr="00B4767A">
        <w:rPr>
          <w:rFonts w:ascii="Verdana" w:eastAsia="ＭＳ Ｐゴシック" w:hAnsi="Verdana" w:hint="eastAsia"/>
        </w:rPr>
        <w:t>が</w:t>
      </w:r>
      <w:r w:rsidRPr="00B4767A">
        <w:rPr>
          <w:rFonts w:ascii="Verdana" w:eastAsia="ＭＳ Ｐゴシック" w:hAnsi="Verdana" w:hint="eastAsia"/>
        </w:rPr>
        <w:t>持</w:t>
      </w:r>
      <w:r w:rsidR="00EE0B89" w:rsidRPr="00B4767A">
        <w:rPr>
          <w:rFonts w:ascii="Verdana" w:eastAsia="ＭＳ Ｐゴシック" w:hAnsi="Verdana" w:hint="eastAsia"/>
        </w:rPr>
        <w:t>っている</w:t>
      </w:r>
      <w:r w:rsidRPr="00B4767A">
        <w:rPr>
          <w:rFonts w:ascii="Verdana" w:eastAsia="ＭＳ Ｐゴシック" w:hAnsi="Verdana" w:hint="eastAsia"/>
        </w:rPr>
        <w:t>コードを貢献するのは少し様子が異なります。それは、コードを放棄し、保守や管理に関する制御権を他者に引き渡すことを意味しています。企業にとってはもはや必要でないコードかもしれませんが、ユーザーの</w:t>
      </w:r>
      <w:del w:id="177" w:author="Date Masahiro" w:date="2018-08-03T12:22:00Z">
        <w:r w:rsidRPr="00B4767A" w:rsidDel="00805697">
          <w:rPr>
            <w:rFonts w:ascii="Verdana" w:eastAsia="ＭＳ Ｐゴシック" w:hAnsi="Verdana" w:hint="eastAsia"/>
          </w:rPr>
          <w:delText>重要なニッチ</w:delText>
        </w:r>
      </w:del>
      <w:ins w:id="178" w:author="Date Masahiro" w:date="2018-08-03T12:22:00Z">
        <w:r w:rsidR="00805697">
          <w:rPr>
            <w:rFonts w:ascii="Verdana" w:eastAsia="ＭＳ Ｐゴシック" w:hAnsi="Verdana" w:hint="eastAsia"/>
          </w:rPr>
          <w:t>特定分野のニーズ</w:t>
        </w:r>
      </w:ins>
      <w:r w:rsidRPr="00B4767A">
        <w:rPr>
          <w:rFonts w:ascii="Verdana" w:eastAsia="ＭＳ Ｐゴシック" w:hAnsi="Verdana" w:hint="eastAsia"/>
        </w:rPr>
        <w:t>を満たして</w:t>
      </w:r>
      <w:r w:rsidR="00914B02" w:rsidRPr="00B4767A">
        <w:rPr>
          <w:rFonts w:ascii="Verdana" w:eastAsia="ＭＳ Ｐゴシック" w:hAnsi="Verdana" w:hint="eastAsia"/>
        </w:rPr>
        <w:t>いる</w:t>
      </w:r>
      <w:r w:rsidR="00EE0B89" w:rsidRPr="00B4767A">
        <w:rPr>
          <w:rFonts w:ascii="Verdana" w:eastAsia="ＭＳ Ｐゴシック" w:hAnsi="Verdana" w:hint="eastAsia"/>
        </w:rPr>
        <w:t>ので、</w:t>
      </w:r>
      <w:r w:rsidRPr="00B4767A">
        <w:rPr>
          <w:rFonts w:ascii="Verdana" w:eastAsia="ＭＳ Ｐゴシック" w:hAnsi="Verdana" w:hint="eastAsia"/>
        </w:rPr>
        <w:t>他の人々には</w:t>
      </w:r>
      <w:r w:rsidR="00E825A4" w:rsidRPr="00B4767A">
        <w:rPr>
          <w:rFonts w:ascii="Verdana" w:eastAsia="ＭＳ Ｐゴシック" w:hAnsi="Verdana" w:hint="eastAsia"/>
        </w:rPr>
        <w:t>価値</w:t>
      </w:r>
      <w:r w:rsidR="00EE0B89" w:rsidRPr="00B4767A">
        <w:rPr>
          <w:rFonts w:ascii="Verdana" w:eastAsia="ＭＳ Ｐゴシック" w:hAnsi="Verdana" w:hint="eastAsia"/>
        </w:rPr>
        <w:t>がある</w:t>
      </w:r>
      <w:r w:rsidR="00E825A4" w:rsidRPr="00B4767A">
        <w:rPr>
          <w:rFonts w:ascii="Verdana" w:eastAsia="ＭＳ Ｐゴシック" w:hAnsi="Verdana" w:hint="eastAsia"/>
        </w:rPr>
        <w:t>のです。企業としては単に時間</w:t>
      </w:r>
      <w:r w:rsidR="00914B02" w:rsidRPr="00B4767A">
        <w:rPr>
          <w:rFonts w:ascii="Verdana" w:eastAsia="ＭＳ Ｐゴシック" w:hAnsi="Verdana" w:hint="eastAsia"/>
        </w:rPr>
        <w:t>をかけられ</w:t>
      </w:r>
      <w:r w:rsidR="00E825A4" w:rsidRPr="00B4767A">
        <w:rPr>
          <w:rFonts w:ascii="Verdana" w:eastAsia="ＭＳ Ｐゴシック" w:hAnsi="Verdana" w:hint="eastAsia"/>
        </w:rPr>
        <w:t>ないというようなコード</w:t>
      </w:r>
      <w:r w:rsidR="00914B02" w:rsidRPr="00B4767A">
        <w:rPr>
          <w:rFonts w:ascii="Verdana" w:eastAsia="ＭＳ Ｐゴシック" w:hAnsi="Verdana" w:hint="eastAsia"/>
        </w:rPr>
        <w:t>で</w:t>
      </w:r>
      <w:r w:rsidR="00EE0B89" w:rsidRPr="00B4767A">
        <w:rPr>
          <w:rFonts w:ascii="Verdana" w:eastAsia="ＭＳ Ｐゴシック" w:hAnsi="Verdana" w:hint="eastAsia"/>
        </w:rPr>
        <w:t>も</w:t>
      </w:r>
      <w:r w:rsidR="00E825A4" w:rsidRPr="00B4767A">
        <w:rPr>
          <w:rFonts w:ascii="Verdana" w:eastAsia="ＭＳ Ｐゴシック" w:hAnsi="Verdana" w:hint="eastAsia"/>
        </w:rPr>
        <w:t>、オープンソースコミュニティ</w:t>
      </w:r>
      <w:r w:rsidR="00EE0B89" w:rsidRPr="00B4767A">
        <w:rPr>
          <w:rFonts w:ascii="Verdana" w:eastAsia="ＭＳ Ｐゴシック" w:hAnsi="Verdana" w:hint="eastAsia"/>
        </w:rPr>
        <w:t>から</w:t>
      </w:r>
      <w:r w:rsidR="00E825A4" w:rsidRPr="00B4767A">
        <w:rPr>
          <w:rFonts w:ascii="Verdana" w:eastAsia="ＭＳ Ｐゴシック" w:hAnsi="Verdana" w:hint="eastAsia"/>
        </w:rPr>
        <w:t>歓迎され、</w:t>
      </w:r>
      <w:r w:rsidR="00E25502" w:rsidRPr="00B4767A">
        <w:rPr>
          <w:rFonts w:ascii="Verdana" w:eastAsia="ＭＳ Ｐゴシック" w:hAnsi="Verdana" w:hint="eastAsia"/>
        </w:rPr>
        <w:t>前進</w:t>
      </w:r>
      <w:r w:rsidR="00AC0059" w:rsidRPr="00B4767A">
        <w:rPr>
          <w:rFonts w:ascii="Verdana" w:eastAsia="ＭＳ Ｐゴシック" w:hAnsi="Verdana" w:hint="eastAsia"/>
        </w:rPr>
        <w:t>の力を与えられ</w:t>
      </w:r>
      <w:r w:rsidR="00E25502" w:rsidRPr="00B4767A">
        <w:rPr>
          <w:rFonts w:ascii="Verdana" w:eastAsia="ＭＳ Ｐゴシック" w:hAnsi="Verdana" w:hint="eastAsia"/>
        </w:rPr>
        <w:t>、長期的なプロジェクトとして成長する可能性があります。コードは企業にとって</w:t>
      </w:r>
      <w:r w:rsidR="00AC0059" w:rsidRPr="00B4767A">
        <w:rPr>
          <w:rFonts w:ascii="Verdana" w:eastAsia="ＭＳ Ｐゴシック" w:hAnsi="Verdana" w:hint="eastAsia"/>
        </w:rPr>
        <w:t>重要</w:t>
      </w:r>
      <w:r w:rsidR="00E25502" w:rsidRPr="00B4767A">
        <w:rPr>
          <w:rFonts w:ascii="Verdana" w:eastAsia="ＭＳ Ｐゴシック" w:hAnsi="Verdana" w:hint="eastAsia"/>
        </w:rPr>
        <w:t>なもの</w:t>
      </w:r>
      <w:r w:rsidR="00AC0059" w:rsidRPr="00B4767A">
        <w:rPr>
          <w:rFonts w:ascii="Verdana" w:eastAsia="ＭＳ Ｐゴシック" w:hAnsi="Verdana" w:hint="eastAsia"/>
        </w:rPr>
        <w:t>である可能性もありまあります</w:t>
      </w:r>
      <w:r w:rsidR="00E25502" w:rsidRPr="00B4767A">
        <w:rPr>
          <w:rFonts w:ascii="Verdana" w:eastAsia="ＭＳ Ｐゴシック" w:hAnsi="Verdana" w:hint="eastAsia"/>
        </w:rPr>
        <w:t>が、より多くの参加者を引き寄せ、より大きなエコシステムへと成長するために、</w:t>
      </w:r>
      <w:r w:rsidR="00914B02" w:rsidRPr="00B4767A">
        <w:rPr>
          <w:rFonts w:ascii="Verdana" w:eastAsia="ＭＳ Ｐゴシック" w:hAnsi="Verdana" w:hint="eastAsia"/>
        </w:rPr>
        <w:t>プロジェクトは</w:t>
      </w:r>
      <w:r w:rsidR="00E25502" w:rsidRPr="00B4767A">
        <w:rPr>
          <w:rFonts w:ascii="Verdana" w:eastAsia="ＭＳ Ｐゴシック" w:hAnsi="Verdana" w:hint="eastAsia"/>
        </w:rPr>
        <w:t>中立的な受け皿を必要としています。</w:t>
      </w:r>
    </w:p>
    <w:p w14:paraId="3B7A9180" w14:textId="77777777" w:rsidR="00544125" w:rsidRPr="00B4767A" w:rsidRDefault="00544125" w:rsidP="00544125">
      <w:pPr>
        <w:rPr>
          <w:rFonts w:ascii="Verdana" w:eastAsia="ＭＳ Ｐゴシック" w:hAnsi="Verdana"/>
        </w:rPr>
      </w:pPr>
    </w:p>
    <w:p w14:paraId="682CA00F" w14:textId="2191839E" w:rsidR="00544125" w:rsidRPr="00B4767A" w:rsidRDefault="00544125" w:rsidP="00544125">
      <w:pPr>
        <w:rPr>
          <w:rFonts w:ascii="Verdana" w:eastAsia="ＭＳ Ｐゴシック" w:hAnsi="Verdana"/>
        </w:rPr>
      </w:pPr>
      <w:r w:rsidRPr="00B4767A">
        <w:rPr>
          <w:rFonts w:ascii="Verdana" w:eastAsia="ＭＳ Ｐゴシック" w:hAnsi="Verdana"/>
        </w:rPr>
        <w:t>Do not just contribute code that is no longer useful or of interest to you and expect a community will keep it up to date – that’s not what we mean. On the contrary, never use open source communities or projects to dump old code to see if it gains traction. If it’s not really an important project, you’re going to lose credibility in the world of open source and when you later try to open source other code, developers won’t be interested. They’ll remember that you wasted their time in the past, which is not something you want to have happen.</w:t>
      </w:r>
    </w:p>
    <w:p w14:paraId="13054102" w14:textId="1F4E5368" w:rsidR="00544125" w:rsidRPr="00B4767A" w:rsidRDefault="00696496" w:rsidP="00544125">
      <w:pPr>
        <w:rPr>
          <w:rFonts w:ascii="Verdana" w:eastAsia="ＭＳ Ｐゴシック" w:hAnsi="Verdana"/>
        </w:rPr>
      </w:pPr>
      <w:r w:rsidRPr="00B4767A">
        <w:rPr>
          <w:rFonts w:ascii="Verdana" w:eastAsia="ＭＳ Ｐゴシック" w:hAnsi="Verdana" w:hint="eastAsia"/>
        </w:rPr>
        <w:t>企業にとってもはや有用性がなくなった、あるいは、関心がなくなったというようなコードを貢献し、</w:t>
      </w:r>
      <w:r w:rsidRPr="00B4767A">
        <w:rPr>
          <w:rFonts w:ascii="Verdana" w:eastAsia="ＭＳ Ｐゴシック" w:hAnsi="Verdana" w:hint="eastAsia"/>
        </w:rPr>
        <w:lastRenderedPageBreak/>
        <w:t>コミュニティが最新の環境に</w:t>
      </w:r>
      <w:r w:rsidR="00295866" w:rsidRPr="00B4767A">
        <w:rPr>
          <w:rFonts w:ascii="Verdana" w:eastAsia="ＭＳ Ｐゴシック" w:hAnsi="Verdana" w:hint="eastAsia"/>
        </w:rPr>
        <w:t>適合させることを期待してはいけません</w:t>
      </w:r>
      <w:r w:rsidRPr="00B4767A">
        <w:rPr>
          <w:rFonts w:ascii="Verdana" w:eastAsia="ＭＳ Ｐゴシック" w:hAnsi="Verdana" w:hint="eastAsia"/>
        </w:rPr>
        <w:t>。</w:t>
      </w:r>
      <w:r w:rsidR="00295866" w:rsidRPr="00B4767A">
        <w:rPr>
          <w:rFonts w:ascii="Verdana" w:eastAsia="ＭＳ Ｐゴシック" w:hAnsi="Verdana" w:hint="eastAsia"/>
        </w:rPr>
        <w:t>私たちはそのようなことを勧めているのではありません。</w:t>
      </w:r>
      <w:del w:id="179" w:author="Date Masahiro" w:date="2018-08-03T12:28:00Z">
        <w:r w:rsidR="003D61A8" w:rsidRPr="00B4767A" w:rsidDel="00805697">
          <w:rPr>
            <w:rFonts w:ascii="Verdana" w:eastAsia="ＭＳ Ｐゴシック" w:hAnsi="Verdana" w:hint="eastAsia"/>
          </w:rPr>
          <w:delText>それどころか</w:delText>
        </w:r>
        <w:r w:rsidR="00295866" w:rsidRPr="00B4767A" w:rsidDel="00805697">
          <w:rPr>
            <w:rFonts w:ascii="Verdana" w:eastAsia="ＭＳ Ｐゴシック" w:hAnsi="Verdana" w:hint="eastAsia"/>
          </w:rPr>
          <w:delText>、</w:delText>
        </w:r>
      </w:del>
      <w:r w:rsidR="00295866" w:rsidRPr="00B4767A">
        <w:rPr>
          <w:rFonts w:ascii="Verdana" w:eastAsia="ＭＳ Ｐゴシック" w:hAnsi="Verdana" w:hint="eastAsia"/>
        </w:rPr>
        <w:t>オープンソースコミュニティやプロジェクトを古いコードの捨て場として使い、弾みがつくかどうか試すような</w:t>
      </w:r>
      <w:r w:rsidR="003D61A8" w:rsidRPr="00B4767A">
        <w:rPr>
          <w:rFonts w:ascii="Verdana" w:eastAsia="ＭＳ Ｐゴシック" w:hAnsi="Verdana" w:hint="eastAsia"/>
        </w:rPr>
        <w:t>ことは決してしないでください。それが</w:t>
      </w:r>
      <w:r w:rsidR="00914B02" w:rsidRPr="00B4767A">
        <w:rPr>
          <w:rFonts w:ascii="Verdana" w:eastAsia="ＭＳ Ｐゴシック" w:hAnsi="Verdana" w:hint="eastAsia"/>
        </w:rPr>
        <w:t>まった</w:t>
      </w:r>
      <w:r w:rsidR="003D61A8" w:rsidRPr="00B4767A">
        <w:rPr>
          <w:rFonts w:ascii="Verdana" w:eastAsia="ＭＳ Ｐゴシック" w:hAnsi="Verdana" w:hint="eastAsia"/>
        </w:rPr>
        <w:t>く重要なプロジェクトでないということになると、オープンソースの世界で信用を失い、その後、他のコードをオープンソース化しようとしても、開発者が関心を示さなくなります。過去にその企業が時間の浪費を強いたことは記憶に残</w:t>
      </w:r>
      <w:r w:rsidR="00C5285E" w:rsidRPr="00B4767A">
        <w:rPr>
          <w:rFonts w:ascii="Verdana" w:eastAsia="ＭＳ Ｐゴシック" w:hAnsi="Verdana" w:hint="eastAsia"/>
        </w:rPr>
        <w:t>るので</w:t>
      </w:r>
      <w:r w:rsidR="003D61A8" w:rsidRPr="00B4767A">
        <w:rPr>
          <w:rFonts w:ascii="Verdana" w:eastAsia="ＭＳ Ｐゴシック" w:hAnsi="Verdana" w:hint="eastAsia"/>
        </w:rPr>
        <w:t>、企業としてそのようなこと</w:t>
      </w:r>
      <w:r w:rsidR="00914B02" w:rsidRPr="00B4767A">
        <w:rPr>
          <w:rFonts w:ascii="Verdana" w:eastAsia="ＭＳ Ｐゴシック" w:hAnsi="Verdana" w:hint="eastAsia"/>
        </w:rPr>
        <w:t>を行って</w:t>
      </w:r>
      <w:r w:rsidR="003D61A8" w:rsidRPr="00B4767A">
        <w:rPr>
          <w:rFonts w:ascii="Verdana" w:eastAsia="ＭＳ Ｐゴシック" w:hAnsi="Verdana" w:hint="eastAsia"/>
        </w:rPr>
        <w:t>は</w:t>
      </w:r>
      <w:r w:rsidR="00914B02" w:rsidRPr="00B4767A">
        <w:rPr>
          <w:rFonts w:ascii="Verdana" w:eastAsia="ＭＳ Ｐゴシック" w:hAnsi="Verdana" w:hint="eastAsia"/>
        </w:rPr>
        <w:t>いけ</w:t>
      </w:r>
      <w:r w:rsidR="003D61A8" w:rsidRPr="00B4767A">
        <w:rPr>
          <w:rFonts w:ascii="Verdana" w:eastAsia="ＭＳ Ｐゴシック" w:hAnsi="Verdana" w:hint="eastAsia"/>
        </w:rPr>
        <w:t>ません。</w:t>
      </w:r>
    </w:p>
    <w:p w14:paraId="236563C5" w14:textId="77777777" w:rsidR="00696496" w:rsidRPr="00B4767A" w:rsidRDefault="00696496" w:rsidP="00544125">
      <w:pPr>
        <w:rPr>
          <w:rFonts w:ascii="Verdana" w:eastAsia="ＭＳ Ｐゴシック" w:hAnsi="Verdana"/>
        </w:rPr>
      </w:pPr>
    </w:p>
    <w:p w14:paraId="4B9BB03C" w14:textId="748109F4" w:rsidR="00544125" w:rsidRPr="00B4767A" w:rsidRDefault="00544125" w:rsidP="00544125">
      <w:pPr>
        <w:rPr>
          <w:rFonts w:ascii="Verdana" w:eastAsia="ＭＳ Ｐゴシック" w:hAnsi="Verdana"/>
        </w:rPr>
      </w:pPr>
      <w:r w:rsidRPr="00B4767A">
        <w:rPr>
          <w:rFonts w:ascii="Verdana" w:eastAsia="ＭＳ Ｐゴシック" w:hAnsi="Verdana" w:hint="eastAsia"/>
        </w:rPr>
        <w:t>“</w:t>
      </w:r>
      <w:r w:rsidRPr="00B4767A">
        <w:rPr>
          <w:rFonts w:ascii="Verdana" w:eastAsia="ＭＳ Ｐゴシック" w:hAnsi="Verdana"/>
        </w:rPr>
        <w:t>If you create three open source projects this year and they’re all really good and they’ve attracted a good community and there’s lots of value in them, that’s much more important than creating 10 open source projects a year. Honestly, the open source community values quality over quantity and they will self-select which projects to join. If you create 10 that are horrible, you’re not going to create any traction. You want to open source good stuff.”</w:t>
      </w:r>
    </w:p>
    <w:p w14:paraId="1567C49D" w14:textId="4F47F65D" w:rsidR="00CD4F46" w:rsidRPr="00B4767A" w:rsidRDefault="00CD4F46" w:rsidP="00544125">
      <w:pPr>
        <w:rPr>
          <w:rFonts w:ascii="Verdana" w:eastAsia="ＭＳ Ｐゴシック" w:hAnsi="Verdana"/>
        </w:rPr>
      </w:pPr>
      <w:r w:rsidRPr="00B4767A">
        <w:rPr>
          <w:rFonts w:ascii="Verdana" w:eastAsia="ＭＳ Ｐゴシック" w:hAnsi="Verdana" w:hint="eastAsia"/>
        </w:rPr>
        <w:t>「もしもあなたの会社が今年、</w:t>
      </w:r>
      <w:r w:rsidRPr="00B4767A">
        <w:rPr>
          <w:rFonts w:ascii="Verdana" w:eastAsia="ＭＳ Ｐゴシック" w:hAnsi="Verdana" w:hint="eastAsia"/>
        </w:rPr>
        <w:t>3</w:t>
      </w:r>
      <w:r w:rsidRPr="00B4767A">
        <w:rPr>
          <w:rFonts w:ascii="Verdana" w:eastAsia="ＭＳ Ｐゴシック" w:hAnsi="Verdana" w:hint="eastAsia"/>
        </w:rPr>
        <w:t>件のオープンソースプロジェクトを立ち上げ、それらのどれもが素晴らしいもので、良質なコミュニティを惹きつけたとすると、</w:t>
      </w:r>
      <w:r w:rsidRPr="00B4767A">
        <w:rPr>
          <w:rFonts w:ascii="Verdana" w:eastAsia="ＭＳ Ｐゴシック" w:hAnsi="Verdana" w:hint="eastAsia"/>
        </w:rPr>
        <w:t>1</w:t>
      </w:r>
      <w:r w:rsidRPr="00B4767A">
        <w:rPr>
          <w:rFonts w:ascii="Verdana" w:eastAsia="ＭＳ Ｐゴシック" w:hAnsi="Verdana" w:hint="eastAsia"/>
        </w:rPr>
        <w:t>年に</w:t>
      </w:r>
      <w:r w:rsidRPr="00B4767A">
        <w:rPr>
          <w:rFonts w:ascii="Verdana" w:eastAsia="ＭＳ Ｐゴシック" w:hAnsi="Verdana" w:hint="eastAsia"/>
        </w:rPr>
        <w:t>10</w:t>
      </w:r>
      <w:r w:rsidRPr="00B4767A">
        <w:rPr>
          <w:rFonts w:ascii="Verdana" w:eastAsia="ＭＳ Ｐゴシック" w:hAnsi="Verdana" w:hint="eastAsia"/>
        </w:rPr>
        <w:t>件のオープンソースプロジェクトを立ち上げるのよりも大きな値打ちがあります。オープンソースコミュニティは、量よりも質の方を高く評価し、どのプロジェクトに参加するのか自ら</w:t>
      </w:r>
      <w:r w:rsidR="000E1B14" w:rsidRPr="00B4767A">
        <w:rPr>
          <w:rFonts w:ascii="Verdana" w:eastAsia="ＭＳ Ｐゴシック" w:hAnsi="Verdana" w:hint="eastAsia"/>
        </w:rPr>
        <w:t>選択</w:t>
      </w:r>
      <w:r w:rsidRPr="00B4767A">
        <w:rPr>
          <w:rFonts w:ascii="Verdana" w:eastAsia="ＭＳ Ｐゴシック" w:hAnsi="Verdana" w:hint="eastAsia"/>
        </w:rPr>
        <w:t>します。</w:t>
      </w:r>
      <w:r w:rsidR="000E1B14" w:rsidRPr="00B4767A">
        <w:rPr>
          <w:rFonts w:ascii="Verdana" w:eastAsia="ＭＳ Ｐゴシック" w:hAnsi="Verdana" w:hint="eastAsia"/>
        </w:rPr>
        <w:t>10</w:t>
      </w:r>
      <w:r w:rsidR="000E1B14" w:rsidRPr="00B4767A">
        <w:rPr>
          <w:rFonts w:ascii="Verdana" w:eastAsia="ＭＳ Ｐゴシック" w:hAnsi="Verdana" w:hint="eastAsia"/>
        </w:rPr>
        <w:t>件のプロジェクトが低質なものだったりすると、もはや牽引力を</w:t>
      </w:r>
      <w:ins w:id="180" w:author="Date Masahiro" w:date="2018-08-06T09:23:00Z">
        <w:r w:rsidR="0013500D">
          <w:rPr>
            <w:rFonts w:ascii="Verdana" w:eastAsia="ＭＳ Ｐゴシック" w:hAnsi="Verdana" w:hint="eastAsia"/>
          </w:rPr>
          <w:t>得ることはできないでしょう</w:t>
        </w:r>
      </w:ins>
      <w:del w:id="181" w:author="Date Masahiro" w:date="2018-08-06T09:23:00Z">
        <w:r w:rsidR="000E1B14" w:rsidRPr="00B4767A" w:rsidDel="0013500D">
          <w:rPr>
            <w:rFonts w:ascii="Verdana" w:eastAsia="ＭＳ Ｐゴシック" w:hAnsi="Verdana" w:hint="eastAsia"/>
          </w:rPr>
          <w:delText>失います</w:delText>
        </w:r>
      </w:del>
      <w:r w:rsidR="000E1B14" w:rsidRPr="00B4767A">
        <w:rPr>
          <w:rFonts w:ascii="Verdana" w:eastAsia="ＭＳ Ｐゴシック" w:hAnsi="Verdana" w:hint="eastAsia"/>
        </w:rPr>
        <w:t>。よいものだけをオープンソース化するように考えるべきです。」</w:t>
      </w:r>
    </w:p>
    <w:p w14:paraId="2EC4C4B7" w14:textId="77777777" w:rsidR="00544125" w:rsidRPr="00B4767A" w:rsidRDefault="00544125" w:rsidP="00544125">
      <w:pPr>
        <w:rPr>
          <w:rFonts w:ascii="Verdana" w:eastAsia="ＭＳ Ｐゴシック" w:hAnsi="Verdana"/>
        </w:rPr>
      </w:pPr>
    </w:p>
    <w:p w14:paraId="4DBB6EEE" w14:textId="77777777" w:rsidR="00544125" w:rsidRPr="00B4767A" w:rsidRDefault="00544125" w:rsidP="00544125">
      <w:pPr>
        <w:rPr>
          <w:rFonts w:ascii="Verdana" w:eastAsia="ＭＳ Ｐゴシック" w:hAnsi="Verdana"/>
        </w:rPr>
      </w:pPr>
      <w:bookmarkStart w:id="182" w:name="_Hlk519842043"/>
      <w:r w:rsidRPr="00B4767A">
        <w:rPr>
          <w:rFonts w:ascii="Verdana" w:eastAsia="ＭＳ Ｐゴシック" w:hAnsi="Verdana"/>
        </w:rPr>
        <w:t xml:space="preserve">Guy Martin – </w:t>
      </w:r>
      <w:bookmarkEnd w:id="182"/>
      <w:r w:rsidRPr="00B4767A">
        <w:rPr>
          <w:rFonts w:ascii="Verdana" w:eastAsia="ＭＳ Ｐゴシック" w:hAnsi="Verdana"/>
        </w:rPr>
        <w:t>Director of Open at Autodesk</w:t>
      </w:r>
    </w:p>
    <w:p w14:paraId="4BDC9FF2" w14:textId="06F3DBEF" w:rsidR="007701BE" w:rsidRPr="00B4767A" w:rsidRDefault="004C2C00" w:rsidP="007701BE">
      <w:pPr>
        <w:rPr>
          <w:rFonts w:ascii="Verdana" w:eastAsia="ＭＳ Ｐゴシック" w:hAnsi="Verdana"/>
        </w:rPr>
      </w:pPr>
      <w:hyperlink r:id="rId14" w:history="1">
        <w:r w:rsidR="007701BE" w:rsidRPr="00B4767A">
          <w:rPr>
            <w:rStyle w:val="a7"/>
            <w:rFonts w:ascii="Verdana" w:eastAsia="ＭＳ Ｐゴシック" w:hAnsi="Verdana"/>
          </w:rPr>
          <w:t>Guy Martin</w:t>
        </w:r>
      </w:hyperlink>
      <w:r w:rsidR="007701BE" w:rsidRPr="00B4767A">
        <w:rPr>
          <w:rFonts w:ascii="Verdana" w:eastAsia="ＭＳ Ｐゴシック" w:hAnsi="Verdana"/>
        </w:rPr>
        <w:t xml:space="preserve"> – Open</w:t>
      </w:r>
      <w:r w:rsidR="007701BE" w:rsidRPr="00B4767A">
        <w:rPr>
          <w:rFonts w:ascii="Verdana" w:eastAsia="ＭＳ Ｐゴシック" w:hAnsi="Verdana" w:hint="eastAsia"/>
        </w:rPr>
        <w:t>部門ディレクター、</w:t>
      </w:r>
      <w:r w:rsidR="007701BE" w:rsidRPr="00B4767A">
        <w:rPr>
          <w:rFonts w:ascii="Verdana" w:eastAsia="ＭＳ Ｐゴシック" w:hAnsi="Verdana" w:hint="eastAsia"/>
        </w:rPr>
        <w:t>A</w:t>
      </w:r>
      <w:r w:rsidR="007701BE" w:rsidRPr="00B4767A">
        <w:rPr>
          <w:rFonts w:ascii="Verdana" w:eastAsia="ＭＳ Ｐゴシック" w:hAnsi="Verdana"/>
        </w:rPr>
        <w:t>utodesk</w:t>
      </w:r>
    </w:p>
    <w:p w14:paraId="2A9B811F" w14:textId="77777777" w:rsidR="00544125" w:rsidRPr="00B4767A" w:rsidRDefault="00544125" w:rsidP="00544125">
      <w:pPr>
        <w:rPr>
          <w:rFonts w:ascii="Verdana" w:eastAsia="ＭＳ Ｐゴシック" w:hAnsi="Verdana"/>
        </w:rPr>
      </w:pPr>
    </w:p>
    <w:p w14:paraId="2AB541E1" w14:textId="389B2E1C" w:rsidR="00544125" w:rsidRPr="00B4767A" w:rsidRDefault="00544125" w:rsidP="00544125">
      <w:pPr>
        <w:rPr>
          <w:rFonts w:ascii="Verdana" w:eastAsia="ＭＳ Ｐゴシック" w:hAnsi="Verdana"/>
        </w:rPr>
      </w:pPr>
      <w:r w:rsidRPr="00B4767A">
        <w:rPr>
          <w:rFonts w:ascii="Verdana" w:eastAsia="ＭＳ Ｐゴシック" w:hAnsi="Verdana"/>
        </w:rPr>
        <w:t>Build a business case</w:t>
      </w:r>
    </w:p>
    <w:p w14:paraId="3444AF48" w14:textId="6D0AF403" w:rsidR="00363981" w:rsidRPr="00B4767A" w:rsidRDefault="006F027A" w:rsidP="00544125">
      <w:pPr>
        <w:rPr>
          <w:rFonts w:ascii="Verdana" w:eastAsia="ＭＳ Ｐゴシック" w:hAnsi="Verdana"/>
        </w:rPr>
      </w:pPr>
      <w:r w:rsidRPr="00B4767A">
        <w:rPr>
          <w:rFonts w:ascii="Verdana" w:eastAsia="ＭＳ Ｐゴシック" w:hAnsi="Verdana" w:hint="eastAsia"/>
        </w:rPr>
        <w:t>ビジネスケースを作る</w:t>
      </w:r>
    </w:p>
    <w:p w14:paraId="06AD1063" w14:textId="77777777" w:rsidR="00544125" w:rsidRPr="00B4767A" w:rsidRDefault="00544125" w:rsidP="00544125">
      <w:pPr>
        <w:rPr>
          <w:rFonts w:ascii="Verdana" w:eastAsia="ＭＳ Ｐゴシック" w:hAnsi="Verdana"/>
        </w:rPr>
      </w:pPr>
    </w:p>
    <w:p w14:paraId="385A498E" w14:textId="5840095B" w:rsidR="00544125" w:rsidRPr="00B4767A" w:rsidRDefault="00544125" w:rsidP="00544125">
      <w:pPr>
        <w:rPr>
          <w:rFonts w:ascii="Verdana" w:eastAsia="ＭＳ Ｐゴシック" w:hAnsi="Verdana"/>
        </w:rPr>
      </w:pPr>
      <w:r w:rsidRPr="00B4767A">
        <w:rPr>
          <w:rFonts w:ascii="Verdana" w:eastAsia="ＭＳ Ｐゴシック" w:hAnsi="Verdana"/>
        </w:rPr>
        <w:t>It’s also a good time to start an open source project after you have developed a sound business case that’s bolstered with outcomes that can be achieved, like any other product you’re bringing to market. Then there is the needed executive buy-in as well, because management needs to understand why it is being undertaken, what the goals and budgets are, what the roadmap is going to be, what intellectual property will be opened up, and what code will and will not be involved.</w:t>
      </w:r>
    </w:p>
    <w:p w14:paraId="7AC4B123" w14:textId="597FADCA" w:rsidR="00544125" w:rsidRPr="00B4767A" w:rsidRDefault="008240DF" w:rsidP="00544125">
      <w:pPr>
        <w:rPr>
          <w:rFonts w:ascii="Verdana" w:eastAsia="ＭＳ Ｐゴシック" w:hAnsi="Verdana"/>
        </w:rPr>
      </w:pPr>
      <w:r w:rsidRPr="00B4767A">
        <w:rPr>
          <w:rFonts w:ascii="Verdana" w:eastAsia="ＭＳ Ｐゴシック" w:hAnsi="Verdana" w:hint="eastAsia"/>
        </w:rPr>
        <w:t>オープンソースプロジェクトの立ち上げは、</w:t>
      </w:r>
      <w:r w:rsidR="00B87345" w:rsidRPr="00B4767A">
        <w:rPr>
          <w:rFonts w:ascii="Verdana" w:eastAsia="ＭＳ Ｐゴシック" w:hAnsi="Verdana" w:hint="eastAsia"/>
        </w:rPr>
        <w:t>市場に製品</w:t>
      </w:r>
      <w:r w:rsidR="00254968" w:rsidRPr="00B4767A">
        <w:rPr>
          <w:rFonts w:ascii="Verdana" w:eastAsia="ＭＳ Ｐゴシック" w:hAnsi="Verdana" w:hint="eastAsia"/>
        </w:rPr>
        <w:t>を送りだすときと同じように、達成の</w:t>
      </w:r>
      <w:r w:rsidRPr="00B4767A">
        <w:rPr>
          <w:rFonts w:ascii="Verdana" w:eastAsia="ＭＳ Ｐゴシック" w:hAnsi="Verdana" w:hint="eastAsia"/>
        </w:rPr>
        <w:t>見込み</w:t>
      </w:r>
      <w:r w:rsidR="00254968" w:rsidRPr="00B4767A">
        <w:rPr>
          <w:rFonts w:ascii="Verdana" w:eastAsia="ＭＳ Ｐゴシック" w:hAnsi="Verdana" w:hint="eastAsia"/>
        </w:rPr>
        <w:t>のある成果によって</w:t>
      </w:r>
      <w:del w:id="183" w:author="Date Masahiro" w:date="2018-08-06T09:46:00Z">
        <w:r w:rsidRPr="00B4767A" w:rsidDel="00BD1A14">
          <w:rPr>
            <w:rFonts w:ascii="Verdana" w:eastAsia="ＭＳ Ｐゴシック" w:hAnsi="Verdana" w:hint="eastAsia"/>
          </w:rPr>
          <w:delText>補強された</w:delText>
        </w:r>
      </w:del>
      <w:ins w:id="184" w:author="Date Masahiro" w:date="2018-08-06T09:46:00Z">
        <w:r w:rsidR="00BD1A14">
          <w:rPr>
            <w:rFonts w:ascii="Verdana" w:eastAsia="ＭＳ Ｐゴシック" w:hAnsi="Verdana" w:hint="eastAsia"/>
          </w:rPr>
          <w:t>裏付けられた</w:t>
        </w:r>
      </w:ins>
      <w:r w:rsidRPr="00B4767A">
        <w:rPr>
          <w:rFonts w:ascii="Verdana" w:eastAsia="ＭＳ Ｐゴシック" w:hAnsi="Verdana" w:hint="eastAsia"/>
        </w:rPr>
        <w:t>健全なビジネスケースを作った後で行うのがいいでしょう。そうすれば、</w:t>
      </w:r>
      <w:del w:id="185" w:author="Date Masahiro" w:date="2018-08-06T09:47:00Z">
        <w:r w:rsidRPr="00B4767A" w:rsidDel="00BD1A14">
          <w:rPr>
            <w:rFonts w:ascii="Verdana" w:eastAsia="ＭＳ Ｐゴシック" w:hAnsi="Verdana" w:hint="eastAsia"/>
          </w:rPr>
          <w:delText>必要とされる</w:delText>
        </w:r>
      </w:del>
      <w:r w:rsidRPr="00B4767A">
        <w:rPr>
          <w:rFonts w:ascii="Verdana" w:eastAsia="ＭＳ Ｐゴシック" w:hAnsi="Verdana" w:hint="eastAsia"/>
        </w:rPr>
        <w:t>経営幹部</w:t>
      </w:r>
      <w:del w:id="186" w:author="Date Masahiro" w:date="2018-08-06T09:47:00Z">
        <w:r w:rsidRPr="00B4767A" w:rsidDel="00BD1A14">
          <w:rPr>
            <w:rFonts w:ascii="Verdana" w:eastAsia="ＭＳ Ｐゴシック" w:hAnsi="Verdana" w:hint="eastAsia"/>
          </w:rPr>
          <w:delText>から</w:delText>
        </w:r>
      </w:del>
      <w:r w:rsidRPr="00B4767A">
        <w:rPr>
          <w:rFonts w:ascii="Verdana" w:eastAsia="ＭＳ Ｐゴシック" w:hAnsi="Verdana" w:hint="eastAsia"/>
        </w:rPr>
        <w:t>の</w:t>
      </w:r>
      <w:ins w:id="187" w:author="Date Masahiro" w:date="2018-08-06T09:47:00Z">
        <w:r w:rsidR="00BD1A14">
          <w:rPr>
            <w:rFonts w:ascii="Verdana" w:eastAsia="ＭＳ Ｐゴシック" w:hAnsi="Verdana" w:hint="eastAsia"/>
          </w:rPr>
          <w:t>了承</w:t>
        </w:r>
      </w:ins>
      <w:del w:id="188" w:author="Date Masahiro" w:date="2018-08-06T09:48:00Z">
        <w:r w:rsidR="003C01F6" w:rsidRPr="00B4767A" w:rsidDel="00EB1F60">
          <w:rPr>
            <w:rFonts w:ascii="Verdana" w:eastAsia="ＭＳ Ｐゴシック" w:hAnsi="Verdana" w:hint="eastAsia"/>
          </w:rPr>
          <w:delText>評価</w:delText>
        </w:r>
      </w:del>
      <w:r w:rsidR="003C01F6" w:rsidRPr="00B4767A">
        <w:rPr>
          <w:rFonts w:ascii="Verdana" w:eastAsia="ＭＳ Ｐゴシック" w:hAnsi="Verdana" w:hint="eastAsia"/>
        </w:rPr>
        <w:t>も得られるでしょう。なぜなら、経営幹</w:t>
      </w:r>
      <w:r w:rsidR="003C01F6" w:rsidRPr="00B4767A">
        <w:rPr>
          <w:rFonts w:ascii="Verdana" w:eastAsia="ＭＳ Ｐゴシック" w:hAnsi="Verdana" w:hint="eastAsia"/>
        </w:rPr>
        <w:lastRenderedPageBreak/>
        <w:t>部としては、なぜプロジェクトが実施されるのか、ゴールは何か、予算はどの程度か、ロードマップはどうなるのか、どんな知財が開示されるのか、どのコードが関係しており、また、関係してな</w:t>
      </w:r>
      <w:r w:rsidR="00914B02" w:rsidRPr="00B4767A">
        <w:rPr>
          <w:rFonts w:ascii="Verdana" w:eastAsia="ＭＳ Ｐゴシック" w:hAnsi="Verdana" w:hint="eastAsia"/>
        </w:rPr>
        <w:t>い</w:t>
      </w:r>
      <w:r w:rsidR="003C01F6" w:rsidRPr="00B4767A">
        <w:rPr>
          <w:rFonts w:ascii="Verdana" w:eastAsia="ＭＳ Ｐゴシック" w:hAnsi="Verdana" w:hint="eastAsia"/>
        </w:rPr>
        <w:t>のかを理解する必要</w:t>
      </w:r>
      <w:r w:rsidR="00914B02" w:rsidRPr="00B4767A">
        <w:rPr>
          <w:rFonts w:ascii="Verdana" w:eastAsia="ＭＳ Ｐゴシック" w:hAnsi="Verdana" w:hint="eastAsia"/>
        </w:rPr>
        <w:t>が</w:t>
      </w:r>
      <w:r w:rsidR="003C01F6" w:rsidRPr="00B4767A">
        <w:rPr>
          <w:rFonts w:ascii="Verdana" w:eastAsia="ＭＳ Ｐゴシック" w:hAnsi="Verdana" w:hint="eastAsia"/>
        </w:rPr>
        <w:t>あるからです。</w:t>
      </w:r>
    </w:p>
    <w:p w14:paraId="73995AA9" w14:textId="77777777" w:rsidR="003C01F6" w:rsidRPr="00B4767A" w:rsidRDefault="003C01F6" w:rsidP="00544125">
      <w:pPr>
        <w:rPr>
          <w:rFonts w:ascii="Verdana" w:eastAsia="ＭＳ Ｐゴシック" w:hAnsi="Verdana"/>
        </w:rPr>
      </w:pPr>
    </w:p>
    <w:p w14:paraId="66CC82C6" w14:textId="5D380CA3" w:rsidR="00544125" w:rsidRPr="00B4767A" w:rsidRDefault="00544125" w:rsidP="00544125">
      <w:pPr>
        <w:rPr>
          <w:rFonts w:ascii="Verdana" w:eastAsia="ＭＳ Ｐゴシック" w:hAnsi="Verdana"/>
        </w:rPr>
      </w:pPr>
      <w:r w:rsidRPr="00B4767A">
        <w:rPr>
          <w:rFonts w:ascii="Verdana" w:eastAsia="ＭＳ Ｐゴシック" w:hAnsi="Verdana"/>
        </w:rPr>
        <w:t>Allocate resources</w:t>
      </w:r>
    </w:p>
    <w:p w14:paraId="4A49C42C" w14:textId="1ABDF6CD" w:rsidR="003C01F6" w:rsidRPr="00B4767A" w:rsidRDefault="003C01F6" w:rsidP="00544125">
      <w:pPr>
        <w:rPr>
          <w:rFonts w:ascii="Verdana" w:eastAsia="ＭＳ Ｐゴシック" w:hAnsi="Verdana"/>
        </w:rPr>
      </w:pPr>
      <w:r w:rsidRPr="00B4767A">
        <w:rPr>
          <w:rFonts w:ascii="Verdana" w:eastAsia="ＭＳ Ｐゴシック" w:hAnsi="Verdana" w:hint="eastAsia"/>
        </w:rPr>
        <w:t>資源の割り当て</w:t>
      </w:r>
    </w:p>
    <w:p w14:paraId="4EC1D7E5" w14:textId="77777777" w:rsidR="00544125" w:rsidRPr="00B4767A" w:rsidRDefault="00544125" w:rsidP="00544125">
      <w:pPr>
        <w:rPr>
          <w:rFonts w:ascii="Verdana" w:eastAsia="ＭＳ Ｐゴシック" w:hAnsi="Verdana"/>
        </w:rPr>
      </w:pPr>
    </w:p>
    <w:p w14:paraId="7D845098" w14:textId="76CA1A39" w:rsidR="00544125" w:rsidRPr="00B4767A" w:rsidRDefault="00544125" w:rsidP="00544125">
      <w:pPr>
        <w:rPr>
          <w:rFonts w:ascii="Verdana" w:eastAsia="ＭＳ Ｐゴシック" w:hAnsi="Verdana"/>
        </w:rPr>
      </w:pPr>
      <w:r w:rsidRPr="00B4767A">
        <w:rPr>
          <w:rFonts w:ascii="Verdana" w:eastAsia="ＭＳ Ｐゴシック" w:hAnsi="Verdana"/>
        </w:rPr>
        <w:t>You’ll also need to decide whether you can make the necessary resource commitments, including developer time to be contributed to the project. Developer time will likely be similar initially to the amount of time they spend on internal code efforts. You’ll also need to consider what time, materials or help your developers will need to provide to help others in the new community get up to speed on the codebase. There will also be resources needed for the legal team that will be involved in creating an open source project that could involve competitors. And marketing investments will ensure that the project gains support and contributors after launch.</w:t>
      </w:r>
    </w:p>
    <w:p w14:paraId="4C6A1BF0" w14:textId="5A0C6E7C" w:rsidR="00E552AD" w:rsidRPr="00B4767A" w:rsidRDefault="00E552AD" w:rsidP="00544125">
      <w:pPr>
        <w:rPr>
          <w:rFonts w:ascii="Verdana" w:eastAsia="ＭＳ Ｐゴシック" w:hAnsi="Verdana"/>
        </w:rPr>
      </w:pPr>
      <w:r w:rsidRPr="00B4767A">
        <w:rPr>
          <w:rFonts w:ascii="Verdana" w:eastAsia="ＭＳ Ｐゴシック" w:hAnsi="Verdana" w:hint="eastAsia"/>
        </w:rPr>
        <w:t>また、</w:t>
      </w:r>
      <w:r w:rsidR="002F7A28" w:rsidRPr="00B4767A">
        <w:rPr>
          <w:rFonts w:ascii="Verdana" w:eastAsia="ＭＳ Ｐゴシック" w:hAnsi="Verdana" w:hint="eastAsia"/>
        </w:rPr>
        <w:t>プロジェクトに貢献する開発者の</w:t>
      </w:r>
      <w:ins w:id="189" w:author="工内 隆" w:date="2018-08-25T10:40:00Z">
        <w:r w:rsidR="000A14B9">
          <w:rPr>
            <w:rFonts w:ascii="Verdana" w:eastAsia="ＭＳ Ｐゴシック" w:hAnsi="Verdana" w:hint="eastAsia"/>
          </w:rPr>
          <w:t>作業</w:t>
        </w:r>
      </w:ins>
      <w:del w:id="190" w:author="工内 隆" w:date="2018-08-25T10:40:00Z">
        <w:r w:rsidR="002F7A28" w:rsidRPr="00B4767A" w:rsidDel="000A14B9">
          <w:rPr>
            <w:rFonts w:ascii="Verdana" w:eastAsia="ＭＳ Ｐゴシック" w:hAnsi="Verdana" w:hint="eastAsia"/>
          </w:rPr>
          <w:delText>労働</w:delText>
        </w:r>
      </w:del>
      <w:r w:rsidR="002F7A28" w:rsidRPr="00B4767A">
        <w:rPr>
          <w:rFonts w:ascii="Verdana" w:eastAsia="ＭＳ Ｐゴシック" w:hAnsi="Verdana" w:hint="eastAsia"/>
        </w:rPr>
        <w:t>時間のような、</w:t>
      </w:r>
      <w:r w:rsidRPr="00B4767A">
        <w:rPr>
          <w:rFonts w:ascii="Verdana" w:eastAsia="ＭＳ Ｐゴシック" w:hAnsi="Verdana" w:hint="eastAsia"/>
        </w:rPr>
        <w:t>資源提供のコミットメントを</w:t>
      </w:r>
      <w:r w:rsidR="002F7A28" w:rsidRPr="00B4767A">
        <w:rPr>
          <w:rFonts w:ascii="Verdana" w:eastAsia="ＭＳ Ｐゴシック" w:hAnsi="Verdana" w:hint="eastAsia"/>
        </w:rPr>
        <w:t>行うことができるかどうかも決定する必要があります。開発者の</w:t>
      </w:r>
      <w:ins w:id="191" w:author="工内 隆" w:date="2018-08-25T10:41:00Z">
        <w:r w:rsidR="000A14B9">
          <w:rPr>
            <w:rFonts w:ascii="Verdana" w:eastAsia="ＭＳ Ｐゴシック" w:hAnsi="Verdana" w:hint="eastAsia"/>
          </w:rPr>
          <w:t>作業</w:t>
        </w:r>
      </w:ins>
      <w:del w:id="192" w:author="工内 隆" w:date="2018-08-25T10:41:00Z">
        <w:r w:rsidR="002F7A28" w:rsidRPr="00B4767A" w:rsidDel="000A14B9">
          <w:rPr>
            <w:rFonts w:ascii="Verdana" w:eastAsia="ＭＳ Ｐゴシック" w:hAnsi="Verdana" w:hint="eastAsia"/>
          </w:rPr>
          <w:delText>労働</w:delText>
        </w:r>
      </w:del>
      <w:r w:rsidR="002F7A28" w:rsidRPr="00B4767A">
        <w:rPr>
          <w:rFonts w:ascii="Verdana" w:eastAsia="ＭＳ Ｐゴシック" w:hAnsi="Verdana" w:hint="eastAsia"/>
        </w:rPr>
        <w:t>時間は、社内のコード開発の時に費やしていた時間と当初は同等になるでしょう。また、新しいコミュニティで他の人々がコードベースを素早く習得する</w:t>
      </w:r>
      <w:r w:rsidR="0037532D" w:rsidRPr="00B4767A">
        <w:rPr>
          <w:rFonts w:ascii="Verdana" w:eastAsia="ＭＳ Ｐゴシック" w:hAnsi="Verdana" w:hint="eastAsia"/>
        </w:rPr>
        <w:t>手助けをするために、当該企業の開発者が、どれくらいの時間、どんな資材、どんな援助を提供する必要があるかを検討しなければなりません。また、競合他社を巻き込む可能性のあるオープンソースプロジェクトを作る</w:t>
      </w:r>
      <w:r w:rsidR="00DF2615" w:rsidRPr="00B4767A">
        <w:rPr>
          <w:rFonts w:ascii="Verdana" w:eastAsia="ＭＳ Ｐゴシック" w:hAnsi="Verdana" w:hint="eastAsia"/>
        </w:rPr>
        <w:t>際には</w:t>
      </w:r>
      <w:r w:rsidR="0037532D" w:rsidRPr="00B4767A">
        <w:rPr>
          <w:rFonts w:ascii="Verdana" w:eastAsia="ＭＳ Ｐゴシック" w:hAnsi="Verdana" w:hint="eastAsia"/>
        </w:rPr>
        <w:t>、法務部門のチーム</w:t>
      </w:r>
      <w:r w:rsidR="00DF2615" w:rsidRPr="00B4767A">
        <w:rPr>
          <w:rFonts w:ascii="Verdana" w:eastAsia="ＭＳ Ｐゴシック" w:hAnsi="Verdana" w:hint="eastAsia"/>
        </w:rPr>
        <w:t>の資源も</w:t>
      </w:r>
      <w:r w:rsidR="0037532D" w:rsidRPr="00B4767A">
        <w:rPr>
          <w:rFonts w:ascii="Verdana" w:eastAsia="ＭＳ Ｐゴシック" w:hAnsi="Verdana" w:hint="eastAsia"/>
        </w:rPr>
        <w:t>必要とされ</w:t>
      </w:r>
      <w:r w:rsidR="00EA1743" w:rsidRPr="00B4767A">
        <w:rPr>
          <w:rFonts w:ascii="Verdana" w:eastAsia="ＭＳ Ｐゴシック" w:hAnsi="Verdana" w:hint="eastAsia"/>
        </w:rPr>
        <w:t>ます。さらに、マーケッティング投資を行うことによって、プロジェクトの立ち上げ後、プロジェクトへのサポートと貢献者獲得が確かなものとなります。</w:t>
      </w:r>
    </w:p>
    <w:p w14:paraId="5814C058" w14:textId="77777777" w:rsidR="00544125" w:rsidRPr="00B4767A" w:rsidRDefault="00544125" w:rsidP="00544125">
      <w:pPr>
        <w:rPr>
          <w:rFonts w:ascii="Verdana" w:eastAsia="ＭＳ Ｐゴシック" w:hAnsi="Verdana"/>
        </w:rPr>
      </w:pPr>
    </w:p>
    <w:p w14:paraId="2F23C3D1" w14:textId="49C49668" w:rsidR="00544125" w:rsidRPr="00B4767A" w:rsidRDefault="00544125" w:rsidP="00544125">
      <w:pPr>
        <w:rPr>
          <w:rFonts w:ascii="Verdana" w:eastAsia="ＭＳ Ｐゴシック" w:hAnsi="Verdana"/>
        </w:rPr>
      </w:pPr>
      <w:r w:rsidRPr="00B4767A">
        <w:rPr>
          <w:rFonts w:ascii="Verdana" w:eastAsia="ＭＳ Ｐゴシック" w:hAnsi="Verdana"/>
        </w:rPr>
        <w:t>You’ll also have to set budgets for the infrastructure used to begin and maintain the project. This includes a project hosting and source control website like GitHub, where the code will reside and be maintained, as well as bug resolution, and other needed tools.</w:t>
      </w:r>
    </w:p>
    <w:p w14:paraId="15CAE694" w14:textId="32E44C72" w:rsidR="00EA1743" w:rsidRPr="00B4767A" w:rsidRDefault="00EA1743" w:rsidP="00544125">
      <w:pPr>
        <w:rPr>
          <w:rFonts w:ascii="Verdana" w:eastAsia="ＭＳ Ｐゴシック" w:hAnsi="Verdana"/>
        </w:rPr>
      </w:pPr>
      <w:r w:rsidRPr="00B4767A">
        <w:rPr>
          <w:rFonts w:ascii="Verdana" w:eastAsia="ＭＳ Ｐゴシック" w:hAnsi="Verdana" w:hint="eastAsia"/>
        </w:rPr>
        <w:t>また、プロジェクトの</w:t>
      </w:r>
      <w:r w:rsidR="009F1DFB" w:rsidRPr="00B4767A">
        <w:rPr>
          <w:rFonts w:ascii="Verdana" w:eastAsia="ＭＳ Ｐゴシック" w:hAnsi="Verdana" w:hint="eastAsia"/>
        </w:rPr>
        <w:t>開設</w:t>
      </w:r>
      <w:r w:rsidRPr="00B4767A">
        <w:rPr>
          <w:rFonts w:ascii="Verdana" w:eastAsia="ＭＳ Ｐゴシック" w:hAnsi="Verdana" w:hint="eastAsia"/>
        </w:rPr>
        <w:t>と</w:t>
      </w:r>
      <w:r w:rsidR="009F1DFB" w:rsidRPr="00B4767A">
        <w:rPr>
          <w:rFonts w:ascii="Verdana" w:eastAsia="ＭＳ Ｐゴシック" w:hAnsi="Verdana" w:hint="eastAsia"/>
        </w:rPr>
        <w:t>維持</w:t>
      </w:r>
      <w:r w:rsidRPr="00B4767A">
        <w:rPr>
          <w:rFonts w:ascii="Verdana" w:eastAsia="ＭＳ Ｐゴシック" w:hAnsi="Verdana" w:hint="eastAsia"/>
        </w:rPr>
        <w:t>に</w:t>
      </w:r>
      <w:r w:rsidR="00B34131" w:rsidRPr="00B4767A">
        <w:rPr>
          <w:rFonts w:ascii="Verdana" w:eastAsia="ＭＳ Ｐゴシック" w:hAnsi="Verdana" w:hint="eastAsia"/>
        </w:rPr>
        <w:t>要する</w:t>
      </w:r>
      <w:r w:rsidRPr="00B4767A">
        <w:rPr>
          <w:rFonts w:ascii="Verdana" w:eastAsia="ＭＳ Ｐゴシック" w:hAnsi="Verdana" w:hint="eastAsia"/>
        </w:rPr>
        <w:t>インフラのための予算も準備しなければなりません。例えば、</w:t>
      </w:r>
      <w:ins w:id="193" w:author="工内 隆" w:date="2018-08-25T10:43:00Z">
        <w:r w:rsidR="000A14B9" w:rsidRPr="00B4767A">
          <w:rPr>
            <w:rFonts w:ascii="Verdana" w:eastAsia="ＭＳ Ｐゴシック" w:hAnsi="Verdana" w:hint="eastAsia"/>
          </w:rPr>
          <w:t>GitHub</w:t>
        </w:r>
        <w:r w:rsidR="000A14B9" w:rsidRPr="00B4767A">
          <w:rPr>
            <w:rFonts w:ascii="Verdana" w:eastAsia="ＭＳ Ｐゴシック" w:hAnsi="Verdana" w:hint="eastAsia"/>
          </w:rPr>
          <w:t>のような</w:t>
        </w:r>
      </w:ins>
      <w:r w:rsidRPr="00B4767A">
        <w:rPr>
          <w:rFonts w:ascii="Verdana" w:eastAsia="ＭＳ Ｐゴシック" w:hAnsi="Verdana" w:hint="eastAsia"/>
        </w:rPr>
        <w:t>プロジェクトのホストと</w:t>
      </w:r>
      <w:del w:id="194" w:author="工内 隆" w:date="2018-08-25T10:43:00Z">
        <w:r w:rsidRPr="00B4767A" w:rsidDel="000A14B9">
          <w:rPr>
            <w:rFonts w:ascii="Verdana" w:eastAsia="ＭＳ Ｐゴシック" w:hAnsi="Verdana" w:hint="eastAsia"/>
          </w:rPr>
          <w:delText>GitHub</w:delText>
        </w:r>
        <w:r w:rsidRPr="00B4767A" w:rsidDel="000A14B9">
          <w:rPr>
            <w:rFonts w:ascii="Verdana" w:eastAsia="ＭＳ Ｐゴシック" w:hAnsi="Verdana" w:hint="eastAsia"/>
          </w:rPr>
          <w:delText>のような</w:delText>
        </w:r>
      </w:del>
      <w:r w:rsidRPr="00B4767A">
        <w:rPr>
          <w:rFonts w:ascii="Verdana" w:eastAsia="ＭＳ Ｐゴシック" w:hAnsi="Verdana" w:hint="eastAsia"/>
        </w:rPr>
        <w:t>ソース管理のための</w:t>
      </w:r>
      <w:r w:rsidRPr="00B4767A">
        <w:rPr>
          <w:rFonts w:ascii="Verdana" w:eastAsia="ＭＳ Ｐゴシック" w:hAnsi="Verdana" w:hint="eastAsia"/>
        </w:rPr>
        <w:t>Web</w:t>
      </w:r>
      <w:r w:rsidRPr="00B4767A">
        <w:rPr>
          <w:rFonts w:ascii="Verdana" w:eastAsia="ＭＳ Ｐゴシック" w:hAnsi="Verdana" w:hint="eastAsia"/>
        </w:rPr>
        <w:t>サイトが必要とされ、そこ</w:t>
      </w:r>
      <w:r w:rsidR="00B34131" w:rsidRPr="00B4767A">
        <w:rPr>
          <w:rFonts w:ascii="Verdana" w:eastAsia="ＭＳ Ｐゴシック" w:hAnsi="Verdana" w:hint="eastAsia"/>
        </w:rPr>
        <w:t>に</w:t>
      </w:r>
      <w:ins w:id="195" w:author="Date Masahiro" w:date="2018-08-06T10:02:00Z">
        <w:r w:rsidR="00D53D4C">
          <w:rPr>
            <w:rFonts w:ascii="Verdana" w:eastAsia="ＭＳ Ｐゴシック" w:hAnsi="Verdana" w:hint="eastAsia"/>
          </w:rPr>
          <w:t>、</w:t>
        </w:r>
      </w:ins>
      <w:del w:id="196" w:author="Date Masahiro" w:date="2018-08-06T10:02:00Z">
        <w:r w:rsidR="00B34131" w:rsidRPr="00B4767A" w:rsidDel="00D53D4C">
          <w:rPr>
            <w:rFonts w:ascii="Verdana" w:eastAsia="ＭＳ Ｐゴシック" w:hAnsi="Verdana" w:hint="eastAsia"/>
          </w:rPr>
          <w:delText>は</w:delText>
        </w:r>
      </w:del>
      <w:r w:rsidRPr="00B4767A">
        <w:rPr>
          <w:rFonts w:ascii="Verdana" w:eastAsia="ＭＳ Ｐゴシック" w:hAnsi="Verdana" w:hint="eastAsia"/>
        </w:rPr>
        <w:t>コード</w:t>
      </w:r>
      <w:r w:rsidR="00BC2B5B" w:rsidRPr="00B4767A">
        <w:rPr>
          <w:rFonts w:ascii="Verdana" w:eastAsia="ＭＳ Ｐゴシック" w:hAnsi="Verdana" w:hint="eastAsia"/>
        </w:rPr>
        <w:t>が</w:t>
      </w:r>
      <w:ins w:id="197" w:author="Date Masahiro" w:date="2018-08-06T10:01:00Z">
        <w:r w:rsidR="00D53D4C">
          <w:rPr>
            <w:rFonts w:ascii="Verdana" w:eastAsia="ＭＳ Ｐゴシック" w:hAnsi="Verdana" w:hint="eastAsia"/>
          </w:rPr>
          <w:t>格納</w:t>
        </w:r>
      </w:ins>
      <w:ins w:id="198" w:author="Date Masahiro" w:date="2018-08-06T10:02:00Z">
        <w:r w:rsidR="00D53D4C">
          <w:rPr>
            <w:rFonts w:ascii="Verdana" w:eastAsia="ＭＳ Ｐゴシック" w:hAnsi="Verdana" w:hint="eastAsia"/>
          </w:rPr>
          <w:t>され</w:t>
        </w:r>
      </w:ins>
      <w:del w:id="199" w:author="Date Masahiro" w:date="2018-08-06T10:01:00Z">
        <w:r w:rsidR="00BC2B5B" w:rsidRPr="00B4767A" w:rsidDel="00D53D4C">
          <w:rPr>
            <w:rFonts w:ascii="Verdana" w:eastAsia="ＭＳ Ｐゴシック" w:hAnsi="Verdana" w:hint="eastAsia"/>
          </w:rPr>
          <w:delText>設置され</w:delText>
        </w:r>
      </w:del>
      <w:r w:rsidR="00DF2615" w:rsidRPr="00B4767A">
        <w:rPr>
          <w:rFonts w:ascii="Verdana" w:eastAsia="ＭＳ Ｐゴシック" w:hAnsi="Verdana" w:hint="eastAsia"/>
        </w:rPr>
        <w:t>、</w:t>
      </w:r>
      <w:ins w:id="200" w:author="Date Masahiro" w:date="2018-08-06T10:03:00Z">
        <w:r w:rsidR="00D53D4C">
          <w:rPr>
            <w:rFonts w:ascii="Verdana" w:eastAsia="ＭＳ Ｐゴシック" w:hAnsi="Verdana" w:hint="eastAsia"/>
          </w:rPr>
          <w:t>そこで</w:t>
        </w:r>
        <w:r w:rsidR="00D53D4C" w:rsidRPr="00D53D4C">
          <w:rPr>
            <w:rFonts w:ascii="Verdana" w:eastAsia="ＭＳ Ｐゴシック" w:hAnsi="Verdana" w:hint="eastAsia"/>
          </w:rPr>
          <w:t>バグ解決などの</w:t>
        </w:r>
      </w:ins>
      <w:r w:rsidR="00BC2B5B" w:rsidRPr="00B4767A">
        <w:rPr>
          <w:rFonts w:ascii="Verdana" w:eastAsia="ＭＳ Ｐゴシック" w:hAnsi="Verdana" w:hint="eastAsia"/>
        </w:rPr>
        <w:t>保守</w:t>
      </w:r>
      <w:ins w:id="201" w:author="Date Masahiro" w:date="2018-08-06T10:03:00Z">
        <w:r w:rsidR="00D53D4C">
          <w:rPr>
            <w:rFonts w:ascii="Verdana" w:eastAsia="ＭＳ Ｐゴシック" w:hAnsi="Verdana" w:hint="eastAsia"/>
          </w:rPr>
          <w:t>作業なされ</w:t>
        </w:r>
      </w:ins>
      <w:ins w:id="202" w:author="Date Masahiro" w:date="2018-08-06T10:05:00Z">
        <w:r w:rsidR="00D53D4C">
          <w:rPr>
            <w:rFonts w:ascii="Verdana" w:eastAsia="ＭＳ Ｐゴシック" w:hAnsi="Verdana" w:hint="eastAsia"/>
          </w:rPr>
          <w:t>、</w:t>
        </w:r>
      </w:ins>
      <w:del w:id="203" w:author="Date Masahiro" w:date="2018-08-06T10:03:00Z">
        <w:r w:rsidR="00A11052" w:rsidRPr="00B4767A" w:rsidDel="00D53D4C">
          <w:rPr>
            <w:rFonts w:ascii="Verdana" w:eastAsia="ＭＳ Ｐゴシック" w:hAnsi="Verdana" w:hint="eastAsia"/>
          </w:rPr>
          <w:delText>さ</w:delText>
        </w:r>
        <w:r w:rsidR="00BC2B5B" w:rsidRPr="00B4767A" w:rsidDel="00D53D4C">
          <w:rPr>
            <w:rFonts w:ascii="Verdana" w:eastAsia="ＭＳ Ｐゴシック" w:hAnsi="Verdana" w:hint="eastAsia"/>
          </w:rPr>
          <w:delText>れ</w:delText>
        </w:r>
        <w:r w:rsidR="00DF2615" w:rsidRPr="00B4767A" w:rsidDel="00D53D4C">
          <w:rPr>
            <w:rFonts w:ascii="Verdana" w:eastAsia="ＭＳ Ｐゴシック" w:hAnsi="Verdana" w:hint="eastAsia"/>
          </w:rPr>
          <w:delText>ます</w:delText>
        </w:r>
      </w:del>
      <w:del w:id="204" w:author="Date Masahiro" w:date="2018-08-06T10:05:00Z">
        <w:r w:rsidR="00DF2615" w:rsidRPr="00B4767A" w:rsidDel="00D53D4C">
          <w:rPr>
            <w:rFonts w:ascii="Verdana" w:eastAsia="ＭＳ Ｐゴシック" w:hAnsi="Verdana" w:hint="eastAsia"/>
          </w:rPr>
          <w:delText>。さらに</w:delText>
        </w:r>
        <w:r w:rsidR="00BC2B5B" w:rsidRPr="00B4767A" w:rsidDel="00D53D4C">
          <w:rPr>
            <w:rFonts w:ascii="Verdana" w:eastAsia="ＭＳ Ｐゴシック" w:hAnsi="Verdana" w:hint="eastAsia"/>
          </w:rPr>
          <w:delText>、</w:delText>
        </w:r>
      </w:del>
      <w:del w:id="205" w:author="Date Masahiro" w:date="2018-08-06T10:03:00Z">
        <w:r w:rsidR="00A11052" w:rsidRPr="00B4767A" w:rsidDel="00D53D4C">
          <w:rPr>
            <w:rFonts w:ascii="Verdana" w:eastAsia="ＭＳ Ｐゴシック" w:hAnsi="Verdana" w:hint="eastAsia"/>
          </w:rPr>
          <w:delText>そこでは</w:delText>
        </w:r>
        <w:r w:rsidR="00BC2B5B" w:rsidRPr="00B4767A" w:rsidDel="00D53D4C">
          <w:rPr>
            <w:rFonts w:ascii="Verdana" w:eastAsia="ＭＳ Ｐゴシック" w:hAnsi="Verdana" w:hint="eastAsia"/>
          </w:rPr>
          <w:delText>バグ解決</w:delText>
        </w:r>
        <w:r w:rsidR="00A11052" w:rsidRPr="00B4767A" w:rsidDel="00D53D4C">
          <w:rPr>
            <w:rFonts w:ascii="Verdana" w:eastAsia="ＭＳ Ｐゴシック" w:hAnsi="Verdana" w:hint="eastAsia"/>
          </w:rPr>
          <w:delText>の</w:delText>
        </w:r>
      </w:del>
      <w:del w:id="206" w:author="Date Masahiro" w:date="2018-08-06T10:05:00Z">
        <w:r w:rsidR="00A11052" w:rsidRPr="00B4767A" w:rsidDel="00D53D4C">
          <w:rPr>
            <w:rFonts w:ascii="Verdana" w:eastAsia="ＭＳ Ｐゴシック" w:hAnsi="Verdana" w:hint="eastAsia"/>
          </w:rPr>
          <w:delText>作業が行われ、また、</w:delText>
        </w:r>
        <w:r w:rsidR="00BC2B5B" w:rsidRPr="00B4767A" w:rsidDel="00D53D4C">
          <w:rPr>
            <w:rFonts w:ascii="Verdana" w:eastAsia="ＭＳ Ｐゴシック" w:hAnsi="Verdana" w:hint="eastAsia"/>
          </w:rPr>
          <w:delText>その他</w:delText>
        </w:r>
      </w:del>
      <w:del w:id="207" w:author="Date Masahiro" w:date="2018-08-06T10:06:00Z">
        <w:r w:rsidR="00BC2B5B" w:rsidRPr="00B4767A" w:rsidDel="00D53D4C">
          <w:rPr>
            <w:rFonts w:ascii="Verdana" w:eastAsia="ＭＳ Ｐゴシック" w:hAnsi="Verdana" w:hint="eastAsia"/>
          </w:rPr>
          <w:delText>の</w:delText>
        </w:r>
      </w:del>
      <w:ins w:id="208" w:author="Date Masahiro" w:date="2018-08-06T10:05:00Z">
        <w:r w:rsidR="00D53D4C">
          <w:rPr>
            <w:rFonts w:ascii="Verdana" w:eastAsia="ＭＳ Ｐゴシック" w:hAnsi="Verdana" w:hint="eastAsia"/>
          </w:rPr>
          <w:t>必要な</w:t>
        </w:r>
      </w:ins>
      <w:r w:rsidR="00BC2B5B" w:rsidRPr="00B4767A">
        <w:rPr>
          <w:rFonts w:ascii="Verdana" w:eastAsia="ＭＳ Ｐゴシック" w:hAnsi="Verdana" w:hint="eastAsia"/>
        </w:rPr>
        <w:t>ツール</w:t>
      </w:r>
      <w:ins w:id="209" w:author="Date Masahiro" w:date="2018-08-06T10:05:00Z">
        <w:r w:rsidR="00D53D4C">
          <w:rPr>
            <w:rFonts w:ascii="Verdana" w:eastAsia="ＭＳ Ｐゴシック" w:hAnsi="Verdana" w:hint="eastAsia"/>
          </w:rPr>
          <w:t>も</w:t>
        </w:r>
      </w:ins>
      <w:del w:id="210" w:author="Date Masahiro" w:date="2018-08-06T10:05:00Z">
        <w:r w:rsidR="00BC2B5B" w:rsidRPr="00B4767A" w:rsidDel="00D53D4C">
          <w:rPr>
            <w:rFonts w:ascii="Verdana" w:eastAsia="ＭＳ Ｐゴシック" w:hAnsi="Verdana" w:hint="eastAsia"/>
          </w:rPr>
          <w:delText>が</w:delText>
        </w:r>
      </w:del>
      <w:r w:rsidR="00BC2B5B" w:rsidRPr="00B4767A">
        <w:rPr>
          <w:rFonts w:ascii="Verdana" w:eastAsia="ＭＳ Ｐゴシック" w:hAnsi="Verdana" w:hint="eastAsia"/>
        </w:rPr>
        <w:t>用意されます。</w:t>
      </w:r>
    </w:p>
    <w:p w14:paraId="0A1BE639" w14:textId="77777777" w:rsidR="00544125" w:rsidRPr="00B4767A" w:rsidRDefault="00544125" w:rsidP="00544125">
      <w:pPr>
        <w:rPr>
          <w:rFonts w:ascii="Verdana" w:eastAsia="ＭＳ Ｐゴシック" w:hAnsi="Verdana"/>
        </w:rPr>
      </w:pPr>
    </w:p>
    <w:p w14:paraId="6B5BBC25" w14:textId="30648F8C" w:rsidR="00544125" w:rsidRPr="00B4767A" w:rsidRDefault="00544125" w:rsidP="00544125">
      <w:pPr>
        <w:rPr>
          <w:rFonts w:ascii="Verdana" w:eastAsia="ＭＳ Ｐゴシック" w:hAnsi="Verdana"/>
        </w:rPr>
      </w:pPr>
      <w:r w:rsidRPr="00B4767A">
        <w:rPr>
          <w:rFonts w:ascii="Verdana" w:eastAsia="ＭＳ Ｐゴシック" w:hAnsi="Verdana"/>
        </w:rPr>
        <w:t>Test the code quality</w:t>
      </w:r>
    </w:p>
    <w:p w14:paraId="1CE3AF93" w14:textId="5BEEFFBF" w:rsidR="00BC2B5B" w:rsidRPr="00B4767A" w:rsidRDefault="00BC2B5B" w:rsidP="00544125">
      <w:pPr>
        <w:rPr>
          <w:rFonts w:ascii="Verdana" w:eastAsia="ＭＳ Ｐゴシック" w:hAnsi="Verdana"/>
        </w:rPr>
      </w:pPr>
      <w:r w:rsidRPr="00B4767A">
        <w:rPr>
          <w:rFonts w:ascii="Verdana" w:eastAsia="ＭＳ Ｐゴシック" w:hAnsi="Verdana" w:hint="eastAsia"/>
        </w:rPr>
        <w:lastRenderedPageBreak/>
        <w:t>コードの品質</w:t>
      </w:r>
    </w:p>
    <w:p w14:paraId="394DD46C" w14:textId="77777777" w:rsidR="00544125" w:rsidRPr="00B4767A" w:rsidRDefault="00544125" w:rsidP="00544125">
      <w:pPr>
        <w:rPr>
          <w:rFonts w:ascii="Verdana" w:eastAsia="ＭＳ Ｐゴシック" w:hAnsi="Verdana"/>
        </w:rPr>
      </w:pPr>
    </w:p>
    <w:p w14:paraId="79DB0C2C" w14:textId="7F5607E5" w:rsidR="00544125" w:rsidRPr="00B4767A" w:rsidRDefault="00544125" w:rsidP="00544125">
      <w:pPr>
        <w:rPr>
          <w:rFonts w:ascii="Verdana" w:eastAsia="ＭＳ Ｐゴシック" w:hAnsi="Verdana"/>
        </w:rPr>
      </w:pPr>
      <w:r w:rsidRPr="00B4767A">
        <w:rPr>
          <w:rFonts w:ascii="Verdana" w:eastAsia="ＭＳ Ｐゴシック" w:hAnsi="Verdana"/>
        </w:rPr>
        <w:t>The readiness and maturity of the code you are considering for use in your open source project can also be an indicator that you are ready to start your planning. You want to ensure that the code is in good shape, and as we mentioned earlier, not junk code that will lead to a credibility disaster with the open source community.</w:t>
      </w:r>
    </w:p>
    <w:p w14:paraId="2279CA7D" w14:textId="7FB08C7F" w:rsidR="00B34131" w:rsidRPr="00B4767A" w:rsidRDefault="00B34131" w:rsidP="00544125">
      <w:pPr>
        <w:rPr>
          <w:rFonts w:ascii="Verdana" w:eastAsia="ＭＳ Ｐゴシック" w:hAnsi="Verdana"/>
        </w:rPr>
      </w:pPr>
      <w:r w:rsidRPr="00B4767A">
        <w:rPr>
          <w:rFonts w:ascii="Verdana" w:eastAsia="ＭＳ Ｐゴシック" w:hAnsi="Verdana" w:hint="eastAsia"/>
        </w:rPr>
        <w:t>オープンソースプロジェクトで使用されることを想定しているコードの完成度・成熟度は、計画の実行開始に向けた準備</w:t>
      </w:r>
      <w:r w:rsidR="00C037B9" w:rsidRPr="00B4767A">
        <w:rPr>
          <w:rFonts w:ascii="Verdana" w:eastAsia="ＭＳ Ｐゴシック" w:hAnsi="Verdana" w:hint="eastAsia"/>
        </w:rPr>
        <w:t>の</w:t>
      </w:r>
      <w:r w:rsidRPr="00B4767A">
        <w:rPr>
          <w:rFonts w:ascii="Verdana" w:eastAsia="ＭＳ Ｐゴシック" w:hAnsi="Verdana" w:hint="eastAsia"/>
        </w:rPr>
        <w:t>指標</w:t>
      </w:r>
      <w:r w:rsidR="00C037B9" w:rsidRPr="00B4767A">
        <w:rPr>
          <w:rFonts w:ascii="Verdana" w:eastAsia="ＭＳ Ｐゴシック" w:hAnsi="Verdana" w:hint="eastAsia"/>
        </w:rPr>
        <w:t>ともなりえます。当然ながら、コードは良い状態にあることが望まれます。以前に</w:t>
      </w:r>
      <w:r w:rsidR="00A4781C" w:rsidRPr="00B4767A">
        <w:rPr>
          <w:rFonts w:ascii="Verdana" w:eastAsia="ＭＳ Ｐゴシック" w:hAnsi="Verdana" w:hint="eastAsia"/>
        </w:rPr>
        <w:t>も</w:t>
      </w:r>
      <w:r w:rsidR="00C037B9" w:rsidRPr="00B4767A">
        <w:rPr>
          <w:rFonts w:ascii="Verdana" w:eastAsia="ＭＳ Ｐゴシック" w:hAnsi="Verdana" w:hint="eastAsia"/>
        </w:rPr>
        <w:t>述べたように、</w:t>
      </w:r>
      <w:r w:rsidR="00251222" w:rsidRPr="00B4767A">
        <w:rPr>
          <w:rFonts w:ascii="Verdana" w:eastAsia="ＭＳ Ｐゴシック" w:hAnsi="Verdana" w:hint="eastAsia"/>
        </w:rPr>
        <w:t>ガラクタのようなコードは、オープンソースコミュニティにおける信用崩壊に繋がります。</w:t>
      </w:r>
    </w:p>
    <w:p w14:paraId="636EE520" w14:textId="77777777" w:rsidR="00544125" w:rsidRPr="00B4767A" w:rsidRDefault="00544125" w:rsidP="00544125">
      <w:pPr>
        <w:rPr>
          <w:rFonts w:ascii="Verdana" w:eastAsia="ＭＳ Ｐゴシック" w:hAnsi="Verdana"/>
        </w:rPr>
      </w:pPr>
    </w:p>
    <w:p w14:paraId="3058E141" w14:textId="4A9B9D75" w:rsidR="00544125" w:rsidRPr="00B4767A" w:rsidRDefault="00544125" w:rsidP="00544125">
      <w:pPr>
        <w:rPr>
          <w:rFonts w:ascii="Verdana" w:eastAsia="ＭＳ Ｐゴシック" w:hAnsi="Verdana"/>
        </w:rPr>
      </w:pPr>
      <w:r w:rsidRPr="00B4767A">
        <w:rPr>
          <w:rFonts w:ascii="Verdana" w:eastAsia="ＭＳ Ｐゴシック" w:hAnsi="Verdana"/>
        </w:rPr>
        <w:t>At the same time, the trap you must be careful of is that perfect code isn’t required. If you think that the code has to be perfect, you’ll likely never get it started. Go with the best you’ve got and know others will be helping to make it better. You do also want to be sure that the code you start with doesn’t include code comments with trade secrets, references to your proprietary interfaces or profanities and other issues as you ensure it is mature enough to get out there into the community.</w:t>
      </w:r>
    </w:p>
    <w:p w14:paraId="4EF47C0D" w14:textId="237520EA" w:rsidR="00251222" w:rsidRPr="00B4767A" w:rsidRDefault="00251222" w:rsidP="00544125">
      <w:pPr>
        <w:rPr>
          <w:rFonts w:ascii="Verdana" w:eastAsia="ＭＳ Ｐゴシック" w:hAnsi="Verdana"/>
        </w:rPr>
      </w:pPr>
      <w:r w:rsidRPr="00B4767A">
        <w:rPr>
          <w:rFonts w:ascii="Verdana" w:eastAsia="ＭＳ Ｐゴシック" w:hAnsi="Verdana" w:hint="eastAsia"/>
        </w:rPr>
        <w:t>同時に、注意しなければならないのは完璧なコードが要求されているわけで</w:t>
      </w:r>
      <w:ins w:id="211" w:author="工内 隆" w:date="2018-08-25T10:45:00Z">
        <w:r w:rsidR="000A14B9">
          <w:rPr>
            <w:rFonts w:ascii="Verdana" w:eastAsia="ＭＳ Ｐゴシック" w:hAnsi="Verdana" w:hint="eastAsia"/>
          </w:rPr>
          <w:t>は</w:t>
        </w:r>
      </w:ins>
      <w:del w:id="212" w:author="工内 隆" w:date="2018-08-25T10:45:00Z">
        <w:r w:rsidRPr="00B4767A" w:rsidDel="000A14B9">
          <w:rPr>
            <w:rFonts w:ascii="Verdana" w:eastAsia="ＭＳ Ｐゴシック" w:hAnsi="Verdana" w:hint="eastAsia"/>
          </w:rPr>
          <w:delText>も</w:delText>
        </w:r>
      </w:del>
      <w:r w:rsidRPr="00B4767A">
        <w:rPr>
          <w:rFonts w:ascii="Verdana" w:eastAsia="ＭＳ Ｐゴシック" w:hAnsi="Verdana" w:hint="eastAsia"/>
        </w:rPr>
        <w:t>ないという点です。もしもコードが完璧でなければならないと考えていると、プロジェクト</w:t>
      </w:r>
      <w:ins w:id="213" w:author="工内 隆" w:date="2018-08-25T10:45:00Z">
        <w:r w:rsidR="000A14B9">
          <w:rPr>
            <w:rFonts w:ascii="Verdana" w:eastAsia="ＭＳ Ｐゴシック" w:hAnsi="Verdana" w:hint="eastAsia"/>
          </w:rPr>
          <w:t>を開始することが</w:t>
        </w:r>
        <w:r w:rsidR="00537157">
          <w:rPr>
            <w:rFonts w:ascii="Verdana" w:eastAsia="ＭＳ Ｐゴシック" w:hAnsi="Verdana" w:hint="eastAsia"/>
          </w:rPr>
          <w:t>でき</w:t>
        </w:r>
      </w:ins>
      <w:del w:id="214" w:author="工内 隆" w:date="2018-08-25T10:45:00Z">
        <w:r w:rsidRPr="00B4767A" w:rsidDel="00537157">
          <w:rPr>
            <w:rFonts w:ascii="Verdana" w:eastAsia="ＭＳ Ｐゴシック" w:hAnsi="Verdana" w:hint="eastAsia"/>
          </w:rPr>
          <w:delText>は立ち上</w:delText>
        </w:r>
      </w:del>
      <w:del w:id="215" w:author="工内 隆" w:date="2018-08-25T10:46:00Z">
        <w:r w:rsidRPr="00B4767A" w:rsidDel="00537157">
          <w:rPr>
            <w:rFonts w:ascii="Verdana" w:eastAsia="ＭＳ Ｐゴシック" w:hAnsi="Verdana" w:hint="eastAsia"/>
          </w:rPr>
          <w:delText>がり</w:delText>
        </w:r>
      </w:del>
      <w:r w:rsidRPr="00B4767A">
        <w:rPr>
          <w:rFonts w:ascii="Verdana" w:eastAsia="ＭＳ Ｐゴシック" w:hAnsi="Verdana" w:hint="eastAsia"/>
        </w:rPr>
        <w:t>ません。</w:t>
      </w:r>
      <w:ins w:id="216" w:author="工内 隆" w:date="2018-08-25T10:46:00Z">
        <w:r w:rsidR="00537157">
          <w:rPr>
            <w:rFonts w:ascii="Verdana" w:eastAsia="ＭＳ Ｐゴシック" w:hAnsi="Verdana" w:hint="eastAsia"/>
          </w:rPr>
          <w:t>手元にある</w:t>
        </w:r>
      </w:ins>
      <w:del w:id="217" w:author="工内 隆" w:date="2018-08-25T10:46:00Z">
        <w:r w:rsidR="00A52700" w:rsidRPr="00B4767A" w:rsidDel="00537157">
          <w:rPr>
            <w:rFonts w:ascii="Verdana" w:eastAsia="ＭＳ Ｐゴシック" w:hAnsi="Verdana" w:hint="eastAsia"/>
          </w:rPr>
          <w:delText>出来上がりで</w:delText>
        </w:r>
      </w:del>
      <w:r w:rsidR="00A52700" w:rsidRPr="00B4767A">
        <w:rPr>
          <w:rFonts w:ascii="Verdana" w:eastAsia="ＭＳ Ｐゴシック" w:hAnsi="Verdana" w:hint="eastAsia"/>
        </w:rPr>
        <w:t>最善</w:t>
      </w:r>
      <w:r w:rsidR="00060A89" w:rsidRPr="00B4767A">
        <w:rPr>
          <w:rFonts w:ascii="Verdana" w:eastAsia="ＭＳ Ｐゴシック" w:hAnsi="Verdana" w:hint="eastAsia"/>
        </w:rPr>
        <w:t>のものを提供し、他の人々が改良に向けて支援してくれるものと考えるのが良いでしょう。</w:t>
      </w:r>
      <w:r w:rsidR="0050635E" w:rsidRPr="00B4767A">
        <w:rPr>
          <w:rFonts w:ascii="Verdana" w:eastAsia="ＭＳ Ｐゴシック" w:hAnsi="Verdana" w:hint="eastAsia"/>
        </w:rPr>
        <w:t>また、</w:t>
      </w:r>
      <w:r w:rsidR="00A92BB4" w:rsidRPr="00B4767A">
        <w:rPr>
          <w:rFonts w:ascii="Verdana" w:eastAsia="ＭＳ Ｐゴシック" w:hAnsi="Verdana" w:hint="eastAsia"/>
        </w:rPr>
        <w:t>コミュニティに提供</w:t>
      </w:r>
      <w:r w:rsidR="00AE4DD2" w:rsidRPr="00B4767A">
        <w:rPr>
          <w:rFonts w:ascii="Verdana" w:eastAsia="ＭＳ Ｐゴシック" w:hAnsi="Verdana" w:hint="eastAsia"/>
        </w:rPr>
        <w:t>できるレベル</w:t>
      </w:r>
      <w:r w:rsidR="00A92BB4" w:rsidRPr="00B4767A">
        <w:rPr>
          <w:rFonts w:ascii="Verdana" w:eastAsia="ＭＳ Ｐゴシック" w:hAnsi="Verdana" w:hint="eastAsia"/>
        </w:rPr>
        <w:t>の</w:t>
      </w:r>
      <w:r w:rsidR="00670E33" w:rsidRPr="00B4767A">
        <w:rPr>
          <w:rFonts w:ascii="Verdana" w:eastAsia="ＭＳ Ｐゴシック" w:hAnsi="Verdana" w:hint="eastAsia"/>
        </w:rPr>
        <w:t>完成</w:t>
      </w:r>
      <w:r w:rsidR="00E6683D" w:rsidRPr="00B4767A">
        <w:rPr>
          <w:rFonts w:ascii="Verdana" w:eastAsia="ＭＳ Ｐゴシック" w:hAnsi="Verdana" w:hint="eastAsia"/>
        </w:rPr>
        <w:t>度</w:t>
      </w:r>
      <w:r w:rsidR="00A92BB4" w:rsidRPr="00B4767A">
        <w:rPr>
          <w:rFonts w:ascii="Verdana" w:eastAsia="ＭＳ Ｐゴシック" w:hAnsi="Verdana" w:hint="eastAsia"/>
        </w:rPr>
        <w:t>を</w:t>
      </w:r>
      <w:ins w:id="218" w:author="工内 隆" w:date="2018-08-25T10:50:00Z">
        <w:r w:rsidR="00537157">
          <w:rPr>
            <w:rFonts w:ascii="Verdana" w:eastAsia="ＭＳ Ｐゴシック" w:hAnsi="Verdana" w:hint="eastAsia"/>
          </w:rPr>
          <w:t>検証する際</w:t>
        </w:r>
      </w:ins>
      <w:del w:id="219" w:author="工内 隆" w:date="2018-08-25T10:50:00Z">
        <w:r w:rsidR="00670E33" w:rsidRPr="00B4767A" w:rsidDel="00537157">
          <w:rPr>
            <w:rFonts w:ascii="Verdana" w:eastAsia="ＭＳ Ｐゴシック" w:hAnsi="Verdana" w:hint="eastAsia"/>
          </w:rPr>
          <w:delText>確かめる時</w:delText>
        </w:r>
      </w:del>
      <w:r w:rsidR="00A92BB4" w:rsidRPr="00B4767A">
        <w:rPr>
          <w:rFonts w:ascii="Verdana" w:eastAsia="ＭＳ Ｐゴシック" w:hAnsi="Verdana" w:hint="eastAsia"/>
        </w:rPr>
        <w:t>は、</w:t>
      </w:r>
      <w:r w:rsidR="0050635E" w:rsidRPr="00B4767A">
        <w:rPr>
          <w:rFonts w:ascii="Verdana" w:eastAsia="ＭＳ Ｐゴシック" w:hAnsi="Verdana" w:hint="eastAsia"/>
        </w:rPr>
        <w:t>最初に提供するコードに</w:t>
      </w:r>
      <w:ins w:id="220" w:author="Date Masahiro" w:date="2018-08-06T10:36:00Z">
        <w:r w:rsidR="006B3CDB">
          <w:rPr>
            <w:rFonts w:ascii="Verdana" w:eastAsia="ＭＳ Ｐゴシック" w:hAnsi="Verdana" w:hint="eastAsia"/>
          </w:rPr>
          <w:t>は</w:t>
        </w:r>
      </w:ins>
      <w:r w:rsidR="0050635E" w:rsidRPr="00B4767A">
        <w:rPr>
          <w:rFonts w:ascii="Verdana" w:eastAsia="ＭＳ Ｐゴシック" w:hAnsi="Verdana" w:hint="eastAsia"/>
        </w:rPr>
        <w:t>、</w:t>
      </w:r>
      <w:ins w:id="221" w:author="Date Masahiro" w:date="2018-08-06T10:36:00Z">
        <w:r w:rsidR="006B3CDB">
          <w:rPr>
            <w:rFonts w:ascii="Verdana" w:eastAsia="ＭＳ Ｐゴシック" w:hAnsi="Verdana" w:hint="eastAsia"/>
          </w:rPr>
          <w:t>コードコメントに</w:t>
        </w:r>
      </w:ins>
      <w:r w:rsidR="005E28DE" w:rsidRPr="00B4767A">
        <w:rPr>
          <w:rFonts w:ascii="Verdana" w:eastAsia="ＭＳ Ｐゴシック" w:hAnsi="Verdana" w:hint="eastAsia"/>
        </w:rPr>
        <w:t>企業秘密</w:t>
      </w:r>
      <w:ins w:id="222" w:author="Date Masahiro" w:date="2018-08-06T10:36:00Z">
        <w:r w:rsidR="006B3CDB">
          <w:rPr>
            <w:rFonts w:ascii="Verdana" w:eastAsia="ＭＳ Ｐゴシック" w:hAnsi="Verdana" w:hint="eastAsia"/>
          </w:rPr>
          <w:t>や</w:t>
        </w:r>
      </w:ins>
      <w:r w:rsidR="0050635E" w:rsidRPr="00B4767A">
        <w:rPr>
          <w:rFonts w:ascii="Verdana" w:eastAsia="ＭＳ Ｐゴシック" w:hAnsi="Verdana" w:hint="eastAsia"/>
        </w:rPr>
        <w:t>、</w:t>
      </w:r>
      <w:r w:rsidR="005E28DE" w:rsidRPr="00B4767A">
        <w:rPr>
          <w:rFonts w:ascii="Verdana" w:eastAsia="ＭＳ Ｐゴシック" w:hAnsi="Verdana" w:hint="eastAsia"/>
        </w:rPr>
        <w:t>企業</w:t>
      </w:r>
      <w:del w:id="223" w:author="Date Masahiro" w:date="2018-08-06T10:37:00Z">
        <w:r w:rsidR="0050635E" w:rsidRPr="00B4767A" w:rsidDel="006B3CDB">
          <w:rPr>
            <w:rFonts w:ascii="Verdana" w:eastAsia="ＭＳ Ｐゴシック" w:hAnsi="Verdana" w:hint="eastAsia"/>
          </w:rPr>
          <w:delText>に</w:delText>
        </w:r>
        <w:r w:rsidR="005E28DE" w:rsidRPr="00B4767A" w:rsidDel="006B3CDB">
          <w:rPr>
            <w:rFonts w:ascii="Verdana" w:eastAsia="ＭＳ Ｐゴシック" w:hAnsi="Verdana" w:hint="eastAsia"/>
          </w:rPr>
          <w:delText>特有</w:delText>
        </w:r>
        <w:r w:rsidR="0050635E" w:rsidRPr="00B4767A" w:rsidDel="006B3CDB">
          <w:rPr>
            <w:rFonts w:ascii="Verdana" w:eastAsia="ＭＳ Ｐゴシック" w:hAnsi="Verdana" w:hint="eastAsia"/>
          </w:rPr>
          <w:delText>な</w:delText>
        </w:r>
      </w:del>
      <w:ins w:id="224" w:author="Date Masahiro" w:date="2018-08-06T10:37:00Z">
        <w:r w:rsidR="006B3CDB">
          <w:rPr>
            <w:rFonts w:ascii="Verdana" w:eastAsia="ＭＳ Ｐゴシック" w:hAnsi="Verdana" w:hint="eastAsia"/>
          </w:rPr>
          <w:t>の</w:t>
        </w:r>
      </w:ins>
      <w:ins w:id="225" w:author="Date Masahiro" w:date="2018-08-06T10:38:00Z">
        <w:r w:rsidR="006B3CDB">
          <w:rPr>
            <w:rFonts w:ascii="Verdana" w:eastAsia="ＭＳ Ｐゴシック" w:hAnsi="Verdana" w:hint="eastAsia"/>
          </w:rPr>
          <w:t>プロプライエタリ</w:t>
        </w:r>
      </w:ins>
      <w:r w:rsidR="0050635E" w:rsidRPr="00B4767A">
        <w:rPr>
          <w:rFonts w:ascii="Verdana" w:eastAsia="ＭＳ Ｐゴシック" w:hAnsi="Verdana" w:hint="eastAsia"/>
        </w:rPr>
        <w:t>インターフェース</w:t>
      </w:r>
      <w:r w:rsidR="005E28DE" w:rsidRPr="00B4767A">
        <w:rPr>
          <w:rFonts w:ascii="Verdana" w:eastAsia="ＭＳ Ｐゴシック" w:hAnsi="Verdana" w:hint="eastAsia"/>
        </w:rPr>
        <w:t>へ</w:t>
      </w:r>
      <w:del w:id="226" w:author="Date Masahiro" w:date="2018-08-06T10:37:00Z">
        <w:r w:rsidR="005E28DE" w:rsidRPr="00B4767A" w:rsidDel="006B3CDB">
          <w:rPr>
            <w:rFonts w:ascii="Verdana" w:eastAsia="ＭＳ Ｐゴシック" w:hAnsi="Verdana" w:hint="eastAsia"/>
          </w:rPr>
          <w:delText>の言及</w:delText>
        </w:r>
      </w:del>
      <w:ins w:id="227" w:author="Date Masahiro" w:date="2018-08-06T10:37:00Z">
        <w:r w:rsidR="006B3CDB">
          <w:rPr>
            <w:rFonts w:ascii="Verdana" w:eastAsia="ＭＳ Ｐゴシック" w:hAnsi="Verdana" w:hint="eastAsia"/>
          </w:rPr>
          <w:t>の参照</w:t>
        </w:r>
      </w:ins>
      <w:r w:rsidR="0050635E" w:rsidRPr="00B4767A">
        <w:rPr>
          <w:rFonts w:ascii="Verdana" w:eastAsia="ＭＳ Ｐゴシック" w:hAnsi="Verdana" w:hint="eastAsia"/>
        </w:rPr>
        <w:t>、あるいは、不快な言葉</w:t>
      </w:r>
      <w:del w:id="228" w:author="Date Masahiro" w:date="2018-08-06T10:36:00Z">
        <w:r w:rsidR="0050635E" w:rsidRPr="00B4767A" w:rsidDel="006B3CDB">
          <w:rPr>
            <w:rFonts w:ascii="Verdana" w:eastAsia="ＭＳ Ｐゴシック" w:hAnsi="Verdana" w:hint="eastAsia"/>
          </w:rPr>
          <w:delText>をコードコメントとして</w:delText>
        </w:r>
        <w:r w:rsidR="00A92BB4" w:rsidRPr="00B4767A" w:rsidDel="006B3CDB">
          <w:rPr>
            <w:rFonts w:ascii="Verdana" w:eastAsia="ＭＳ Ｐゴシック" w:hAnsi="Verdana" w:hint="eastAsia"/>
          </w:rPr>
          <w:delText>、また、</w:delText>
        </w:r>
      </w:del>
      <w:r w:rsidR="00A92BB4" w:rsidRPr="00B4767A">
        <w:rPr>
          <w:rFonts w:ascii="Verdana" w:eastAsia="ＭＳ Ｐゴシック" w:hAnsi="Verdana" w:hint="eastAsia"/>
        </w:rPr>
        <w:t>その他の問題を</w:t>
      </w:r>
      <w:r w:rsidR="0050635E" w:rsidRPr="00B4767A">
        <w:rPr>
          <w:rFonts w:ascii="Verdana" w:eastAsia="ＭＳ Ｐゴシック" w:hAnsi="Verdana" w:hint="eastAsia"/>
        </w:rPr>
        <w:t>含んでいないことを</w:t>
      </w:r>
      <w:r w:rsidR="00A92BB4" w:rsidRPr="00B4767A">
        <w:rPr>
          <w:rFonts w:ascii="Verdana" w:eastAsia="ＭＳ Ｐゴシック" w:hAnsi="Verdana" w:hint="eastAsia"/>
        </w:rPr>
        <w:t>確かめ</w:t>
      </w:r>
      <w:r w:rsidR="002F1AC8" w:rsidRPr="00B4767A">
        <w:rPr>
          <w:rFonts w:ascii="Verdana" w:eastAsia="ＭＳ Ｐゴシック" w:hAnsi="Verdana" w:hint="eastAsia"/>
        </w:rPr>
        <w:t>る</w:t>
      </w:r>
      <w:ins w:id="229" w:author="Date Masahiro" w:date="2018-08-06T10:36:00Z">
        <w:r w:rsidR="006B3CDB">
          <w:rPr>
            <w:rFonts w:ascii="Verdana" w:eastAsia="ＭＳ Ｐゴシック" w:hAnsi="Verdana" w:hint="eastAsia"/>
          </w:rPr>
          <w:t>べきです</w:t>
        </w:r>
      </w:ins>
      <w:del w:id="230" w:author="Date Masahiro" w:date="2018-08-06T10:36:00Z">
        <w:r w:rsidR="002F1AC8" w:rsidRPr="00B4767A" w:rsidDel="006B3CDB">
          <w:rPr>
            <w:rFonts w:ascii="Verdana" w:eastAsia="ＭＳ Ｐゴシック" w:hAnsi="Verdana" w:hint="eastAsia"/>
          </w:rPr>
          <w:delText>のが良い</w:delText>
        </w:r>
        <w:r w:rsidR="00AE4DD2" w:rsidRPr="00B4767A" w:rsidDel="006B3CDB">
          <w:rPr>
            <w:rFonts w:ascii="Verdana" w:eastAsia="ＭＳ Ｐゴシック" w:hAnsi="Verdana" w:hint="eastAsia"/>
          </w:rPr>
          <w:delText>でしょう</w:delText>
        </w:r>
      </w:del>
      <w:r w:rsidR="00AE4DD2" w:rsidRPr="00B4767A">
        <w:rPr>
          <w:rFonts w:ascii="Verdana" w:eastAsia="ＭＳ Ｐゴシック" w:hAnsi="Verdana" w:hint="eastAsia"/>
        </w:rPr>
        <w:t>。</w:t>
      </w:r>
    </w:p>
    <w:p w14:paraId="5CC65247" w14:textId="77777777" w:rsidR="00544125" w:rsidRPr="00B4767A" w:rsidRDefault="00544125" w:rsidP="00544125">
      <w:pPr>
        <w:rPr>
          <w:rFonts w:ascii="Verdana" w:eastAsia="ＭＳ Ｐゴシック" w:hAnsi="Verdana"/>
        </w:rPr>
      </w:pPr>
    </w:p>
    <w:p w14:paraId="3F4F5B90" w14:textId="2CFCF60D" w:rsidR="00544125" w:rsidRPr="00B4767A" w:rsidRDefault="00544125" w:rsidP="00544125">
      <w:pPr>
        <w:rPr>
          <w:rFonts w:ascii="Verdana" w:eastAsia="ＭＳ Ｐゴシック" w:hAnsi="Verdana"/>
        </w:rPr>
      </w:pPr>
      <w:r w:rsidRPr="00B4767A">
        <w:rPr>
          <w:rFonts w:ascii="Verdana" w:eastAsia="ＭＳ Ｐゴシック" w:hAnsi="Verdana"/>
        </w:rPr>
        <w:t>Make sure it’s useful</w:t>
      </w:r>
    </w:p>
    <w:p w14:paraId="7F7820F8" w14:textId="2236E4E2" w:rsidR="002F1AC8" w:rsidRPr="00B4767A" w:rsidRDefault="002F1AC8" w:rsidP="00544125">
      <w:pPr>
        <w:rPr>
          <w:rFonts w:ascii="Verdana" w:eastAsia="ＭＳ Ｐゴシック" w:hAnsi="Verdana"/>
        </w:rPr>
      </w:pPr>
      <w:r w:rsidRPr="00B4767A">
        <w:rPr>
          <w:rFonts w:ascii="Verdana" w:eastAsia="ＭＳ Ｐゴシック" w:hAnsi="Verdana" w:hint="eastAsia"/>
        </w:rPr>
        <w:t>有用性を確認する</w:t>
      </w:r>
    </w:p>
    <w:p w14:paraId="6278811F" w14:textId="77777777" w:rsidR="00544125" w:rsidRPr="00B4767A" w:rsidRDefault="00544125" w:rsidP="00544125">
      <w:pPr>
        <w:rPr>
          <w:rFonts w:ascii="Verdana" w:eastAsia="ＭＳ Ｐゴシック" w:hAnsi="Verdana"/>
        </w:rPr>
      </w:pPr>
    </w:p>
    <w:p w14:paraId="43FE6BFC" w14:textId="7BD8D81E" w:rsidR="00544125" w:rsidRPr="00B4767A" w:rsidRDefault="00544125" w:rsidP="00544125">
      <w:pPr>
        <w:rPr>
          <w:rFonts w:ascii="Verdana" w:eastAsia="ＭＳ Ｐゴシック" w:hAnsi="Verdana"/>
        </w:rPr>
      </w:pPr>
      <w:r w:rsidRPr="00B4767A">
        <w:rPr>
          <w:rFonts w:ascii="Verdana" w:eastAsia="ＭＳ Ｐゴシック" w:hAnsi="Verdana"/>
        </w:rPr>
        <w:t xml:space="preserve">Your project is also ready to move forward when you can see and demonstrate that it will be useful to others as well who are seeking such answers to their IT problems, which can be gleaned through traditional market analysis. You want to be sure that it’s something that others will seek out and be willing to contribute to so it can be a successful project. Do some research and ask around. Attend open source events and talk to developers and presenters about their problems </w:t>
      </w:r>
      <w:r w:rsidRPr="00B4767A">
        <w:rPr>
          <w:rFonts w:ascii="Verdana" w:eastAsia="ＭＳ Ｐゴシック" w:hAnsi="Verdana"/>
        </w:rPr>
        <w:lastRenderedPageBreak/>
        <w:t>and projects.</w:t>
      </w:r>
    </w:p>
    <w:p w14:paraId="48E7F8C0" w14:textId="34B5BA74" w:rsidR="003C6E51" w:rsidRPr="00B4767A" w:rsidRDefault="003C6E51" w:rsidP="00544125">
      <w:pPr>
        <w:rPr>
          <w:rFonts w:ascii="Verdana" w:eastAsia="ＭＳ Ｐゴシック" w:hAnsi="Verdana"/>
        </w:rPr>
      </w:pPr>
      <w:r w:rsidRPr="00B4767A">
        <w:rPr>
          <w:rFonts w:ascii="Verdana" w:eastAsia="ＭＳ Ｐゴシック" w:hAnsi="Verdana" w:hint="eastAsia"/>
        </w:rPr>
        <w:t>そのプロジェクト</w:t>
      </w:r>
      <w:r w:rsidR="00F86998" w:rsidRPr="00B4767A">
        <w:rPr>
          <w:rFonts w:ascii="Verdana" w:eastAsia="ＭＳ Ｐゴシック" w:hAnsi="Verdana" w:hint="eastAsia"/>
        </w:rPr>
        <w:t>が</w:t>
      </w:r>
      <w:r w:rsidRPr="00B4767A">
        <w:rPr>
          <w:rFonts w:ascii="Verdana" w:eastAsia="ＭＳ Ｐゴシック" w:hAnsi="Verdana" w:hint="eastAsia"/>
        </w:rPr>
        <w:t>前に進むべく準備万端となるのは、</w:t>
      </w:r>
      <w:r w:rsidR="005753F4" w:rsidRPr="00B4767A">
        <w:rPr>
          <w:rFonts w:ascii="Verdana" w:eastAsia="ＭＳ Ｐゴシック" w:hAnsi="Verdana" w:hint="eastAsia"/>
        </w:rPr>
        <w:t>IT</w:t>
      </w:r>
      <w:r w:rsidR="005753F4" w:rsidRPr="00B4767A">
        <w:rPr>
          <w:rFonts w:ascii="Verdana" w:eastAsia="ＭＳ Ｐゴシック" w:hAnsi="Verdana" w:hint="eastAsia"/>
        </w:rPr>
        <w:t>課題に対して同様の答えを追求</w:t>
      </w:r>
      <w:r w:rsidR="00F86998" w:rsidRPr="00B4767A">
        <w:rPr>
          <w:rFonts w:ascii="Verdana" w:eastAsia="ＭＳ Ｐゴシック" w:hAnsi="Verdana" w:hint="eastAsia"/>
        </w:rPr>
        <w:t>する</w:t>
      </w:r>
      <w:r w:rsidRPr="00B4767A">
        <w:rPr>
          <w:rFonts w:ascii="Verdana" w:eastAsia="ＭＳ Ｐゴシック" w:hAnsi="Verdana" w:hint="eastAsia"/>
        </w:rPr>
        <w:t>他の人々に</w:t>
      </w:r>
      <w:r w:rsidR="00F86998" w:rsidRPr="00B4767A">
        <w:rPr>
          <w:rFonts w:ascii="Verdana" w:eastAsia="ＭＳ Ｐゴシック" w:hAnsi="Verdana" w:hint="eastAsia"/>
        </w:rPr>
        <w:t>とって</w:t>
      </w:r>
      <w:r w:rsidRPr="00B4767A">
        <w:rPr>
          <w:rFonts w:ascii="Verdana" w:eastAsia="ＭＳ Ｐゴシック" w:hAnsi="Verdana" w:hint="eastAsia"/>
        </w:rPr>
        <w:t>も</w:t>
      </w:r>
      <w:r w:rsidR="005753F4" w:rsidRPr="00B4767A">
        <w:rPr>
          <w:rFonts w:ascii="Verdana" w:eastAsia="ＭＳ Ｐゴシック" w:hAnsi="Verdana" w:hint="eastAsia"/>
        </w:rPr>
        <w:t>そのプロジェクトが</w:t>
      </w:r>
      <w:r w:rsidRPr="00B4767A">
        <w:rPr>
          <w:rFonts w:ascii="Verdana" w:eastAsia="ＭＳ Ｐゴシック" w:hAnsi="Verdana" w:hint="eastAsia"/>
        </w:rPr>
        <w:t>有用</w:t>
      </w:r>
      <w:r w:rsidR="005753F4" w:rsidRPr="00B4767A">
        <w:rPr>
          <w:rFonts w:ascii="Verdana" w:eastAsia="ＭＳ Ｐゴシック" w:hAnsi="Verdana" w:hint="eastAsia"/>
        </w:rPr>
        <w:t>であ</w:t>
      </w:r>
      <w:r w:rsidRPr="00B4767A">
        <w:rPr>
          <w:rFonts w:ascii="Verdana" w:eastAsia="ＭＳ Ｐゴシック" w:hAnsi="Verdana" w:hint="eastAsia"/>
        </w:rPr>
        <w:t>ることが明らかとなり、</w:t>
      </w:r>
      <w:ins w:id="231" w:author="Date Masahiro" w:date="2018-08-06T10:39:00Z">
        <w:r w:rsidR="006B3CDB">
          <w:rPr>
            <w:rFonts w:ascii="Verdana" w:eastAsia="ＭＳ Ｐゴシック" w:hAnsi="Verdana" w:hint="eastAsia"/>
          </w:rPr>
          <w:t>それを</w:t>
        </w:r>
      </w:ins>
      <w:r w:rsidRPr="00B4767A">
        <w:rPr>
          <w:rFonts w:ascii="Verdana" w:eastAsia="ＭＳ Ｐゴシック" w:hAnsi="Verdana" w:hint="eastAsia"/>
        </w:rPr>
        <w:t>証明できた時です。</w:t>
      </w:r>
      <w:r w:rsidR="00F86998" w:rsidRPr="00B4767A">
        <w:rPr>
          <w:rFonts w:ascii="Verdana" w:eastAsia="ＭＳ Ｐゴシック" w:hAnsi="Verdana" w:hint="eastAsia"/>
        </w:rPr>
        <w:t>そのような状況は、伝統的な市場分析によっても情報収集できます。</w:t>
      </w:r>
      <w:r w:rsidR="00592E86" w:rsidRPr="00B4767A">
        <w:rPr>
          <w:rFonts w:ascii="Verdana" w:eastAsia="ＭＳ Ｐゴシック" w:hAnsi="Verdana" w:hint="eastAsia"/>
        </w:rPr>
        <w:t>そのプロジェクトは他の人々が探し求めるものであり、喜んで貢献したいと思うものであること、それゆえにプロジェクトが成功する可能性が高いことを確かめるのが良いでしょう。何らかの調査を行い、また、周りの人々に聞いて回ってください。また、</w:t>
      </w:r>
      <w:r w:rsidR="00E6683D" w:rsidRPr="00B4767A">
        <w:rPr>
          <w:rFonts w:ascii="Verdana" w:eastAsia="ＭＳ Ｐゴシック" w:hAnsi="Verdana" w:hint="eastAsia"/>
        </w:rPr>
        <w:t>オープンソース</w:t>
      </w:r>
      <w:r w:rsidR="00592E86" w:rsidRPr="00B4767A">
        <w:rPr>
          <w:rFonts w:ascii="Verdana" w:eastAsia="ＭＳ Ｐゴシック" w:hAnsi="Verdana" w:hint="eastAsia"/>
        </w:rPr>
        <w:t>イベントに参加し、開発者や講演者と会話し、それらの人々の課題やプロジェクトについて聴いてください。</w:t>
      </w:r>
    </w:p>
    <w:p w14:paraId="128187B4" w14:textId="77777777" w:rsidR="00544125" w:rsidRPr="00B4767A" w:rsidRDefault="00544125" w:rsidP="00544125">
      <w:pPr>
        <w:rPr>
          <w:rFonts w:ascii="Verdana" w:eastAsia="ＭＳ Ｐゴシック" w:hAnsi="Verdana"/>
        </w:rPr>
      </w:pPr>
    </w:p>
    <w:p w14:paraId="0E3FC01D" w14:textId="7738D25D" w:rsidR="00544125" w:rsidRPr="00B4767A" w:rsidRDefault="00544125" w:rsidP="00544125">
      <w:pPr>
        <w:rPr>
          <w:rFonts w:ascii="Verdana" w:eastAsia="ＭＳ Ｐゴシック" w:hAnsi="Verdana"/>
        </w:rPr>
      </w:pPr>
      <w:r w:rsidRPr="00B4767A">
        <w:rPr>
          <w:rFonts w:ascii="Verdana" w:eastAsia="ＭＳ Ｐゴシック" w:hAnsi="Verdana"/>
        </w:rPr>
        <w:t>If you find that others have already started a similar project to solve a similar problem, then you can consider whether you want to join that effort rather than duplicate it. If a similar project already exists, it’s more powerful to team up, even if your competitor is driving it because collaboration is a critical part of open source communities.</w:t>
      </w:r>
    </w:p>
    <w:p w14:paraId="59EB3318" w14:textId="210FD464" w:rsidR="00592E86" w:rsidRPr="00B4767A" w:rsidRDefault="00592E86" w:rsidP="00544125">
      <w:pPr>
        <w:rPr>
          <w:rFonts w:ascii="Verdana" w:eastAsia="ＭＳ Ｐゴシック" w:hAnsi="Verdana"/>
        </w:rPr>
      </w:pPr>
      <w:r w:rsidRPr="00B4767A">
        <w:rPr>
          <w:rFonts w:ascii="Verdana" w:eastAsia="ＭＳ Ｐゴシック" w:hAnsi="Verdana" w:hint="eastAsia"/>
        </w:rPr>
        <w:t>もしも他の人々が既に</w:t>
      </w:r>
      <w:r w:rsidR="009246D4" w:rsidRPr="00B4767A">
        <w:rPr>
          <w:rFonts w:ascii="Verdana" w:eastAsia="ＭＳ Ｐゴシック" w:hAnsi="Verdana" w:hint="eastAsia"/>
        </w:rPr>
        <w:t>同じ問題を解決するために</w:t>
      </w:r>
      <w:r w:rsidRPr="00B4767A">
        <w:rPr>
          <w:rFonts w:ascii="Verdana" w:eastAsia="ＭＳ Ｐゴシック" w:hAnsi="Verdana" w:hint="eastAsia"/>
        </w:rPr>
        <w:t>同様のプロジェクトを立ち上げて</w:t>
      </w:r>
      <w:r w:rsidR="009246D4" w:rsidRPr="00B4767A">
        <w:rPr>
          <w:rFonts w:ascii="Verdana" w:eastAsia="ＭＳ Ｐゴシック" w:hAnsi="Verdana" w:hint="eastAsia"/>
        </w:rPr>
        <w:t>いることが分かった時には、重複するよりも、その活動に参加することを検討してみるのが良いでしょう。同様のプロジェクトが存在しているなら、競合企業が推進していたとしても、チームになる方がより強力になります。なぜなら、オープンソースコミュニティでは、協調することが非常に重要な要因だからです。</w:t>
      </w:r>
    </w:p>
    <w:p w14:paraId="3EB9C318" w14:textId="77777777" w:rsidR="00544125" w:rsidRPr="00B4767A" w:rsidRDefault="00544125" w:rsidP="00544125">
      <w:pPr>
        <w:rPr>
          <w:rFonts w:ascii="Verdana" w:eastAsia="ＭＳ Ｐゴシック" w:hAnsi="Verdana"/>
        </w:rPr>
      </w:pPr>
    </w:p>
    <w:p w14:paraId="777E5026" w14:textId="7753C483" w:rsidR="00544125" w:rsidRPr="00B4767A" w:rsidRDefault="00544125" w:rsidP="00544125">
      <w:pPr>
        <w:rPr>
          <w:rFonts w:ascii="Verdana" w:eastAsia="ＭＳ Ｐゴシック" w:hAnsi="Verdana"/>
        </w:rPr>
      </w:pPr>
      <w:r w:rsidRPr="00B4767A">
        <w:rPr>
          <w:rFonts w:ascii="Verdana" w:eastAsia="ＭＳ Ｐゴシック" w:hAnsi="Verdana"/>
        </w:rPr>
        <w:t>Working with competitors on open source projects is important to consider. If your company starts an open source project and draws in competitors to get involved, you can build collaboration and goodwill, all for the greater good of the code, while leading instead of following.</w:t>
      </w:r>
    </w:p>
    <w:p w14:paraId="63A6BAAB" w14:textId="72E13293" w:rsidR="009246D4" w:rsidRPr="00B4767A" w:rsidRDefault="009246D4" w:rsidP="00544125">
      <w:pPr>
        <w:rPr>
          <w:rFonts w:ascii="Verdana" w:eastAsia="ＭＳ Ｐゴシック" w:hAnsi="Verdana"/>
        </w:rPr>
      </w:pPr>
      <w:r w:rsidRPr="00B4767A">
        <w:rPr>
          <w:rFonts w:ascii="Verdana" w:eastAsia="ＭＳ Ｐゴシック" w:hAnsi="Verdana" w:hint="eastAsia"/>
        </w:rPr>
        <w:t>オープンソースプロジェクト上で競合企業と一緒に活動することは、</w:t>
      </w:r>
      <w:r w:rsidR="00CC7E88" w:rsidRPr="00B4767A">
        <w:rPr>
          <w:rFonts w:ascii="Verdana" w:eastAsia="ＭＳ Ｐゴシック" w:hAnsi="Verdana" w:hint="eastAsia"/>
        </w:rPr>
        <w:t>検討</w:t>
      </w:r>
      <w:r w:rsidRPr="00B4767A">
        <w:rPr>
          <w:rFonts w:ascii="Verdana" w:eastAsia="ＭＳ Ｐゴシック" w:hAnsi="Verdana" w:hint="eastAsia"/>
        </w:rPr>
        <w:t>すべき重要なことがらです。企業が</w:t>
      </w:r>
      <w:r w:rsidR="00E6683D" w:rsidRPr="00B4767A">
        <w:rPr>
          <w:rFonts w:ascii="Verdana" w:eastAsia="ＭＳ Ｐゴシック" w:hAnsi="Verdana" w:hint="eastAsia"/>
        </w:rPr>
        <w:t>独自の</w:t>
      </w:r>
      <w:r w:rsidRPr="00B4767A">
        <w:rPr>
          <w:rFonts w:ascii="Verdana" w:eastAsia="ＭＳ Ｐゴシック" w:hAnsi="Verdana" w:hint="eastAsia"/>
        </w:rPr>
        <w:t>オープンソースプロジェクトを立ち上げ、競合企業を巻き込むことができれば、</w:t>
      </w:r>
      <w:r w:rsidR="00025EEA" w:rsidRPr="00B4767A">
        <w:rPr>
          <w:rFonts w:ascii="Verdana" w:eastAsia="ＭＳ Ｐゴシック" w:hAnsi="Verdana" w:hint="eastAsia"/>
        </w:rPr>
        <w:t>協調</w:t>
      </w:r>
      <w:ins w:id="232" w:author="Date Masahiro" w:date="2018-08-06T10:43:00Z">
        <w:r w:rsidR="006B3CDB">
          <w:rPr>
            <w:rFonts w:ascii="Verdana" w:eastAsia="ＭＳ Ｐゴシック" w:hAnsi="Verdana" w:hint="eastAsia"/>
          </w:rPr>
          <w:t>、友好</w:t>
        </w:r>
      </w:ins>
      <w:del w:id="233" w:author="Date Masahiro" w:date="2018-08-06T10:43:00Z">
        <w:r w:rsidR="00025EEA" w:rsidRPr="00B4767A" w:rsidDel="006B3CDB">
          <w:rPr>
            <w:rFonts w:ascii="Verdana" w:eastAsia="ＭＳ Ｐゴシック" w:hAnsi="Verdana" w:hint="eastAsia"/>
          </w:rPr>
          <w:delText>と</w:delText>
        </w:r>
        <w:r w:rsidR="00CC7E88" w:rsidRPr="00B4767A" w:rsidDel="006B3CDB">
          <w:rPr>
            <w:rFonts w:ascii="Verdana" w:eastAsia="ＭＳ Ｐゴシック" w:hAnsi="Verdana" w:hint="eastAsia"/>
          </w:rPr>
          <w:delText>親善</w:delText>
        </w:r>
      </w:del>
      <w:r w:rsidR="00025EEA" w:rsidRPr="00B4767A">
        <w:rPr>
          <w:rFonts w:ascii="Verdana" w:eastAsia="ＭＳ Ｐゴシック" w:hAnsi="Verdana" w:hint="eastAsia"/>
        </w:rPr>
        <w:t>を築</w:t>
      </w:r>
      <w:r w:rsidR="00CC7E88" w:rsidRPr="00B4767A">
        <w:rPr>
          <w:rFonts w:ascii="Verdana" w:eastAsia="ＭＳ Ｐゴシック" w:hAnsi="Verdana" w:hint="eastAsia"/>
        </w:rPr>
        <w:t>くことが</w:t>
      </w:r>
      <w:r w:rsidR="00025EEA" w:rsidRPr="00B4767A">
        <w:rPr>
          <w:rFonts w:ascii="Verdana" w:eastAsia="ＭＳ Ｐゴシック" w:hAnsi="Verdana" w:hint="eastAsia"/>
        </w:rPr>
        <w:t>でき、より優れたコード</w:t>
      </w:r>
      <w:r w:rsidR="00CC7E88" w:rsidRPr="00B4767A">
        <w:rPr>
          <w:rFonts w:ascii="Verdana" w:eastAsia="ＭＳ Ｐゴシック" w:hAnsi="Verdana" w:hint="eastAsia"/>
        </w:rPr>
        <w:t>の完成</w:t>
      </w:r>
      <w:r w:rsidR="00025EEA" w:rsidRPr="00B4767A">
        <w:rPr>
          <w:rFonts w:ascii="Verdana" w:eastAsia="ＭＳ Ｐゴシック" w:hAnsi="Verdana" w:hint="eastAsia"/>
        </w:rPr>
        <w:t>に繋がります。しかも、追随するのではなく、先導できるのです。</w:t>
      </w:r>
    </w:p>
    <w:p w14:paraId="43D5B93E" w14:textId="77777777" w:rsidR="00544125" w:rsidRPr="00B4767A" w:rsidRDefault="00544125" w:rsidP="00544125">
      <w:pPr>
        <w:rPr>
          <w:rFonts w:ascii="Verdana" w:eastAsia="ＭＳ Ｐゴシック" w:hAnsi="Verdana"/>
        </w:rPr>
      </w:pPr>
    </w:p>
    <w:p w14:paraId="793047AD" w14:textId="775691C7" w:rsidR="00544125" w:rsidRPr="00B4767A" w:rsidRDefault="00544125" w:rsidP="00544125">
      <w:pPr>
        <w:rPr>
          <w:rFonts w:ascii="Verdana" w:eastAsia="ＭＳ Ｐゴシック" w:hAnsi="Verdana"/>
        </w:rPr>
      </w:pPr>
      <w:r w:rsidRPr="00B4767A">
        <w:rPr>
          <w:rFonts w:ascii="Verdana" w:eastAsia="ＭＳ Ｐゴシック" w:hAnsi="Verdana"/>
        </w:rPr>
        <w:t>Consult your team</w:t>
      </w:r>
    </w:p>
    <w:p w14:paraId="4F237AD9" w14:textId="20AFCD0B" w:rsidR="00B338DB" w:rsidRPr="00B4767A" w:rsidRDefault="00B338DB" w:rsidP="00544125">
      <w:pPr>
        <w:rPr>
          <w:rFonts w:ascii="Verdana" w:eastAsia="ＭＳ Ｐゴシック" w:hAnsi="Verdana"/>
        </w:rPr>
      </w:pPr>
      <w:r w:rsidRPr="00B4767A">
        <w:rPr>
          <w:rFonts w:ascii="Verdana" w:eastAsia="ＭＳ Ｐゴシック" w:hAnsi="Verdana" w:hint="eastAsia"/>
        </w:rPr>
        <w:t>意見を求める</w:t>
      </w:r>
    </w:p>
    <w:p w14:paraId="4C3AB4FA" w14:textId="77777777" w:rsidR="00544125" w:rsidRPr="00B4767A" w:rsidRDefault="00544125" w:rsidP="00544125">
      <w:pPr>
        <w:rPr>
          <w:rFonts w:ascii="Verdana" w:eastAsia="ＭＳ Ｐゴシック" w:hAnsi="Verdana"/>
        </w:rPr>
      </w:pPr>
    </w:p>
    <w:p w14:paraId="033DC1DA" w14:textId="1359F23F" w:rsidR="00544125" w:rsidRPr="00B4767A" w:rsidRDefault="00544125" w:rsidP="00544125">
      <w:pPr>
        <w:rPr>
          <w:rFonts w:ascii="Verdana" w:eastAsia="ＭＳ Ｐゴシック" w:hAnsi="Verdana"/>
        </w:rPr>
      </w:pPr>
      <w:r w:rsidRPr="00B4767A">
        <w:rPr>
          <w:rFonts w:ascii="Verdana" w:eastAsia="ＭＳ Ｐゴシック" w:hAnsi="Verdana"/>
        </w:rPr>
        <w:t>Through every consideration we’ve listed, the technical team can work with the executive team to make these decisions and help guide the process to make it successful. Your developers and IT staff can illustrate where and when it becomes useful to collaborate.</w:t>
      </w:r>
    </w:p>
    <w:p w14:paraId="369B01C7" w14:textId="06A8BC11" w:rsidR="00FA046B" w:rsidRPr="00B4767A" w:rsidRDefault="00B338DB" w:rsidP="00544125">
      <w:pPr>
        <w:rPr>
          <w:rFonts w:ascii="Verdana" w:eastAsia="ＭＳ Ｐゴシック" w:hAnsi="Verdana"/>
        </w:rPr>
      </w:pPr>
      <w:r w:rsidRPr="00B4767A">
        <w:rPr>
          <w:rFonts w:ascii="Verdana" w:eastAsia="ＭＳ Ｐゴシック" w:hAnsi="Verdana" w:hint="eastAsia"/>
        </w:rPr>
        <w:t>上記のすべての考慮点に</w:t>
      </w:r>
      <w:r w:rsidR="001A3725" w:rsidRPr="00B4767A">
        <w:rPr>
          <w:rFonts w:ascii="Verdana" w:eastAsia="ＭＳ Ｐゴシック" w:hAnsi="Verdana" w:hint="eastAsia"/>
        </w:rPr>
        <w:t>ついて、技術チームは、これらの決定や、プロジェクト</w:t>
      </w:r>
      <w:r w:rsidR="007642B6" w:rsidRPr="00B4767A">
        <w:rPr>
          <w:rFonts w:ascii="Verdana" w:eastAsia="ＭＳ Ｐゴシック" w:hAnsi="Verdana" w:hint="eastAsia"/>
        </w:rPr>
        <w:t>の</w:t>
      </w:r>
      <w:r w:rsidR="001A3725" w:rsidRPr="00B4767A">
        <w:rPr>
          <w:rFonts w:ascii="Verdana" w:eastAsia="ＭＳ Ｐゴシック" w:hAnsi="Verdana" w:hint="eastAsia"/>
        </w:rPr>
        <w:t>成功</w:t>
      </w:r>
      <w:r w:rsidR="007642B6" w:rsidRPr="00B4767A">
        <w:rPr>
          <w:rFonts w:ascii="Verdana" w:eastAsia="ＭＳ Ｐゴシック" w:hAnsi="Verdana" w:hint="eastAsia"/>
        </w:rPr>
        <w:t>に必要な</w:t>
      </w:r>
      <w:r w:rsidR="001A3725" w:rsidRPr="00B4767A">
        <w:rPr>
          <w:rFonts w:ascii="Verdana" w:eastAsia="ＭＳ Ｐゴシック" w:hAnsi="Verdana" w:hint="eastAsia"/>
        </w:rPr>
        <w:lastRenderedPageBreak/>
        <w:t>プロセス</w:t>
      </w:r>
      <w:r w:rsidR="00532272" w:rsidRPr="00B4767A">
        <w:rPr>
          <w:rFonts w:ascii="Verdana" w:eastAsia="ＭＳ Ｐゴシック" w:hAnsi="Verdana" w:hint="eastAsia"/>
        </w:rPr>
        <w:t>の方向付けを手助けするのに、経営幹部の</w:t>
      </w:r>
      <w:ins w:id="234" w:author="工内 隆" w:date="2018-08-25T10:55:00Z">
        <w:r w:rsidR="00537157">
          <w:rPr>
            <w:rFonts w:ascii="Verdana" w:eastAsia="ＭＳ Ｐゴシック" w:hAnsi="Verdana" w:hint="eastAsia"/>
          </w:rPr>
          <w:t>方々</w:t>
        </w:r>
      </w:ins>
      <w:del w:id="235" w:author="工内 隆" w:date="2018-08-25T10:55:00Z">
        <w:r w:rsidR="00532272" w:rsidRPr="00B4767A" w:rsidDel="00537157">
          <w:rPr>
            <w:rFonts w:ascii="Verdana" w:eastAsia="ＭＳ Ｐゴシック" w:hAnsi="Verdana" w:hint="eastAsia"/>
          </w:rPr>
          <w:delText>チーム</w:delText>
        </w:r>
      </w:del>
      <w:r w:rsidR="00E6683D" w:rsidRPr="00B4767A">
        <w:rPr>
          <w:rFonts w:ascii="Verdana" w:eastAsia="ＭＳ Ｐゴシック" w:hAnsi="Verdana" w:hint="eastAsia"/>
        </w:rPr>
        <w:t>の意見を求める</w:t>
      </w:r>
      <w:r w:rsidR="00532272" w:rsidRPr="00B4767A">
        <w:rPr>
          <w:rFonts w:ascii="Verdana" w:eastAsia="ＭＳ Ｐゴシック" w:hAnsi="Verdana" w:hint="eastAsia"/>
        </w:rPr>
        <w:t>ことができます。</w:t>
      </w:r>
      <w:r w:rsidR="004B7DF2" w:rsidRPr="00B4767A">
        <w:rPr>
          <w:rFonts w:ascii="Verdana" w:eastAsia="ＭＳ Ｐゴシック" w:hAnsi="Verdana" w:hint="eastAsia"/>
        </w:rPr>
        <w:t>企業内の開発者と</w:t>
      </w:r>
      <w:r w:rsidR="004B7DF2" w:rsidRPr="00B4767A">
        <w:rPr>
          <w:rFonts w:ascii="Verdana" w:eastAsia="ＭＳ Ｐゴシック" w:hAnsi="Verdana" w:hint="eastAsia"/>
        </w:rPr>
        <w:t>IT</w:t>
      </w:r>
      <w:r w:rsidR="004B7DF2" w:rsidRPr="00B4767A">
        <w:rPr>
          <w:rFonts w:ascii="Verdana" w:eastAsia="ＭＳ Ｐゴシック" w:hAnsi="Verdana" w:hint="eastAsia"/>
        </w:rPr>
        <w:t>スタッフは、どこで、いつ協調すれば有効かを示すことができます。</w:t>
      </w:r>
    </w:p>
    <w:p w14:paraId="7342724D" w14:textId="77777777" w:rsidR="00544125" w:rsidRPr="00B4767A" w:rsidRDefault="00544125" w:rsidP="00544125">
      <w:pPr>
        <w:rPr>
          <w:rFonts w:ascii="Verdana" w:eastAsia="ＭＳ Ｐゴシック" w:hAnsi="Verdana"/>
        </w:rPr>
      </w:pPr>
    </w:p>
    <w:p w14:paraId="5727F753" w14:textId="60753539" w:rsidR="00544125" w:rsidRPr="00B4767A" w:rsidRDefault="00544125" w:rsidP="00544125">
      <w:pPr>
        <w:rPr>
          <w:rFonts w:ascii="Verdana" w:eastAsia="ＭＳ Ｐゴシック" w:hAnsi="Verdana"/>
        </w:rPr>
      </w:pPr>
      <w:r w:rsidRPr="00B4767A">
        <w:rPr>
          <w:rFonts w:ascii="Verdana" w:eastAsia="ＭＳ Ｐゴシック" w:hAnsi="Verdana" w:hint="eastAsia"/>
        </w:rPr>
        <w:t>“</w:t>
      </w:r>
      <w:r w:rsidRPr="00B4767A">
        <w:rPr>
          <w:rFonts w:ascii="Verdana" w:eastAsia="ＭＳ Ｐゴシック" w:hAnsi="Verdana"/>
        </w:rPr>
        <w:t>We’ll start an open source project if we can’t find something we are looking for, or if the thing that we found that has worked in the past doesn’t work for us as we’re moving forward. Sometimes that’s for performance reasons. Sometimes that’s simply cost reasons or vendor lock-in reasons. Sometimes it’s simply we’re moving a bunch of our infrastructure over to more modern technologies and some of the legacy vendors we’ve used in the past just aren’t prepared or aren’t willing to run their software in a cloud or containerized environment.”</w:t>
      </w:r>
    </w:p>
    <w:p w14:paraId="0B87B80F" w14:textId="55271449" w:rsidR="004B7DF2" w:rsidRPr="00B4767A" w:rsidRDefault="004B7DF2" w:rsidP="00544125">
      <w:pPr>
        <w:rPr>
          <w:rFonts w:ascii="Verdana" w:eastAsia="ＭＳ Ｐゴシック" w:hAnsi="Verdana"/>
        </w:rPr>
      </w:pPr>
      <w:r w:rsidRPr="00B4767A">
        <w:rPr>
          <w:rFonts w:ascii="Verdana" w:eastAsia="ＭＳ Ｐゴシック" w:hAnsi="Verdana" w:hint="eastAsia"/>
        </w:rPr>
        <w:t>「私たちがオープンソースプロジェクトを立ち上げるのは、私たちが探し求めていたものが見つからなかったときや、過去にうまく動いていたものが</w:t>
      </w:r>
      <w:r w:rsidR="003D0EE7" w:rsidRPr="00B4767A">
        <w:rPr>
          <w:rFonts w:ascii="Verdana" w:eastAsia="ＭＳ Ｐゴシック" w:hAnsi="Verdana" w:hint="eastAsia"/>
        </w:rPr>
        <w:t>、私たちの環境の進化のために、</w:t>
      </w:r>
      <w:r w:rsidRPr="00B4767A">
        <w:rPr>
          <w:rFonts w:ascii="Verdana" w:eastAsia="ＭＳ Ｐゴシック" w:hAnsi="Verdana" w:hint="eastAsia"/>
        </w:rPr>
        <w:t>動かなくなった</w:t>
      </w:r>
      <w:r w:rsidR="003D0EE7" w:rsidRPr="00B4767A">
        <w:rPr>
          <w:rFonts w:ascii="Verdana" w:eastAsia="ＭＳ Ｐゴシック" w:hAnsi="Verdana" w:hint="eastAsia"/>
        </w:rPr>
        <w:t>ということが分かったときです。それは性能的な理由であることもあります。</w:t>
      </w:r>
      <w:r w:rsidR="00B8081A" w:rsidRPr="00B4767A">
        <w:rPr>
          <w:rFonts w:ascii="Verdana" w:eastAsia="ＭＳ Ｐゴシック" w:hAnsi="Verdana" w:hint="eastAsia"/>
        </w:rPr>
        <w:t>また、単にコストが理由であったり、ベンダーロックインが理由であったりします。私たちが、</w:t>
      </w:r>
      <w:r w:rsidR="007D5B5C" w:rsidRPr="00B4767A">
        <w:rPr>
          <w:rFonts w:ascii="Verdana" w:eastAsia="ＭＳ Ｐゴシック" w:hAnsi="Verdana" w:hint="eastAsia"/>
        </w:rPr>
        <w:t>単純</w:t>
      </w:r>
      <w:r w:rsidR="00B8081A" w:rsidRPr="00B4767A">
        <w:rPr>
          <w:rFonts w:ascii="Verdana" w:eastAsia="ＭＳ Ｐゴシック" w:hAnsi="Verdana" w:hint="eastAsia"/>
        </w:rPr>
        <w:t>に、一</w:t>
      </w:r>
      <w:ins w:id="236" w:author="工内 隆" w:date="2018-08-25T10:55:00Z">
        <w:r w:rsidR="00537157">
          <w:rPr>
            <w:rFonts w:ascii="Verdana" w:eastAsia="ＭＳ Ｐゴシック" w:hAnsi="Verdana" w:hint="eastAsia"/>
          </w:rPr>
          <w:t>連</w:t>
        </w:r>
      </w:ins>
      <w:del w:id="237" w:author="工内 隆" w:date="2018-08-25T10:55:00Z">
        <w:r w:rsidR="00B8081A" w:rsidRPr="00B4767A" w:rsidDel="00537157">
          <w:rPr>
            <w:rFonts w:ascii="Verdana" w:eastAsia="ＭＳ Ｐゴシック" w:hAnsi="Verdana" w:hint="eastAsia"/>
          </w:rPr>
          <w:delText>団</w:delText>
        </w:r>
      </w:del>
      <w:r w:rsidR="00B8081A" w:rsidRPr="00B4767A">
        <w:rPr>
          <w:rFonts w:ascii="Verdana" w:eastAsia="ＭＳ Ｐゴシック" w:hAnsi="Verdana" w:hint="eastAsia"/>
        </w:rPr>
        <w:t>のインフラをより最新の</w:t>
      </w:r>
      <w:r w:rsidR="007D5B5C" w:rsidRPr="00B4767A">
        <w:rPr>
          <w:rFonts w:ascii="Verdana" w:eastAsia="ＭＳ Ｐゴシック" w:hAnsi="Verdana" w:hint="eastAsia"/>
        </w:rPr>
        <w:t>テクノロジーに移行させたのに</w:t>
      </w:r>
      <w:r w:rsidR="00B8081A" w:rsidRPr="00B4767A">
        <w:rPr>
          <w:rFonts w:ascii="Verdana" w:eastAsia="ＭＳ Ｐゴシック" w:hAnsi="Verdana" w:hint="eastAsia"/>
        </w:rPr>
        <w:t>、</w:t>
      </w:r>
      <w:r w:rsidR="007D5B5C" w:rsidRPr="00B4767A">
        <w:rPr>
          <w:rFonts w:ascii="Verdana" w:eastAsia="ＭＳ Ｐゴシック" w:hAnsi="Verdana" w:hint="eastAsia"/>
        </w:rPr>
        <w:t>過去に利用していたレガシーベンダーのいくつかがクラウド環境やコンテナ環境で彼らのソフトウェア</w:t>
      </w:r>
      <w:ins w:id="238" w:author="Date Masahiro" w:date="2018-08-06T10:48:00Z">
        <w:r w:rsidR="004B62B1">
          <w:rPr>
            <w:rFonts w:ascii="Verdana" w:eastAsia="ＭＳ Ｐゴシック" w:hAnsi="Verdana" w:hint="eastAsia"/>
          </w:rPr>
          <w:t>が間に合わない</w:t>
        </w:r>
      </w:ins>
      <w:del w:id="239" w:author="Date Masahiro" w:date="2018-08-06T10:48:00Z">
        <w:r w:rsidR="007D5B5C" w:rsidRPr="00B4767A" w:rsidDel="004B62B1">
          <w:rPr>
            <w:rFonts w:ascii="Verdana" w:eastAsia="ＭＳ Ｐゴシック" w:hAnsi="Verdana" w:hint="eastAsia"/>
          </w:rPr>
          <w:delText>を提供しない</w:delText>
        </w:r>
      </w:del>
      <w:r w:rsidR="007D5B5C" w:rsidRPr="00B4767A">
        <w:rPr>
          <w:rFonts w:ascii="Verdana" w:eastAsia="ＭＳ Ｐゴシック" w:hAnsi="Verdana" w:hint="eastAsia"/>
        </w:rPr>
        <w:t>、あるいは、動作させる</w:t>
      </w:r>
      <w:ins w:id="240" w:author="工内 隆" w:date="2018-08-25T10:56:00Z">
        <w:r w:rsidR="00FB30C6">
          <w:rPr>
            <w:rFonts w:ascii="Verdana" w:eastAsia="ＭＳ Ｐゴシック" w:hAnsi="Verdana" w:hint="eastAsia"/>
          </w:rPr>
          <w:t>意志</w:t>
        </w:r>
      </w:ins>
      <w:ins w:id="241" w:author="Date Masahiro" w:date="2018-08-06T10:49:00Z">
        <w:del w:id="242" w:author="工内 隆" w:date="2018-08-25T10:56:00Z">
          <w:r w:rsidR="004B62B1" w:rsidDel="00FB30C6">
            <w:rPr>
              <w:rFonts w:ascii="Verdana" w:eastAsia="ＭＳ Ｐゴシック" w:hAnsi="Verdana" w:hint="eastAsia"/>
            </w:rPr>
            <w:delText>予定</w:delText>
          </w:r>
        </w:del>
        <w:r w:rsidR="004B62B1">
          <w:rPr>
            <w:rFonts w:ascii="Verdana" w:eastAsia="ＭＳ Ｐゴシック" w:hAnsi="Verdana" w:hint="eastAsia"/>
          </w:rPr>
          <w:t>がない</w:t>
        </w:r>
      </w:ins>
      <w:del w:id="243" w:author="Date Masahiro" w:date="2018-08-06T10:49:00Z">
        <w:r w:rsidR="007D5B5C" w:rsidRPr="00B4767A" w:rsidDel="004B62B1">
          <w:rPr>
            <w:rFonts w:ascii="Verdana" w:eastAsia="ＭＳ Ｐゴシック" w:hAnsi="Verdana" w:hint="eastAsia"/>
          </w:rPr>
          <w:delText>ことを喜ばない</w:delText>
        </w:r>
      </w:del>
      <w:r w:rsidR="007D5B5C" w:rsidRPr="00B4767A">
        <w:rPr>
          <w:rFonts w:ascii="Verdana" w:eastAsia="ＭＳ Ｐゴシック" w:hAnsi="Verdana" w:hint="eastAsia"/>
        </w:rPr>
        <w:t>ということもあります。</w:t>
      </w:r>
      <w:r w:rsidRPr="00B4767A">
        <w:rPr>
          <w:rFonts w:ascii="Verdana" w:eastAsia="ＭＳ Ｐゴシック" w:hAnsi="Verdana" w:hint="eastAsia"/>
        </w:rPr>
        <w:t>」</w:t>
      </w:r>
    </w:p>
    <w:p w14:paraId="33480598" w14:textId="77777777" w:rsidR="00544125" w:rsidRPr="00B4767A" w:rsidRDefault="00544125" w:rsidP="00544125">
      <w:pPr>
        <w:rPr>
          <w:rFonts w:ascii="Verdana" w:eastAsia="ＭＳ Ｐゴシック" w:hAnsi="Verdana"/>
        </w:rPr>
      </w:pPr>
    </w:p>
    <w:p w14:paraId="6D0B54E9"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Jared Smith – Open Source Community Manager, Capital One  </w:t>
      </w:r>
    </w:p>
    <w:p w14:paraId="6C264BF2" w14:textId="37BCC6F6" w:rsidR="006138B6" w:rsidRPr="00B4767A" w:rsidRDefault="004C2C00" w:rsidP="006138B6">
      <w:pPr>
        <w:rPr>
          <w:rFonts w:ascii="Verdana" w:eastAsia="ＭＳ Ｐゴシック" w:hAnsi="Verdana"/>
        </w:rPr>
      </w:pPr>
      <w:hyperlink r:id="rId15" w:history="1">
        <w:r w:rsidR="006138B6" w:rsidRPr="00B4767A">
          <w:rPr>
            <w:rStyle w:val="a7"/>
            <w:rFonts w:ascii="Verdana" w:eastAsia="ＭＳ Ｐゴシック" w:hAnsi="Verdana"/>
          </w:rPr>
          <w:t>Jared Smith</w:t>
        </w:r>
      </w:hyperlink>
      <w:r w:rsidR="006138B6" w:rsidRPr="00B4767A">
        <w:rPr>
          <w:rFonts w:ascii="Verdana" w:eastAsia="ＭＳ Ｐゴシック" w:hAnsi="Verdana"/>
        </w:rPr>
        <w:t xml:space="preserve"> – </w:t>
      </w:r>
      <w:r w:rsidR="006138B6" w:rsidRPr="00B4767A">
        <w:rPr>
          <w:rFonts w:ascii="Verdana" w:eastAsia="ＭＳ Ｐゴシック" w:hAnsi="Verdana" w:hint="eastAsia"/>
        </w:rPr>
        <w:t>オープンソースコミュニティマネジャー、</w:t>
      </w:r>
      <w:r w:rsidR="006138B6" w:rsidRPr="00B4767A">
        <w:rPr>
          <w:rFonts w:ascii="Verdana" w:eastAsia="ＭＳ Ｐゴシック" w:hAnsi="Verdana" w:hint="eastAsia"/>
        </w:rPr>
        <w:t>C</w:t>
      </w:r>
      <w:r w:rsidR="006138B6" w:rsidRPr="00B4767A">
        <w:rPr>
          <w:rFonts w:ascii="Verdana" w:eastAsia="ＭＳ Ｐゴシック" w:hAnsi="Verdana"/>
        </w:rPr>
        <w:t>apital One</w:t>
      </w:r>
    </w:p>
    <w:p w14:paraId="66C54D6D" w14:textId="77777777" w:rsidR="00544125" w:rsidRPr="00B4767A" w:rsidRDefault="00544125" w:rsidP="00544125">
      <w:pPr>
        <w:rPr>
          <w:rFonts w:ascii="Verdana" w:eastAsia="ＭＳ Ｐゴシック" w:hAnsi="Verdana"/>
        </w:rPr>
      </w:pPr>
    </w:p>
    <w:p w14:paraId="3A384642" w14:textId="187793E6" w:rsidR="00544125" w:rsidRPr="00B4767A" w:rsidRDefault="00544125" w:rsidP="00544125">
      <w:pPr>
        <w:rPr>
          <w:rFonts w:ascii="Verdana" w:eastAsia="ＭＳ Ｐゴシック" w:hAnsi="Verdana"/>
        </w:rPr>
      </w:pPr>
      <w:r w:rsidRPr="00B4767A">
        <w:rPr>
          <w:rFonts w:ascii="Verdana" w:eastAsia="ＭＳ Ｐゴシック" w:hAnsi="Verdana"/>
        </w:rPr>
        <w:t>Section 5</w:t>
      </w:r>
    </w:p>
    <w:p w14:paraId="3E718F09" w14:textId="735F31C6" w:rsidR="006138B6" w:rsidRPr="00B4767A" w:rsidRDefault="006138B6" w:rsidP="00544125">
      <w:pPr>
        <w:rPr>
          <w:rFonts w:ascii="Verdana" w:eastAsia="ＭＳ Ｐゴシック" w:hAnsi="Verdana"/>
        </w:rPr>
      </w:pPr>
      <w:del w:id="244" w:author="工内 隆" w:date="2018-08-10T15:38:00Z">
        <w:r w:rsidRPr="00B4767A" w:rsidDel="00E67100">
          <w:rPr>
            <w:rFonts w:ascii="Verdana" w:eastAsia="ＭＳ Ｐゴシック" w:hAnsi="Verdana" w:hint="eastAsia"/>
          </w:rPr>
          <w:delText>第五章</w:delText>
        </w:r>
      </w:del>
      <w:ins w:id="245" w:author="工内 隆" w:date="2018-08-10T15:38:00Z">
        <w:r w:rsidR="00E67100">
          <w:rPr>
            <w:rFonts w:ascii="Verdana" w:eastAsia="ＭＳ Ｐゴシック" w:hAnsi="Verdana" w:hint="eastAsia"/>
          </w:rPr>
          <w:t xml:space="preserve">セクション　</w:t>
        </w:r>
        <w:r w:rsidR="00E67100">
          <w:rPr>
            <w:rFonts w:ascii="Verdana" w:eastAsia="ＭＳ Ｐゴシック" w:hAnsi="Verdana" w:hint="eastAsia"/>
          </w:rPr>
          <w:t>5</w:t>
        </w:r>
      </w:ins>
    </w:p>
    <w:p w14:paraId="02823989" w14:textId="77777777" w:rsidR="006138B6" w:rsidRPr="00B4767A" w:rsidRDefault="006138B6" w:rsidP="00544125">
      <w:pPr>
        <w:rPr>
          <w:rFonts w:ascii="Verdana" w:eastAsia="ＭＳ Ｐゴシック" w:hAnsi="Verdana"/>
        </w:rPr>
      </w:pPr>
    </w:p>
    <w:p w14:paraId="1BEC2EE4" w14:textId="58E5F45D" w:rsidR="00544125" w:rsidRPr="00B4767A" w:rsidRDefault="00544125" w:rsidP="00544125">
      <w:pPr>
        <w:rPr>
          <w:rFonts w:ascii="Verdana" w:eastAsia="ＭＳ Ｐゴシック" w:hAnsi="Verdana"/>
        </w:rPr>
      </w:pPr>
      <w:r w:rsidRPr="00B4767A">
        <w:rPr>
          <w:rFonts w:ascii="Verdana" w:eastAsia="ＭＳ Ｐゴシック" w:hAnsi="Verdana"/>
        </w:rPr>
        <w:t>Launching your open source project</w:t>
      </w:r>
    </w:p>
    <w:p w14:paraId="08DC8B74" w14:textId="6C3A23CC" w:rsidR="006138B6" w:rsidRPr="00B4767A" w:rsidRDefault="006138B6" w:rsidP="00544125">
      <w:pPr>
        <w:rPr>
          <w:rFonts w:ascii="Verdana" w:eastAsia="ＭＳ Ｐゴシック" w:hAnsi="Verdana"/>
        </w:rPr>
      </w:pPr>
      <w:r w:rsidRPr="00B4767A">
        <w:rPr>
          <w:rFonts w:ascii="Verdana" w:eastAsia="ＭＳ Ｐゴシック" w:hAnsi="Verdana" w:hint="eastAsia"/>
        </w:rPr>
        <w:t>オープンソースプロジェクトの</w:t>
      </w:r>
      <w:r w:rsidR="00654762" w:rsidRPr="00B4767A">
        <w:rPr>
          <w:rFonts w:ascii="Verdana" w:eastAsia="ＭＳ Ｐゴシック" w:hAnsi="Verdana" w:hint="eastAsia"/>
        </w:rPr>
        <w:t>始動</w:t>
      </w:r>
    </w:p>
    <w:p w14:paraId="4ECF9D4B" w14:textId="77777777" w:rsidR="00544125" w:rsidRPr="00B4767A" w:rsidRDefault="00544125" w:rsidP="00544125">
      <w:pPr>
        <w:rPr>
          <w:rFonts w:ascii="Verdana" w:eastAsia="ＭＳ Ｐゴシック" w:hAnsi="Verdana"/>
        </w:rPr>
      </w:pPr>
    </w:p>
    <w:p w14:paraId="0DD2367E" w14:textId="77777777" w:rsidR="00544125" w:rsidRPr="00B4767A" w:rsidRDefault="00544125" w:rsidP="00544125">
      <w:pPr>
        <w:rPr>
          <w:rFonts w:ascii="Verdana" w:eastAsia="ＭＳ Ｐゴシック" w:hAnsi="Verdana"/>
        </w:rPr>
      </w:pPr>
      <w:r w:rsidRPr="00B4767A">
        <w:rPr>
          <w:rFonts w:ascii="Verdana" w:eastAsia="ＭＳ Ｐゴシック" w:hAnsi="Verdana"/>
        </w:rPr>
        <w:t>Once you’ve properly planned your project, it’s time to take some more formal steps to set up your project, starting with legal preparations. This includes code scanning and scrubbing to ensure the code is safe to use, choosing the right open source license for your project, and setting project governance for smooth operations. Related topics to tackle include: setting up the proper infrastructure, preparing the code to get started, and then finally communicating the launch to the community and providing ongoing documentation.</w:t>
      </w:r>
    </w:p>
    <w:p w14:paraId="548136FF" w14:textId="40937BA9" w:rsidR="00544125" w:rsidRPr="00B4767A" w:rsidRDefault="006138B6" w:rsidP="00544125">
      <w:pPr>
        <w:rPr>
          <w:rFonts w:ascii="Verdana" w:eastAsia="ＭＳ Ｐゴシック" w:hAnsi="Verdana"/>
        </w:rPr>
      </w:pPr>
      <w:r w:rsidRPr="00B4767A">
        <w:rPr>
          <w:rFonts w:ascii="Verdana" w:eastAsia="ＭＳ Ｐゴシック" w:hAnsi="Verdana" w:hint="eastAsia"/>
        </w:rPr>
        <w:t>プロジェクトの計画作りができたら、次は、法務的な準備を始め、プロジェクトの</w:t>
      </w:r>
      <w:r w:rsidR="0046546C" w:rsidRPr="00B4767A">
        <w:rPr>
          <w:rFonts w:ascii="Verdana" w:eastAsia="ＭＳ Ｐゴシック" w:hAnsi="Verdana" w:hint="eastAsia"/>
        </w:rPr>
        <w:t>設立に向けより公式のステップに踏み出すべき時となります。</w:t>
      </w:r>
      <w:r w:rsidR="0062376D" w:rsidRPr="00B4767A">
        <w:rPr>
          <w:rFonts w:ascii="Verdana" w:eastAsia="ＭＳ Ｐゴシック" w:hAnsi="Verdana" w:hint="eastAsia"/>
        </w:rPr>
        <w:t>これには、コードを安全に利用できることを保証する</w:t>
      </w:r>
      <w:r w:rsidR="0062376D" w:rsidRPr="00B4767A">
        <w:rPr>
          <w:rFonts w:ascii="Verdana" w:eastAsia="ＭＳ Ｐゴシック" w:hAnsi="Verdana" w:hint="eastAsia"/>
        </w:rPr>
        <w:lastRenderedPageBreak/>
        <w:t>ためのコードのスキャンと</w:t>
      </w:r>
      <w:r w:rsidR="003E6246" w:rsidRPr="00B4767A">
        <w:rPr>
          <w:rFonts w:ascii="Verdana" w:eastAsia="ＭＳ Ｐゴシック" w:hAnsi="Verdana" w:hint="eastAsia"/>
        </w:rPr>
        <w:t>改善の実施、プロジェクトに対する適切なライセンスの選択、円滑な運用のための</w:t>
      </w:r>
      <w:ins w:id="246" w:author="工内 隆" w:date="2018-08-10T15:42:00Z">
        <w:r w:rsidR="00E67100">
          <w:rPr>
            <w:rFonts w:ascii="Verdana" w:eastAsia="ＭＳ Ｐゴシック" w:hAnsi="Verdana" w:hint="eastAsia"/>
          </w:rPr>
          <w:t>ガバナンス</w:t>
        </w:r>
      </w:ins>
      <w:del w:id="247" w:author="工内 隆" w:date="2018-08-10T15:42:00Z">
        <w:r w:rsidR="003E6246" w:rsidRPr="00B4767A" w:rsidDel="00E67100">
          <w:rPr>
            <w:rFonts w:ascii="Verdana" w:eastAsia="ＭＳ Ｐゴシック" w:hAnsi="Verdana" w:hint="eastAsia"/>
          </w:rPr>
          <w:delText>管理・統制</w:delText>
        </w:r>
      </w:del>
      <w:r w:rsidR="003E6246" w:rsidRPr="00B4767A">
        <w:rPr>
          <w:rFonts w:ascii="Verdana" w:eastAsia="ＭＳ Ｐゴシック" w:hAnsi="Verdana" w:hint="eastAsia"/>
        </w:rPr>
        <w:t>のルール作りなどが含まれます。関連した話題として、インフラの</w:t>
      </w:r>
      <w:r w:rsidR="00654762" w:rsidRPr="00B4767A">
        <w:rPr>
          <w:rFonts w:ascii="Verdana" w:eastAsia="ＭＳ Ｐゴシック" w:hAnsi="Verdana" w:hint="eastAsia"/>
        </w:rPr>
        <w:t>開設</w:t>
      </w:r>
      <w:r w:rsidR="003E6246" w:rsidRPr="00B4767A">
        <w:rPr>
          <w:rFonts w:ascii="Verdana" w:eastAsia="ＭＳ Ｐゴシック" w:hAnsi="Verdana" w:hint="eastAsia"/>
        </w:rPr>
        <w:t>、プロジェクトの開始に向けた</w:t>
      </w:r>
      <w:r w:rsidR="00873162" w:rsidRPr="00B4767A">
        <w:rPr>
          <w:rFonts w:ascii="Verdana" w:eastAsia="ＭＳ Ｐゴシック" w:hAnsi="Verdana" w:hint="eastAsia"/>
        </w:rPr>
        <w:t>コードの設置、そして、最後にコミュニティに対するプロジェクト</w:t>
      </w:r>
      <w:r w:rsidR="00654762" w:rsidRPr="00B4767A">
        <w:rPr>
          <w:rFonts w:ascii="Verdana" w:eastAsia="ＭＳ Ｐゴシック" w:hAnsi="Verdana" w:hint="eastAsia"/>
        </w:rPr>
        <w:t>始動</w:t>
      </w:r>
      <w:r w:rsidR="00873162" w:rsidRPr="00B4767A">
        <w:rPr>
          <w:rFonts w:ascii="Verdana" w:eastAsia="ＭＳ Ｐゴシック" w:hAnsi="Verdana" w:hint="eastAsia"/>
        </w:rPr>
        <w:t>の通知やドキュメントの提供もあります。</w:t>
      </w:r>
    </w:p>
    <w:p w14:paraId="172B10E2" w14:textId="77777777" w:rsidR="006138B6" w:rsidRPr="00B4767A" w:rsidRDefault="006138B6" w:rsidP="00544125">
      <w:pPr>
        <w:rPr>
          <w:rFonts w:ascii="Verdana" w:eastAsia="ＭＳ Ｐゴシック" w:hAnsi="Verdana"/>
        </w:rPr>
      </w:pPr>
    </w:p>
    <w:p w14:paraId="7C27A974" w14:textId="57B5E029" w:rsidR="00544125" w:rsidRPr="00B4767A" w:rsidRDefault="00544125" w:rsidP="00544125">
      <w:pPr>
        <w:rPr>
          <w:rFonts w:ascii="Verdana" w:eastAsia="ＭＳ Ｐゴシック" w:hAnsi="Verdana"/>
        </w:rPr>
      </w:pPr>
      <w:r w:rsidRPr="00B4767A">
        <w:rPr>
          <w:rFonts w:ascii="Verdana" w:eastAsia="ＭＳ Ｐゴシック" w:hAnsi="Verdana"/>
        </w:rPr>
        <w:t>Legal review</w:t>
      </w:r>
    </w:p>
    <w:p w14:paraId="77657BA7" w14:textId="76458FCC" w:rsidR="00873162" w:rsidRPr="00B4767A" w:rsidRDefault="00873162" w:rsidP="00544125">
      <w:pPr>
        <w:rPr>
          <w:rFonts w:ascii="Verdana" w:eastAsia="ＭＳ Ｐゴシック" w:hAnsi="Verdana"/>
        </w:rPr>
      </w:pPr>
      <w:r w:rsidRPr="00B4767A">
        <w:rPr>
          <w:rFonts w:ascii="Verdana" w:eastAsia="ＭＳ Ｐゴシック" w:hAnsi="Verdana" w:hint="eastAsia"/>
        </w:rPr>
        <w:t>法務的レビュー</w:t>
      </w:r>
    </w:p>
    <w:p w14:paraId="189CB8A9" w14:textId="77777777" w:rsidR="00544125" w:rsidRPr="00B4767A" w:rsidRDefault="00544125" w:rsidP="00544125">
      <w:pPr>
        <w:rPr>
          <w:rFonts w:ascii="Verdana" w:eastAsia="ＭＳ Ｐゴシック" w:hAnsi="Verdana"/>
        </w:rPr>
      </w:pPr>
    </w:p>
    <w:p w14:paraId="4F64E610" w14:textId="65AA7174" w:rsidR="00544125" w:rsidRPr="00B4767A" w:rsidRDefault="00544125" w:rsidP="00544125">
      <w:pPr>
        <w:rPr>
          <w:rFonts w:ascii="Verdana" w:eastAsia="ＭＳ Ｐゴシック" w:hAnsi="Verdana"/>
        </w:rPr>
      </w:pPr>
      <w:r w:rsidRPr="00B4767A">
        <w:rPr>
          <w:rFonts w:ascii="Verdana" w:eastAsia="ＭＳ Ｐゴシック" w:hAnsi="Verdana"/>
        </w:rPr>
        <w:t>One of the worst things that can happen to a project is for the community to have distrust in the legal cleanliness of a codebase. It’s important to ensure the code you release has clear licensing and provenance. A full legal review is often helpful in making sure what gets contributed will be acceptable by others in the community. A key aspect of this review is verifying that your company has the right to release all of the code. Your legal review should include trademark due diligence and registration. Note that if you are contributing the project into a foundation, make sure you’re aligned on the trademark strategy before open sourcing your codebase.</w:t>
      </w:r>
    </w:p>
    <w:p w14:paraId="6CDAD644" w14:textId="33002266" w:rsidR="00544125" w:rsidRPr="00B4767A" w:rsidRDefault="00873162" w:rsidP="00544125">
      <w:pPr>
        <w:rPr>
          <w:rFonts w:ascii="Verdana" w:eastAsia="ＭＳ Ｐゴシック" w:hAnsi="Verdana"/>
        </w:rPr>
      </w:pPr>
      <w:r w:rsidRPr="00B4767A">
        <w:rPr>
          <w:rFonts w:ascii="Verdana" w:eastAsia="ＭＳ Ｐゴシック" w:hAnsi="Verdana" w:hint="eastAsia"/>
        </w:rPr>
        <w:t>プロジェクトに起こりえる最悪の事態は、コードベースの法的潔白性に関してコミュニティに不信感を持たれることです。企業が公開するコードが、ライセンス、</w:t>
      </w:r>
      <w:r w:rsidR="00CF561E" w:rsidRPr="00B4767A">
        <w:rPr>
          <w:rFonts w:ascii="Verdana" w:eastAsia="ＭＳ Ｐゴシック" w:hAnsi="Verdana" w:hint="eastAsia"/>
        </w:rPr>
        <w:t>および、出所に関して明確であることを保証することが重要です。貢献として提供されるものがコミュニティ中の他の人々に受け入れ可能であることを確かなものとするのに、</w:t>
      </w:r>
      <w:r w:rsidR="00BF6093" w:rsidRPr="00B4767A">
        <w:rPr>
          <w:rFonts w:ascii="Verdana" w:eastAsia="ＭＳ Ｐゴシック" w:hAnsi="Verdana" w:hint="eastAsia"/>
        </w:rPr>
        <w:t>すべてにわたる法務的レビューが役立ちます。このレビューの重要な側面は、企業として当該コード全体を公開する権限を有していることを検証することです。法務的レビュー</w:t>
      </w:r>
      <w:ins w:id="248" w:author="Date Masahiro" w:date="2018-08-06T10:57:00Z">
        <w:r w:rsidR="004B62B1">
          <w:rPr>
            <w:rFonts w:ascii="Verdana" w:eastAsia="ＭＳ Ｐゴシック" w:hAnsi="Verdana" w:hint="eastAsia"/>
          </w:rPr>
          <w:t>に</w:t>
        </w:r>
      </w:ins>
      <w:r w:rsidR="00BF6093" w:rsidRPr="00B4767A">
        <w:rPr>
          <w:rFonts w:ascii="Verdana" w:eastAsia="ＭＳ Ｐゴシック" w:hAnsi="Verdana" w:hint="eastAsia"/>
        </w:rPr>
        <w:t>は、商標の</w:t>
      </w:r>
      <w:ins w:id="249" w:author="Date Masahiro" w:date="2018-08-06T11:38:00Z">
        <w:r w:rsidR="00FF6D88">
          <w:rPr>
            <w:rFonts w:ascii="Verdana" w:eastAsia="ＭＳ Ｐゴシック" w:hAnsi="Verdana" w:hint="eastAsia"/>
          </w:rPr>
          <w:t>審査</w:t>
        </w:r>
      </w:ins>
      <w:ins w:id="250" w:author="Date Masahiro" w:date="2018-08-06T10:56:00Z">
        <w:r w:rsidR="004B62B1">
          <w:rPr>
            <w:rFonts w:ascii="Verdana" w:eastAsia="ＭＳ Ｐゴシック" w:hAnsi="Verdana" w:hint="eastAsia"/>
          </w:rPr>
          <w:t>、</w:t>
        </w:r>
      </w:ins>
      <w:del w:id="251" w:author="Date Masahiro" w:date="2018-08-06T10:56:00Z">
        <w:r w:rsidR="00BF6093" w:rsidRPr="00B4767A" w:rsidDel="004B62B1">
          <w:rPr>
            <w:rFonts w:ascii="Verdana" w:eastAsia="ＭＳ Ｐゴシック" w:hAnsi="Verdana" w:hint="eastAsia"/>
          </w:rPr>
          <w:delText>精査、および、</w:delText>
        </w:r>
      </w:del>
      <w:r w:rsidR="00BF6093" w:rsidRPr="00B4767A">
        <w:rPr>
          <w:rFonts w:ascii="Verdana" w:eastAsia="ＭＳ Ｐゴシック" w:hAnsi="Verdana" w:hint="eastAsia"/>
        </w:rPr>
        <w:t>登録</w:t>
      </w:r>
      <w:ins w:id="252" w:author="Date Masahiro" w:date="2018-08-06T10:56:00Z">
        <w:r w:rsidR="004B62B1">
          <w:rPr>
            <w:rFonts w:ascii="Verdana" w:eastAsia="ＭＳ Ｐゴシック" w:hAnsi="Verdana" w:hint="eastAsia"/>
          </w:rPr>
          <w:t>も</w:t>
        </w:r>
      </w:ins>
      <w:del w:id="253" w:author="Date Masahiro" w:date="2018-08-06T10:56:00Z">
        <w:r w:rsidR="00BF6093" w:rsidRPr="00B4767A" w:rsidDel="004B62B1">
          <w:rPr>
            <w:rFonts w:ascii="Verdana" w:eastAsia="ＭＳ Ｐゴシック" w:hAnsi="Verdana" w:hint="eastAsia"/>
          </w:rPr>
          <w:delText>を</w:delText>
        </w:r>
      </w:del>
      <w:r w:rsidR="00BF6093" w:rsidRPr="00B4767A">
        <w:rPr>
          <w:rFonts w:ascii="Verdana" w:eastAsia="ＭＳ Ｐゴシック" w:hAnsi="Verdana" w:hint="eastAsia"/>
        </w:rPr>
        <w:t>含</w:t>
      </w:r>
      <w:ins w:id="254" w:author="Date Masahiro" w:date="2018-08-06T10:57:00Z">
        <w:r w:rsidR="004B62B1">
          <w:rPr>
            <w:rFonts w:ascii="Verdana" w:eastAsia="ＭＳ Ｐゴシック" w:hAnsi="Verdana" w:hint="eastAsia"/>
          </w:rPr>
          <w:t>まれるべきです</w:t>
        </w:r>
      </w:ins>
      <w:del w:id="255" w:author="Date Masahiro" w:date="2018-08-06T10:57:00Z">
        <w:r w:rsidR="00BF6093" w:rsidRPr="00B4767A" w:rsidDel="004B62B1">
          <w:rPr>
            <w:rFonts w:ascii="Verdana" w:eastAsia="ＭＳ Ｐゴシック" w:hAnsi="Verdana" w:hint="eastAsia"/>
          </w:rPr>
          <w:delText>むべきです</w:delText>
        </w:r>
      </w:del>
      <w:r w:rsidR="00BF6093" w:rsidRPr="00B4767A">
        <w:rPr>
          <w:rFonts w:ascii="Verdana" w:eastAsia="ＭＳ Ｐゴシック" w:hAnsi="Verdana" w:hint="eastAsia"/>
        </w:rPr>
        <w:t>。</w:t>
      </w:r>
      <w:ins w:id="256" w:author="Date Masahiro" w:date="2018-08-06T10:57:00Z">
        <w:r w:rsidR="004B62B1">
          <w:rPr>
            <w:rFonts w:ascii="Verdana" w:eastAsia="ＭＳ Ｐゴシック" w:hAnsi="Verdana" w:hint="eastAsia"/>
          </w:rPr>
          <w:t>ただし</w:t>
        </w:r>
      </w:ins>
      <w:del w:id="257" w:author="Date Masahiro" w:date="2018-08-06T10:57:00Z">
        <w:r w:rsidR="00BF6093" w:rsidRPr="00B4767A" w:rsidDel="004B62B1">
          <w:rPr>
            <w:rFonts w:ascii="Verdana" w:eastAsia="ＭＳ Ｐゴシック" w:hAnsi="Verdana" w:hint="eastAsia"/>
          </w:rPr>
          <w:delText>もしも</w:delText>
        </w:r>
      </w:del>
      <w:r w:rsidR="00BF6093" w:rsidRPr="00B4767A">
        <w:rPr>
          <w:rFonts w:ascii="Verdana" w:eastAsia="ＭＳ Ｐゴシック" w:hAnsi="Verdana" w:hint="eastAsia"/>
        </w:rPr>
        <w:t>、プロジェクトを</w:t>
      </w:r>
      <w:ins w:id="258" w:author="Date Masahiro" w:date="2018-08-06T10:58:00Z">
        <w:r w:rsidR="004B62B1">
          <w:rPr>
            <w:rFonts w:ascii="Verdana" w:eastAsia="ＭＳ Ｐゴシック" w:hAnsi="Verdana" w:hint="eastAsia"/>
          </w:rPr>
          <w:t>ファウンデーションの中で推進しようと</w:t>
        </w:r>
      </w:ins>
      <w:del w:id="259" w:author="Date Masahiro" w:date="2018-08-06T10:58:00Z">
        <w:r w:rsidR="00BF6093" w:rsidRPr="00B4767A" w:rsidDel="004B62B1">
          <w:rPr>
            <w:rFonts w:ascii="Verdana" w:eastAsia="ＭＳ Ｐゴシック" w:hAnsi="Verdana" w:hint="eastAsia"/>
          </w:rPr>
          <w:delText>何らかの財団</w:delText>
        </w:r>
        <w:r w:rsidR="009444DC" w:rsidRPr="00B4767A" w:rsidDel="004B62B1">
          <w:rPr>
            <w:rFonts w:ascii="Verdana" w:eastAsia="ＭＳ Ｐゴシック" w:hAnsi="Verdana" w:hint="eastAsia"/>
          </w:rPr>
          <w:delText>への</w:delText>
        </w:r>
        <w:r w:rsidR="00BF6093" w:rsidRPr="00B4767A" w:rsidDel="004B62B1">
          <w:rPr>
            <w:rFonts w:ascii="Verdana" w:eastAsia="ＭＳ Ｐゴシック" w:hAnsi="Verdana" w:hint="eastAsia"/>
          </w:rPr>
          <w:delText>貢献</w:delText>
        </w:r>
        <w:r w:rsidR="009444DC" w:rsidRPr="00B4767A" w:rsidDel="004B62B1">
          <w:rPr>
            <w:rFonts w:ascii="Verdana" w:eastAsia="ＭＳ Ｐゴシック" w:hAnsi="Verdana" w:hint="eastAsia"/>
          </w:rPr>
          <w:delText>として実行</w:delText>
        </w:r>
        <w:r w:rsidR="00BF6093" w:rsidRPr="00B4767A" w:rsidDel="004B62B1">
          <w:rPr>
            <w:rFonts w:ascii="Verdana" w:eastAsia="ＭＳ Ｐゴシック" w:hAnsi="Verdana" w:hint="eastAsia"/>
          </w:rPr>
          <w:delText>しようと</w:delText>
        </w:r>
      </w:del>
      <w:r w:rsidR="00BF6093" w:rsidRPr="00B4767A">
        <w:rPr>
          <w:rFonts w:ascii="Verdana" w:eastAsia="ＭＳ Ｐゴシック" w:hAnsi="Verdana" w:hint="eastAsia"/>
        </w:rPr>
        <w:t>しているなら、コードベースのオープンソース化の前に</w:t>
      </w:r>
      <w:ins w:id="260" w:author="Date Masahiro" w:date="2018-08-06T10:59:00Z">
        <w:r w:rsidR="00277F96">
          <w:rPr>
            <w:rFonts w:ascii="Verdana" w:eastAsia="ＭＳ Ｐゴシック" w:hAnsi="Verdana" w:hint="eastAsia"/>
          </w:rPr>
          <w:t>ファウンデーション</w:t>
        </w:r>
      </w:ins>
      <w:del w:id="261" w:author="Date Masahiro" w:date="2018-08-06T10:59:00Z">
        <w:r w:rsidR="00BF6093" w:rsidRPr="00B4767A" w:rsidDel="00277F96">
          <w:rPr>
            <w:rFonts w:ascii="Verdana" w:eastAsia="ＭＳ Ｐゴシック" w:hAnsi="Verdana" w:hint="eastAsia"/>
          </w:rPr>
          <w:delText>財団</w:delText>
        </w:r>
      </w:del>
      <w:r w:rsidR="00BF6093" w:rsidRPr="00B4767A">
        <w:rPr>
          <w:rFonts w:ascii="Verdana" w:eastAsia="ＭＳ Ｐゴシック" w:hAnsi="Verdana" w:hint="eastAsia"/>
        </w:rPr>
        <w:t>の商標</w:t>
      </w:r>
      <w:r w:rsidR="00E6683D" w:rsidRPr="00B4767A">
        <w:rPr>
          <w:rFonts w:ascii="Verdana" w:eastAsia="ＭＳ Ｐゴシック" w:hAnsi="Verdana" w:hint="eastAsia"/>
        </w:rPr>
        <w:t>戦略</w:t>
      </w:r>
      <w:r w:rsidR="00BF6093" w:rsidRPr="00B4767A">
        <w:rPr>
          <w:rFonts w:ascii="Verdana" w:eastAsia="ＭＳ Ｐゴシック" w:hAnsi="Verdana" w:hint="eastAsia"/>
        </w:rPr>
        <w:t>に合致しているかを確認する必要があります。</w:t>
      </w:r>
    </w:p>
    <w:p w14:paraId="62748341" w14:textId="77777777" w:rsidR="00BF6093" w:rsidRPr="00B4767A" w:rsidRDefault="00BF6093" w:rsidP="00544125">
      <w:pPr>
        <w:rPr>
          <w:rFonts w:ascii="Verdana" w:eastAsia="ＭＳ Ｐゴシック" w:hAnsi="Verdana"/>
        </w:rPr>
      </w:pPr>
    </w:p>
    <w:p w14:paraId="225AE278" w14:textId="47D5E219" w:rsidR="00544125" w:rsidRPr="00B4767A" w:rsidRDefault="00544125" w:rsidP="00544125">
      <w:pPr>
        <w:rPr>
          <w:rFonts w:ascii="Verdana" w:eastAsia="ＭＳ Ｐゴシック" w:hAnsi="Verdana"/>
        </w:rPr>
      </w:pPr>
      <w:r w:rsidRPr="00B4767A">
        <w:rPr>
          <w:rFonts w:ascii="Verdana" w:eastAsia="ＭＳ Ｐゴシック" w:hAnsi="Verdana"/>
        </w:rPr>
        <w:t xml:space="preserve">You’ll also need to choose a license for your project. It’s important to document any licensing or intellectual property requirements. An IP Policy can be a helpful document to create to make all licensing and contribution requirements clear. Also, make sure your code has license headers or SPDX license identifiers embedded in each file. Another best practice is to require a Developer Certificate of Origin (DCO) ‘signed-off-by’ on each commit to help improve the provenance of the code. GitHub, for example, has built a tool for requiring this in any repository, available at </w:t>
      </w:r>
      <w:hyperlink r:id="rId16" w:history="1">
        <w:r w:rsidR="009444DC" w:rsidRPr="00B4767A">
          <w:rPr>
            <w:rStyle w:val="a7"/>
            <w:rFonts w:ascii="Verdana" w:eastAsia="ＭＳ Ｐゴシック" w:hAnsi="Verdana"/>
          </w:rPr>
          <w:t>https://probot.github.io/apps/dco</w:t>
        </w:r>
      </w:hyperlink>
      <w:r w:rsidRPr="00B4767A">
        <w:rPr>
          <w:rFonts w:ascii="Verdana" w:eastAsia="ＭＳ Ｐゴシック" w:hAnsi="Verdana"/>
        </w:rPr>
        <w:t>.</w:t>
      </w:r>
    </w:p>
    <w:p w14:paraId="13AEE180" w14:textId="01E7BDEE" w:rsidR="00544125" w:rsidRPr="00B4767A" w:rsidRDefault="009444DC" w:rsidP="00544125">
      <w:pPr>
        <w:rPr>
          <w:rFonts w:ascii="Verdana" w:eastAsia="ＭＳ Ｐゴシック" w:hAnsi="Verdana"/>
        </w:rPr>
      </w:pPr>
      <w:r w:rsidRPr="00B4767A">
        <w:rPr>
          <w:rFonts w:ascii="Verdana" w:eastAsia="ＭＳ Ｐゴシック" w:hAnsi="Verdana" w:hint="eastAsia"/>
        </w:rPr>
        <w:t>プロジェクトのライセンスを選択する必要もあります。ライセンスや知的財産に関わる要件があれ</w:t>
      </w:r>
      <w:r w:rsidRPr="00B4767A">
        <w:rPr>
          <w:rFonts w:ascii="Verdana" w:eastAsia="ＭＳ Ｐゴシック" w:hAnsi="Verdana" w:hint="eastAsia"/>
        </w:rPr>
        <w:lastRenderedPageBreak/>
        <w:t>ばそれらを文書化しておくことが重要です。</w:t>
      </w:r>
      <w:r w:rsidRPr="00B4767A">
        <w:rPr>
          <w:rFonts w:ascii="Verdana" w:eastAsia="ＭＳ Ｐゴシック" w:hAnsi="Verdana" w:hint="eastAsia"/>
        </w:rPr>
        <w:t>IP</w:t>
      </w:r>
      <w:r w:rsidRPr="00B4767A">
        <w:rPr>
          <w:rFonts w:ascii="Verdana" w:eastAsia="ＭＳ Ｐゴシック" w:hAnsi="Verdana" w:hint="eastAsia"/>
        </w:rPr>
        <w:t>ポリシー</w:t>
      </w:r>
      <w:r w:rsidR="00964B87" w:rsidRPr="00B4767A">
        <w:rPr>
          <w:rFonts w:ascii="Verdana" w:eastAsia="ＭＳ Ｐゴシック" w:hAnsi="Verdana" w:hint="eastAsia"/>
        </w:rPr>
        <w:t>を</w:t>
      </w:r>
      <w:r w:rsidRPr="00B4767A">
        <w:rPr>
          <w:rFonts w:ascii="Verdana" w:eastAsia="ＭＳ Ｐゴシック" w:hAnsi="Verdana" w:hint="eastAsia"/>
        </w:rPr>
        <w:t>文書化しておくと、ライセンスや貢献の仕方に関わ</w:t>
      </w:r>
      <w:r w:rsidR="00964B87" w:rsidRPr="00B4767A">
        <w:rPr>
          <w:rFonts w:ascii="Verdana" w:eastAsia="ＭＳ Ｐゴシック" w:hAnsi="Verdana" w:hint="eastAsia"/>
        </w:rPr>
        <w:t>るすべての</w:t>
      </w:r>
      <w:r w:rsidRPr="00B4767A">
        <w:rPr>
          <w:rFonts w:ascii="Verdana" w:eastAsia="ＭＳ Ｐゴシック" w:hAnsi="Verdana" w:hint="eastAsia"/>
        </w:rPr>
        <w:t>要件を明確にする</w:t>
      </w:r>
      <w:r w:rsidR="00964B87" w:rsidRPr="00B4767A">
        <w:rPr>
          <w:rFonts w:ascii="Verdana" w:eastAsia="ＭＳ Ｐゴシック" w:hAnsi="Verdana" w:hint="eastAsia"/>
        </w:rPr>
        <w:t>のに役立ちます。また、コードに</w:t>
      </w:r>
      <w:r w:rsidR="00183CF2" w:rsidRPr="00B4767A">
        <w:rPr>
          <w:rFonts w:ascii="Verdana" w:eastAsia="ＭＳ Ｐゴシック" w:hAnsi="Verdana" w:hint="eastAsia"/>
        </w:rPr>
        <w:t>つ</w:t>
      </w:r>
      <w:r w:rsidR="00964B87" w:rsidRPr="00B4767A">
        <w:rPr>
          <w:rFonts w:ascii="Verdana" w:eastAsia="ＭＳ Ｐゴシック" w:hAnsi="Verdana" w:hint="eastAsia"/>
        </w:rPr>
        <w:t>いては、各ファイルにライセンスヘッダー、あるいは、</w:t>
      </w:r>
      <w:r w:rsidR="00964B87" w:rsidRPr="00B4767A">
        <w:rPr>
          <w:rFonts w:ascii="Verdana" w:eastAsia="ＭＳ Ｐゴシック" w:hAnsi="Verdana" w:hint="eastAsia"/>
        </w:rPr>
        <w:t>SPDX</w:t>
      </w:r>
      <w:r w:rsidR="00964B87" w:rsidRPr="00B4767A">
        <w:rPr>
          <w:rFonts w:ascii="Verdana" w:eastAsia="ＭＳ Ｐゴシック" w:hAnsi="Verdana" w:hint="eastAsia"/>
        </w:rPr>
        <w:t>ライセンス識別子を記述するようにしてください。</w:t>
      </w:r>
      <w:r w:rsidR="00CC09DF" w:rsidRPr="00B4767A">
        <w:rPr>
          <w:rFonts w:ascii="Verdana" w:eastAsia="ＭＳ Ｐゴシック" w:hAnsi="Verdana" w:hint="eastAsia"/>
        </w:rPr>
        <w:t>各コミットに</w:t>
      </w:r>
      <w:r w:rsidR="00183CF2" w:rsidRPr="00B4767A">
        <w:rPr>
          <w:rFonts w:ascii="Verdana" w:eastAsia="ＭＳ Ｐゴシック" w:hAnsi="Verdana" w:hint="eastAsia"/>
        </w:rPr>
        <w:t>DCO(Developer Certificate of Origin</w:t>
      </w:r>
      <w:r w:rsidR="00CC09DF" w:rsidRPr="00B4767A">
        <w:rPr>
          <w:rFonts w:ascii="Verdana" w:eastAsia="ＭＳ Ｐゴシック" w:hAnsi="Verdana" w:hint="eastAsia"/>
        </w:rPr>
        <w:t>)</w:t>
      </w:r>
      <w:r w:rsidR="00183CF2" w:rsidRPr="00B4767A">
        <w:rPr>
          <w:rFonts w:ascii="Verdana" w:eastAsia="ＭＳ Ｐゴシック" w:hAnsi="Verdana" w:hint="eastAsia"/>
        </w:rPr>
        <w:t xml:space="preserve"> </w:t>
      </w:r>
      <w:r w:rsidR="00CC09DF" w:rsidRPr="00B4767A">
        <w:rPr>
          <w:rFonts w:ascii="Verdana" w:eastAsia="ＭＳ Ｐゴシック" w:hAnsi="Verdana" w:hint="eastAsia"/>
        </w:rPr>
        <w:t>、すなわち、</w:t>
      </w:r>
      <w:r w:rsidR="008D72BE" w:rsidRPr="00B4767A">
        <w:rPr>
          <w:rFonts w:ascii="Verdana" w:eastAsia="ＭＳ Ｐゴシック" w:hAnsi="Verdana" w:hint="eastAsia"/>
        </w:rPr>
        <w:t>「</w:t>
      </w:r>
      <w:r w:rsidR="00CC09DF" w:rsidRPr="00B4767A">
        <w:rPr>
          <w:rFonts w:ascii="Verdana" w:eastAsia="ＭＳ Ｐゴシック" w:hAnsi="Verdana"/>
        </w:rPr>
        <w:t>signed-off-by</w:t>
      </w:r>
      <w:r w:rsidR="008D72BE" w:rsidRPr="00B4767A">
        <w:rPr>
          <w:rFonts w:ascii="Verdana" w:eastAsia="ＭＳ Ｐゴシック" w:hAnsi="Verdana" w:hint="eastAsia"/>
        </w:rPr>
        <w:t>行」</w:t>
      </w:r>
      <w:r w:rsidR="00CC09DF" w:rsidRPr="00B4767A">
        <w:rPr>
          <w:rFonts w:ascii="Verdana" w:eastAsia="ＭＳ Ｐゴシック" w:hAnsi="Verdana" w:hint="eastAsia"/>
        </w:rPr>
        <w:t>を要求し、コードの由来を証明しやすくすること</w:t>
      </w:r>
      <w:r w:rsidR="003A7606" w:rsidRPr="00B4767A">
        <w:rPr>
          <w:rFonts w:ascii="Verdana" w:eastAsia="ＭＳ Ｐゴシック" w:hAnsi="Verdana" w:hint="eastAsia"/>
        </w:rPr>
        <w:t>も取り入れることが推奨される</w:t>
      </w:r>
      <w:r w:rsidR="00CC09DF" w:rsidRPr="00B4767A">
        <w:rPr>
          <w:rFonts w:ascii="Verdana" w:eastAsia="ＭＳ Ｐゴシック" w:hAnsi="Verdana" w:hint="eastAsia"/>
        </w:rPr>
        <w:t>手法</w:t>
      </w:r>
      <w:r w:rsidR="003A7606" w:rsidRPr="00B4767A">
        <w:rPr>
          <w:rFonts w:ascii="Verdana" w:eastAsia="ＭＳ Ｐゴシック" w:hAnsi="Verdana" w:hint="eastAsia"/>
        </w:rPr>
        <w:t>です。</w:t>
      </w:r>
      <w:r w:rsidR="008D72BE" w:rsidRPr="00B4767A">
        <w:rPr>
          <w:rFonts w:ascii="Verdana" w:eastAsia="ＭＳ Ｐゴシック" w:hAnsi="Verdana" w:hint="eastAsia"/>
        </w:rPr>
        <w:t>たとえば、</w:t>
      </w:r>
      <w:r w:rsidR="008D72BE" w:rsidRPr="00B4767A">
        <w:rPr>
          <w:rFonts w:ascii="Verdana" w:eastAsia="ＭＳ Ｐゴシック" w:hAnsi="Verdana" w:hint="eastAsia"/>
        </w:rPr>
        <w:t>GitHub</w:t>
      </w:r>
      <w:r w:rsidR="008D72BE" w:rsidRPr="00B4767A">
        <w:rPr>
          <w:rFonts w:ascii="Verdana" w:eastAsia="ＭＳ Ｐゴシック" w:hAnsi="Verdana" w:hint="eastAsia"/>
        </w:rPr>
        <w:t>では、どんなリポジトリーにおいてもこれを要求するようなツールを用意しており、</w:t>
      </w:r>
      <w:r w:rsidR="008D72BE" w:rsidRPr="00B4767A">
        <w:rPr>
          <w:rFonts w:ascii="Verdana" w:eastAsia="ＭＳ Ｐゴシック" w:hAnsi="Verdana"/>
        </w:rPr>
        <w:t xml:space="preserve"> </w:t>
      </w:r>
      <w:hyperlink r:id="rId17" w:history="1">
        <w:r w:rsidR="008D72BE" w:rsidRPr="00B4767A">
          <w:rPr>
            <w:rStyle w:val="a7"/>
            <w:rFonts w:ascii="Verdana" w:eastAsia="ＭＳ Ｐゴシック" w:hAnsi="Verdana"/>
          </w:rPr>
          <w:t>https://probot.github.io/apps/dco</w:t>
        </w:r>
      </w:hyperlink>
      <w:r w:rsidR="008D72BE" w:rsidRPr="00B4767A">
        <w:rPr>
          <w:rFonts w:ascii="Verdana" w:eastAsia="ＭＳ Ｐゴシック" w:hAnsi="Verdana" w:hint="eastAsia"/>
        </w:rPr>
        <w:t>で利用できます。</w:t>
      </w:r>
    </w:p>
    <w:p w14:paraId="1DAA0CC3" w14:textId="77777777" w:rsidR="00964B87" w:rsidRPr="00B4767A" w:rsidRDefault="00964B87" w:rsidP="00544125">
      <w:pPr>
        <w:rPr>
          <w:rFonts w:ascii="Verdana" w:eastAsia="ＭＳ Ｐゴシック" w:hAnsi="Verdana"/>
        </w:rPr>
      </w:pPr>
    </w:p>
    <w:p w14:paraId="370D9F0D" w14:textId="326E0FC8" w:rsidR="00544125" w:rsidRPr="00B4767A" w:rsidRDefault="00544125" w:rsidP="00544125">
      <w:pPr>
        <w:rPr>
          <w:rFonts w:ascii="Verdana" w:eastAsia="ＭＳ Ｐゴシック" w:hAnsi="Verdana"/>
        </w:rPr>
      </w:pPr>
      <w:r w:rsidRPr="00B4767A">
        <w:rPr>
          <w:rFonts w:ascii="Verdana" w:eastAsia="ＭＳ Ｐゴシック" w:hAnsi="Verdana"/>
        </w:rPr>
        <w:t>It’s important to be familiar with the common open source licenses and their tradeoffs. Some have explicit patent grants, some have defensive termination rights, some protect the rights of users, some offer cure provisions and some are just simpler or more commonly accepted in your industry. You also need to consider the licenses that are in use for your dependencies and other codebases your software may be combined with or integrate with.</w:t>
      </w:r>
    </w:p>
    <w:p w14:paraId="4360279A" w14:textId="5CA30E13" w:rsidR="008D72BE" w:rsidRPr="00B4767A" w:rsidRDefault="008D72BE" w:rsidP="00544125">
      <w:pPr>
        <w:rPr>
          <w:rFonts w:ascii="Verdana" w:eastAsia="ＭＳ Ｐゴシック" w:hAnsi="Verdana"/>
        </w:rPr>
      </w:pPr>
      <w:r w:rsidRPr="00B4767A">
        <w:rPr>
          <w:rFonts w:ascii="Verdana" w:eastAsia="ＭＳ Ｐゴシック" w:hAnsi="Verdana" w:hint="eastAsia"/>
        </w:rPr>
        <w:t>一般的</w:t>
      </w:r>
      <w:r w:rsidR="006031DF" w:rsidRPr="00B4767A">
        <w:rPr>
          <w:rFonts w:ascii="Verdana" w:eastAsia="ＭＳ Ｐゴシック" w:hAnsi="Verdana" w:hint="eastAsia"/>
        </w:rPr>
        <w:t>に採用されるいくつかの</w:t>
      </w:r>
      <w:r w:rsidRPr="00B4767A">
        <w:rPr>
          <w:rFonts w:ascii="Verdana" w:eastAsia="ＭＳ Ｐゴシック" w:hAnsi="Verdana" w:hint="eastAsia"/>
        </w:rPr>
        <w:t>オープンソースライセンスと、それぞれのトレードオフについて</w:t>
      </w:r>
      <w:r w:rsidR="006031DF" w:rsidRPr="00B4767A">
        <w:rPr>
          <w:rFonts w:ascii="Verdana" w:eastAsia="ＭＳ Ｐゴシック" w:hAnsi="Verdana" w:hint="eastAsia"/>
        </w:rPr>
        <w:t>精通しておくことが重要です。それらの中には、明示的な</w:t>
      </w:r>
      <w:ins w:id="262" w:author="工内 隆" w:date="2018-08-10T15:55:00Z">
        <w:r w:rsidR="00C26875">
          <w:rPr>
            <w:rFonts w:ascii="Verdana" w:eastAsia="ＭＳ Ｐゴシック" w:hAnsi="Verdana" w:hint="eastAsia"/>
          </w:rPr>
          <w:t>特許</w:t>
        </w:r>
      </w:ins>
      <w:del w:id="263" w:author="工内 隆" w:date="2018-08-10T15:55:00Z">
        <w:r w:rsidR="006031DF" w:rsidRPr="00B4767A" w:rsidDel="00C26875">
          <w:rPr>
            <w:rFonts w:ascii="Verdana" w:eastAsia="ＭＳ Ｐゴシック" w:hAnsi="Verdana" w:hint="eastAsia"/>
          </w:rPr>
          <w:delText>パテント</w:delText>
        </w:r>
      </w:del>
      <w:r w:rsidR="00716E77" w:rsidRPr="00B4767A">
        <w:rPr>
          <w:rFonts w:ascii="Verdana" w:eastAsia="ＭＳ Ｐゴシック" w:hAnsi="Verdana" w:hint="eastAsia"/>
        </w:rPr>
        <w:t>許諾</w:t>
      </w:r>
      <w:r w:rsidR="006031DF" w:rsidRPr="00B4767A">
        <w:rPr>
          <w:rFonts w:ascii="Verdana" w:eastAsia="ＭＳ Ｐゴシック" w:hAnsi="Verdana" w:hint="eastAsia"/>
        </w:rPr>
        <w:t>の条項を持つもの、防御的な停止権限の条項を持つもの、ユーザーの権利を保護するもの、</w:t>
      </w:r>
      <w:r w:rsidR="00716E77" w:rsidRPr="00B4767A">
        <w:rPr>
          <w:rFonts w:ascii="Verdana" w:eastAsia="ＭＳ Ｐゴシック" w:hAnsi="Verdana" w:hint="eastAsia"/>
        </w:rPr>
        <w:t>救済条項を提示するもの、簡易なものや業界で広く受け入れられているものがあります。また、</w:t>
      </w:r>
      <w:r w:rsidR="00FC2B7F" w:rsidRPr="00B4767A">
        <w:rPr>
          <w:rFonts w:ascii="Verdana" w:eastAsia="ＭＳ Ｐゴシック" w:hAnsi="Verdana" w:hint="eastAsia"/>
        </w:rPr>
        <w:t>当該コードが依存するソフトウェアや、それが組み込まれた、あるいは、統合されたコードベースで採用されたライセンスについても</w:t>
      </w:r>
      <w:del w:id="264" w:author="Date Masahiro" w:date="2018-08-06T11:56:00Z">
        <w:r w:rsidR="00FC2B7F" w:rsidRPr="00B4767A" w:rsidDel="00EF4389">
          <w:rPr>
            <w:rFonts w:ascii="Verdana" w:eastAsia="ＭＳ Ｐゴシック" w:hAnsi="Verdana" w:hint="eastAsia"/>
          </w:rPr>
          <w:delText>検討</w:delText>
        </w:r>
      </w:del>
      <w:ins w:id="265" w:author="Date Masahiro" w:date="2018-08-06T11:56:00Z">
        <w:r w:rsidR="00EF4389">
          <w:rPr>
            <w:rFonts w:ascii="Verdana" w:eastAsia="ＭＳ Ｐゴシック" w:hAnsi="Verdana" w:hint="eastAsia"/>
          </w:rPr>
          <w:t>考慮</w:t>
        </w:r>
      </w:ins>
      <w:r w:rsidR="00FC2B7F" w:rsidRPr="00B4767A">
        <w:rPr>
          <w:rFonts w:ascii="Verdana" w:eastAsia="ＭＳ Ｐゴシック" w:hAnsi="Verdana" w:hint="eastAsia"/>
        </w:rPr>
        <w:t>の必要があります。</w:t>
      </w:r>
    </w:p>
    <w:p w14:paraId="209B8E5D" w14:textId="77777777" w:rsidR="00544125" w:rsidRPr="00B4767A" w:rsidRDefault="00544125" w:rsidP="00544125">
      <w:pPr>
        <w:rPr>
          <w:rFonts w:ascii="Verdana" w:eastAsia="ＭＳ Ｐゴシック" w:hAnsi="Verdana"/>
        </w:rPr>
      </w:pPr>
    </w:p>
    <w:p w14:paraId="0AB15B0F" w14:textId="362B1832" w:rsidR="00544125" w:rsidRPr="00B4767A" w:rsidRDefault="00544125" w:rsidP="00544125">
      <w:pPr>
        <w:rPr>
          <w:rFonts w:ascii="Verdana" w:eastAsia="ＭＳ Ｐゴシック" w:hAnsi="Verdana"/>
        </w:rPr>
      </w:pPr>
      <w:r w:rsidRPr="00B4767A">
        <w:rPr>
          <w:rFonts w:ascii="Verdana" w:eastAsia="ＭＳ Ｐゴシック" w:hAnsi="Verdana"/>
        </w:rPr>
        <w:t>In addition to the software source code, consider the license requirements for other aspects of your project. If you anticipate needing corporate commitments for patent grants, or the ability to relicense the project later, you may want to look at some of the more common Contributor License Agreements (commonly referred to as CLAs). Not all CLAs are alike, so consider this option carefully. Also be aware that CLAs can be an impediment to participation as developers often have to go through arduous approval processes to get them signed.</w:t>
      </w:r>
    </w:p>
    <w:p w14:paraId="2E4C01B1" w14:textId="3CDA204B" w:rsidR="00FC2B7F" w:rsidRPr="00B4767A" w:rsidRDefault="00551837" w:rsidP="00544125">
      <w:pPr>
        <w:rPr>
          <w:rFonts w:ascii="Verdana" w:eastAsia="ＭＳ Ｐゴシック" w:hAnsi="Verdana"/>
        </w:rPr>
      </w:pPr>
      <w:r w:rsidRPr="00B4767A">
        <w:rPr>
          <w:rFonts w:ascii="Verdana" w:eastAsia="ＭＳ Ｐゴシック" w:hAnsi="Verdana" w:hint="eastAsia"/>
        </w:rPr>
        <w:t>ソフトウェアのソースコードに加えて、プロジェクトの他の側面に関わるライセンス要件も検討しなければなりません。</w:t>
      </w:r>
      <w:r w:rsidR="000B018F" w:rsidRPr="00B4767A">
        <w:rPr>
          <w:rFonts w:ascii="Verdana" w:eastAsia="ＭＳ Ｐゴシック" w:hAnsi="Verdana" w:hint="eastAsia"/>
        </w:rPr>
        <w:t>参加</w:t>
      </w:r>
      <w:r w:rsidRPr="00B4767A">
        <w:rPr>
          <w:rFonts w:ascii="Verdana" w:eastAsia="ＭＳ Ｐゴシック" w:hAnsi="Verdana" w:hint="eastAsia"/>
        </w:rPr>
        <w:t>企業</w:t>
      </w:r>
      <w:ins w:id="266" w:author="工内 隆" w:date="2018-08-25T10:59:00Z">
        <w:r w:rsidR="00FB30C6">
          <w:rPr>
            <w:rFonts w:ascii="Verdana" w:eastAsia="ＭＳ Ｐゴシック" w:hAnsi="Verdana" w:hint="eastAsia"/>
          </w:rPr>
          <w:t>の</w:t>
        </w:r>
      </w:ins>
      <w:del w:id="267" w:author="工内 隆" w:date="2018-08-25T10:59:00Z">
        <w:r w:rsidR="00A46C8F" w:rsidRPr="00B4767A" w:rsidDel="00FB30C6">
          <w:rPr>
            <w:rFonts w:ascii="Verdana" w:eastAsia="ＭＳ Ｐゴシック" w:hAnsi="Verdana" w:hint="eastAsia"/>
          </w:rPr>
          <w:delText>が</w:delText>
        </w:r>
      </w:del>
      <w:ins w:id="268" w:author="工内 隆" w:date="2018-08-10T15:55:00Z">
        <w:r w:rsidR="00C26875">
          <w:rPr>
            <w:rFonts w:ascii="Verdana" w:eastAsia="ＭＳ Ｐゴシック" w:hAnsi="Verdana" w:hint="eastAsia"/>
          </w:rPr>
          <w:t>特許</w:t>
        </w:r>
      </w:ins>
      <w:del w:id="269" w:author="工内 隆" w:date="2018-08-10T15:55:00Z">
        <w:r w:rsidRPr="00B4767A" w:rsidDel="00C26875">
          <w:rPr>
            <w:rFonts w:ascii="Verdana" w:eastAsia="ＭＳ Ｐゴシック" w:hAnsi="Verdana" w:hint="eastAsia"/>
          </w:rPr>
          <w:delText>パテント</w:delText>
        </w:r>
      </w:del>
      <w:r w:rsidRPr="00B4767A">
        <w:rPr>
          <w:rFonts w:ascii="Verdana" w:eastAsia="ＭＳ Ｐゴシック" w:hAnsi="Verdana" w:hint="eastAsia"/>
        </w:rPr>
        <w:t>許諾の</w:t>
      </w:r>
      <w:r w:rsidR="00A46C8F" w:rsidRPr="00B4767A">
        <w:rPr>
          <w:rFonts w:ascii="Verdana" w:eastAsia="ＭＳ Ｐゴシック" w:hAnsi="Verdana" w:hint="eastAsia"/>
        </w:rPr>
        <w:t>取り決めを</w:t>
      </w:r>
      <w:r w:rsidRPr="00B4767A">
        <w:rPr>
          <w:rFonts w:ascii="Verdana" w:eastAsia="ＭＳ Ｐゴシック" w:hAnsi="Verdana" w:hint="eastAsia"/>
        </w:rPr>
        <w:t>必要</w:t>
      </w:r>
      <w:r w:rsidR="00A46C8F" w:rsidRPr="00B4767A">
        <w:rPr>
          <w:rFonts w:ascii="Verdana" w:eastAsia="ＭＳ Ｐゴシック" w:hAnsi="Verdana" w:hint="eastAsia"/>
        </w:rPr>
        <w:t>とする</w:t>
      </w:r>
      <w:ins w:id="270" w:author="工内 隆" w:date="2018-08-25T10:58:00Z">
        <w:r w:rsidR="00FB30C6">
          <w:rPr>
            <w:rFonts w:ascii="Verdana" w:eastAsia="ＭＳ Ｐゴシック" w:hAnsi="Verdana" w:hint="eastAsia"/>
          </w:rPr>
          <w:t>場合</w:t>
        </w:r>
      </w:ins>
      <w:del w:id="271" w:author="工内 隆" w:date="2018-08-25T10:58:00Z">
        <w:r w:rsidR="00A46C8F" w:rsidRPr="00B4767A" w:rsidDel="00FB30C6">
          <w:rPr>
            <w:rFonts w:ascii="Verdana" w:eastAsia="ＭＳ Ｐゴシック" w:hAnsi="Verdana" w:hint="eastAsia"/>
          </w:rPr>
          <w:delText>こと</w:delText>
        </w:r>
      </w:del>
      <w:r w:rsidR="00D74B04" w:rsidRPr="00B4767A">
        <w:rPr>
          <w:rFonts w:ascii="Verdana" w:eastAsia="ＭＳ Ｐゴシック" w:hAnsi="Verdana" w:hint="eastAsia"/>
        </w:rPr>
        <w:t>や</w:t>
      </w:r>
      <w:r w:rsidRPr="00B4767A">
        <w:rPr>
          <w:rFonts w:ascii="Verdana" w:eastAsia="ＭＳ Ｐゴシック" w:hAnsi="Verdana" w:hint="eastAsia"/>
        </w:rPr>
        <w:t>、後</w:t>
      </w:r>
      <w:r w:rsidR="00A46C8F" w:rsidRPr="00B4767A">
        <w:rPr>
          <w:rFonts w:ascii="Verdana" w:eastAsia="ＭＳ Ｐゴシック" w:hAnsi="Verdana" w:hint="eastAsia"/>
        </w:rPr>
        <w:t>で</w:t>
      </w:r>
      <w:r w:rsidRPr="00B4767A">
        <w:rPr>
          <w:rFonts w:ascii="Verdana" w:eastAsia="ＭＳ Ｐゴシック" w:hAnsi="Verdana" w:hint="eastAsia"/>
        </w:rPr>
        <w:t>プロジェクトをリライセンス</w:t>
      </w:r>
      <w:r w:rsidR="00A46C8F" w:rsidRPr="00B4767A">
        <w:rPr>
          <w:rFonts w:ascii="Verdana" w:eastAsia="ＭＳ Ｐゴシック" w:hAnsi="Verdana" w:hint="eastAsia"/>
        </w:rPr>
        <w:t>できるように</w:t>
      </w:r>
      <w:r w:rsidR="00D74B04" w:rsidRPr="00B4767A">
        <w:rPr>
          <w:rFonts w:ascii="Verdana" w:eastAsia="ＭＳ Ｐゴシック" w:hAnsi="Verdana" w:hint="eastAsia"/>
        </w:rPr>
        <w:t>することを見越す</w:t>
      </w:r>
      <w:ins w:id="272" w:author="工内 隆" w:date="2018-08-25T10:58:00Z">
        <w:r w:rsidR="00FB30C6">
          <w:rPr>
            <w:rFonts w:ascii="Verdana" w:eastAsia="ＭＳ Ｐゴシック" w:hAnsi="Verdana" w:hint="eastAsia"/>
          </w:rPr>
          <w:t>場合は</w:t>
        </w:r>
      </w:ins>
      <w:del w:id="273" w:author="工内 隆" w:date="2018-08-25T10:58:00Z">
        <w:r w:rsidR="00D74B04" w:rsidRPr="00B4767A" w:rsidDel="00FB30C6">
          <w:rPr>
            <w:rFonts w:ascii="Verdana" w:eastAsia="ＭＳ Ｐゴシック" w:hAnsi="Verdana" w:hint="eastAsia"/>
          </w:rPr>
          <w:delText>なら</w:delText>
        </w:r>
      </w:del>
      <w:r w:rsidR="00D74B04" w:rsidRPr="00B4767A">
        <w:rPr>
          <w:rFonts w:ascii="Verdana" w:eastAsia="ＭＳ Ｐゴシック" w:hAnsi="Verdana" w:hint="eastAsia"/>
        </w:rPr>
        <w:t>、</w:t>
      </w:r>
      <w:r w:rsidR="00A46C8F" w:rsidRPr="00B4767A">
        <w:rPr>
          <w:rFonts w:ascii="Verdana" w:eastAsia="ＭＳ Ｐゴシック" w:hAnsi="Verdana" w:hint="eastAsia"/>
        </w:rPr>
        <w:t>一般的な</w:t>
      </w:r>
      <w:bookmarkStart w:id="274" w:name="_Hlk520118654"/>
      <w:r w:rsidR="00A46C8F" w:rsidRPr="00B4767A">
        <w:rPr>
          <w:rFonts w:ascii="Verdana" w:eastAsia="ＭＳ Ｐゴシック" w:hAnsi="Verdana"/>
        </w:rPr>
        <w:t>Contributor License Agreements (CLAs)</w:t>
      </w:r>
      <w:bookmarkEnd w:id="274"/>
      <w:r w:rsidR="00A46C8F" w:rsidRPr="00B4767A">
        <w:rPr>
          <w:rFonts w:ascii="Verdana" w:eastAsia="ＭＳ Ｐゴシック" w:hAnsi="Verdana" w:hint="eastAsia"/>
        </w:rPr>
        <w:t>をいくつか参照してみるのがよいでしょう。</w:t>
      </w:r>
      <w:r w:rsidR="00A43C60" w:rsidRPr="00B4767A">
        <w:rPr>
          <w:rFonts w:ascii="Verdana" w:eastAsia="ＭＳ Ｐゴシック" w:hAnsi="Verdana" w:hint="eastAsia"/>
        </w:rPr>
        <w:t>しかし、すべての</w:t>
      </w:r>
      <w:r w:rsidR="00A43C60" w:rsidRPr="00B4767A">
        <w:rPr>
          <w:rFonts w:ascii="Verdana" w:eastAsia="ＭＳ Ｐゴシック" w:hAnsi="Verdana" w:hint="eastAsia"/>
        </w:rPr>
        <w:t>CLA</w:t>
      </w:r>
      <w:r w:rsidR="00A43C60" w:rsidRPr="00B4767A">
        <w:rPr>
          <w:rFonts w:ascii="Verdana" w:eastAsia="ＭＳ Ｐゴシック" w:hAnsi="Verdana"/>
        </w:rPr>
        <w:t>s</w:t>
      </w:r>
      <w:r w:rsidR="00A43C60" w:rsidRPr="00B4767A">
        <w:rPr>
          <w:rFonts w:ascii="Verdana" w:eastAsia="ＭＳ Ｐゴシック" w:hAnsi="Verdana" w:hint="eastAsia"/>
        </w:rPr>
        <w:t>が必ずしも似通っているわけでもないので、注意深く検討する必要があります。また、</w:t>
      </w:r>
      <w:r w:rsidR="00A43C60" w:rsidRPr="00B4767A">
        <w:rPr>
          <w:rFonts w:ascii="Verdana" w:eastAsia="ＭＳ Ｐゴシック" w:hAnsi="Verdana" w:hint="eastAsia"/>
        </w:rPr>
        <w:t>CL</w:t>
      </w:r>
      <w:r w:rsidR="00A43C60" w:rsidRPr="00B4767A">
        <w:rPr>
          <w:rFonts w:ascii="Verdana" w:eastAsia="ＭＳ Ｐゴシック" w:hAnsi="Verdana"/>
        </w:rPr>
        <w:t>As</w:t>
      </w:r>
      <w:r w:rsidR="00A43C60" w:rsidRPr="00B4767A">
        <w:rPr>
          <w:rFonts w:ascii="Verdana" w:eastAsia="ＭＳ Ｐゴシック" w:hAnsi="Verdana" w:hint="eastAsia"/>
        </w:rPr>
        <w:t>は、開発者が社内の承認を得るのに骨の折れるプロセスを要することもあり、参加の障害となる可能性もあります。</w:t>
      </w:r>
    </w:p>
    <w:p w14:paraId="50FEF6AF" w14:textId="77777777" w:rsidR="00544125" w:rsidRPr="00B4767A" w:rsidRDefault="00544125" w:rsidP="00544125">
      <w:pPr>
        <w:rPr>
          <w:rFonts w:ascii="Verdana" w:eastAsia="ＭＳ Ｐゴシック" w:hAnsi="Verdana"/>
        </w:rPr>
      </w:pPr>
    </w:p>
    <w:p w14:paraId="604A862B" w14:textId="345CF592" w:rsidR="00544125" w:rsidRPr="00B4767A" w:rsidRDefault="00544125" w:rsidP="00544125">
      <w:pPr>
        <w:rPr>
          <w:rFonts w:ascii="Verdana" w:eastAsia="ＭＳ Ｐゴシック" w:hAnsi="Verdana"/>
        </w:rPr>
      </w:pPr>
      <w:r w:rsidRPr="00B4767A">
        <w:rPr>
          <w:rFonts w:ascii="Verdana" w:eastAsia="ＭＳ Ｐゴシック" w:hAnsi="Verdana"/>
        </w:rPr>
        <w:lastRenderedPageBreak/>
        <w:t xml:space="preserve">Your project may also produce deliverables that are not software. If your project is producing documentation, discuss whether you should use a specific license for the documentation. For example, many open source projects will use an open source license for the software and a Creative Commons license for the documentation. Additionally, some projects seek to create specifications that may be implemented in various ways by others. Those projects should consider the option to use a specification license. One example of this would be the Open Container Initiative (OCI) which uses the </w:t>
      </w:r>
      <w:proofErr w:type="spellStart"/>
      <w:r w:rsidRPr="00B4767A">
        <w:rPr>
          <w:rFonts w:ascii="Verdana" w:eastAsia="ＭＳ Ｐゴシック" w:hAnsi="Verdana"/>
        </w:rPr>
        <w:t>OWFa</w:t>
      </w:r>
      <w:proofErr w:type="spellEnd"/>
      <w:r w:rsidRPr="00B4767A">
        <w:rPr>
          <w:rFonts w:ascii="Verdana" w:eastAsia="ＭＳ Ｐゴシック" w:hAnsi="Verdana"/>
        </w:rPr>
        <w:t xml:space="preserve"> 1.0 – Patent Only specification license for the specifications and the Apache License, Version 2.0 on the open source software implementation they’re building.</w:t>
      </w:r>
    </w:p>
    <w:p w14:paraId="2609FD5C" w14:textId="10E479F4" w:rsidR="00544125" w:rsidRPr="00B4767A" w:rsidRDefault="00A43C60" w:rsidP="00544125">
      <w:pPr>
        <w:rPr>
          <w:rFonts w:ascii="Verdana" w:eastAsia="ＭＳ Ｐゴシック" w:hAnsi="Verdana"/>
        </w:rPr>
      </w:pPr>
      <w:r w:rsidRPr="00B4767A">
        <w:rPr>
          <w:rFonts w:ascii="Verdana" w:eastAsia="ＭＳ Ｐゴシック" w:hAnsi="Verdana" w:hint="eastAsia"/>
        </w:rPr>
        <w:t>当該プロジェクト</w:t>
      </w:r>
      <w:r w:rsidR="003762AA" w:rsidRPr="00B4767A">
        <w:rPr>
          <w:rFonts w:ascii="Verdana" w:eastAsia="ＭＳ Ｐゴシック" w:hAnsi="Verdana" w:hint="eastAsia"/>
        </w:rPr>
        <w:t>が</w:t>
      </w:r>
      <w:r w:rsidRPr="00B4767A">
        <w:rPr>
          <w:rFonts w:ascii="Verdana" w:eastAsia="ＭＳ Ｐゴシック" w:hAnsi="Verdana" w:hint="eastAsia"/>
        </w:rPr>
        <w:t>ソフトウェアではない成果物を作りだすこともあります。</w:t>
      </w:r>
      <w:r w:rsidR="00B3579A" w:rsidRPr="00B4767A">
        <w:rPr>
          <w:rFonts w:ascii="Verdana" w:eastAsia="ＭＳ Ｐゴシック" w:hAnsi="Verdana" w:hint="eastAsia"/>
        </w:rPr>
        <w:t>プロジェクトが</w:t>
      </w:r>
      <w:r w:rsidR="00B60354" w:rsidRPr="00B4767A">
        <w:rPr>
          <w:rFonts w:ascii="Verdana" w:eastAsia="ＭＳ Ｐゴシック" w:hAnsi="Verdana" w:hint="eastAsia"/>
        </w:rPr>
        <w:t>ドキュメント</w:t>
      </w:r>
      <w:r w:rsidR="00B3579A" w:rsidRPr="00B4767A">
        <w:rPr>
          <w:rFonts w:ascii="Verdana" w:eastAsia="ＭＳ Ｐゴシック" w:hAnsi="Verdana" w:hint="eastAsia"/>
        </w:rPr>
        <w:t>を作るのなら、それらの</w:t>
      </w:r>
      <w:r w:rsidR="00B60354" w:rsidRPr="00B4767A">
        <w:rPr>
          <w:rFonts w:ascii="Verdana" w:eastAsia="ＭＳ Ｐゴシック" w:hAnsi="Verdana" w:hint="eastAsia"/>
        </w:rPr>
        <w:t>ドキュメント</w:t>
      </w:r>
      <w:r w:rsidR="00B3579A" w:rsidRPr="00B4767A">
        <w:rPr>
          <w:rFonts w:ascii="Verdana" w:eastAsia="ＭＳ Ｐゴシック" w:hAnsi="Verdana" w:hint="eastAsia"/>
        </w:rPr>
        <w:t>に特別なライセンスを適用するのかどうかを議論する</w:t>
      </w:r>
      <w:r w:rsidR="0078180F" w:rsidRPr="00B4767A">
        <w:rPr>
          <w:rFonts w:ascii="Verdana" w:eastAsia="ＭＳ Ｐゴシック" w:hAnsi="Verdana" w:hint="eastAsia"/>
        </w:rPr>
        <w:t>必要</w:t>
      </w:r>
      <w:r w:rsidR="00B3579A" w:rsidRPr="00B4767A">
        <w:rPr>
          <w:rFonts w:ascii="Verdana" w:eastAsia="ＭＳ Ｐゴシック" w:hAnsi="Verdana" w:hint="eastAsia"/>
        </w:rPr>
        <w:t>があります。たとえば、多くのオープンソースプロジェクトは、ソフトウェアに対してはオープンソースライセンスを適用し、</w:t>
      </w:r>
      <w:r w:rsidR="00B60354" w:rsidRPr="00B4767A">
        <w:rPr>
          <w:rFonts w:ascii="Verdana" w:eastAsia="ＭＳ Ｐゴシック" w:hAnsi="Verdana" w:hint="eastAsia"/>
        </w:rPr>
        <w:t>ドキュメント</w:t>
      </w:r>
      <w:r w:rsidR="00B3579A" w:rsidRPr="00B4767A">
        <w:rPr>
          <w:rFonts w:ascii="Verdana" w:eastAsia="ＭＳ Ｐゴシック" w:hAnsi="Verdana" w:hint="eastAsia"/>
        </w:rPr>
        <w:t>に対してはクリエィティブコモンズライセンスを適用します。加えて、プロジェクトの中には、</w:t>
      </w:r>
      <w:r w:rsidR="00F77FF8" w:rsidRPr="00B4767A">
        <w:rPr>
          <w:rFonts w:ascii="Verdana" w:eastAsia="ＭＳ Ｐゴシック" w:hAnsi="Verdana" w:hint="eastAsia"/>
        </w:rPr>
        <w:t>他の人々がさまざまな</w:t>
      </w:r>
      <w:r w:rsidR="003762AA" w:rsidRPr="00B4767A">
        <w:rPr>
          <w:rFonts w:ascii="Verdana" w:eastAsia="ＭＳ Ｐゴシック" w:hAnsi="Verdana" w:hint="eastAsia"/>
        </w:rPr>
        <w:t>方法で実装することを許すような</w:t>
      </w:r>
      <w:r w:rsidR="00B3579A" w:rsidRPr="00B4767A">
        <w:rPr>
          <w:rFonts w:ascii="Verdana" w:eastAsia="ＭＳ Ｐゴシック" w:hAnsi="Verdana" w:hint="eastAsia"/>
        </w:rPr>
        <w:t>スペシフィケーションを作ろうとする</w:t>
      </w:r>
      <w:r w:rsidR="009B53CF" w:rsidRPr="00B4767A">
        <w:rPr>
          <w:rFonts w:ascii="Verdana" w:eastAsia="ＭＳ Ｐゴシック" w:hAnsi="Verdana" w:hint="eastAsia"/>
        </w:rPr>
        <w:t>ものもあります。</w:t>
      </w:r>
      <w:r w:rsidR="003762AA" w:rsidRPr="00B4767A">
        <w:rPr>
          <w:rFonts w:ascii="Verdana" w:eastAsia="ＭＳ Ｐゴシック" w:hAnsi="Verdana" w:hint="eastAsia"/>
        </w:rPr>
        <w:t>そのようなプロジェクトは、スペシフィケーションライセンスを適用するという選択肢を検討すべきです。この実例は</w:t>
      </w:r>
      <w:hyperlink r:id="rId18" w:history="1">
        <w:r w:rsidR="003762AA" w:rsidRPr="00B4767A">
          <w:rPr>
            <w:rStyle w:val="a7"/>
            <w:rFonts w:ascii="Verdana" w:eastAsia="ＭＳ Ｐゴシック" w:hAnsi="Verdana"/>
          </w:rPr>
          <w:t>Open Container Initiative (OCI)</w:t>
        </w:r>
      </w:hyperlink>
      <w:r w:rsidR="003762AA" w:rsidRPr="00B4767A">
        <w:rPr>
          <w:rFonts w:ascii="Verdana" w:eastAsia="ＭＳ Ｐゴシック" w:hAnsi="Verdana" w:hint="eastAsia"/>
        </w:rPr>
        <w:t>です。同プロジェクトは、スペシフィケーションに対しては、</w:t>
      </w:r>
      <w:proofErr w:type="spellStart"/>
      <w:r w:rsidR="003762AA" w:rsidRPr="00B4767A">
        <w:rPr>
          <w:rFonts w:ascii="Verdana" w:eastAsia="ＭＳ Ｐゴシック" w:hAnsi="Verdana"/>
        </w:rPr>
        <w:t>OWFa</w:t>
      </w:r>
      <w:proofErr w:type="spellEnd"/>
      <w:r w:rsidR="003762AA" w:rsidRPr="00B4767A">
        <w:rPr>
          <w:rFonts w:ascii="Verdana" w:eastAsia="ＭＳ Ｐゴシック" w:hAnsi="Verdana"/>
        </w:rPr>
        <w:t xml:space="preserve"> 1.0 – Patent Only</w:t>
      </w:r>
      <w:r w:rsidR="003762AA" w:rsidRPr="00B4767A">
        <w:rPr>
          <w:rFonts w:ascii="Verdana" w:eastAsia="ＭＳ Ｐゴシック" w:hAnsi="Verdana" w:hint="eastAsia"/>
        </w:rPr>
        <w:t>スペシフィケーションライセンスを適用し、作成したオープンソースソフトウェアの実装に対しては、</w:t>
      </w:r>
      <w:r w:rsidR="003762AA" w:rsidRPr="00B4767A">
        <w:rPr>
          <w:rFonts w:ascii="Verdana" w:eastAsia="ＭＳ Ｐゴシック" w:hAnsi="Verdana"/>
        </w:rPr>
        <w:t>Apache License Version 2.0</w:t>
      </w:r>
      <w:r w:rsidR="003762AA" w:rsidRPr="00B4767A">
        <w:rPr>
          <w:rFonts w:ascii="Verdana" w:eastAsia="ＭＳ Ｐゴシック" w:hAnsi="Verdana" w:hint="eastAsia"/>
        </w:rPr>
        <w:t>を適用しています。</w:t>
      </w:r>
    </w:p>
    <w:p w14:paraId="7B6F3653" w14:textId="77777777" w:rsidR="003762AA" w:rsidRPr="00B4767A" w:rsidRDefault="003762AA" w:rsidP="00544125">
      <w:pPr>
        <w:rPr>
          <w:rFonts w:ascii="Verdana" w:eastAsia="ＭＳ Ｐゴシック" w:hAnsi="Verdana"/>
        </w:rPr>
      </w:pPr>
    </w:p>
    <w:p w14:paraId="68496ED0" w14:textId="277DAD2F" w:rsidR="00544125" w:rsidRPr="00B4767A" w:rsidRDefault="00544125" w:rsidP="00544125">
      <w:pPr>
        <w:rPr>
          <w:rFonts w:ascii="Verdana" w:eastAsia="ＭＳ Ｐゴシック" w:hAnsi="Verdana"/>
        </w:rPr>
      </w:pPr>
      <w:r w:rsidRPr="00B4767A">
        <w:rPr>
          <w:rFonts w:ascii="Verdana" w:eastAsia="ＭＳ Ｐゴシック" w:hAnsi="Verdana"/>
        </w:rPr>
        <w:t>Another common consideration in licensing is choosing between copyleft and permissive licenses. Copyleft is commonly used to describe licenses that require reciprocal sharing and in general try to guarantee the rights of users to receive the source code for the software they’re provided. Permissive licenses tend to favor making it easy for others to participate and share contributions without downstream obligations. This particularly favors software segments that require the ability for software producers to distribute proprietary software based on the open source codebase without revealing their changes.</w:t>
      </w:r>
    </w:p>
    <w:p w14:paraId="52DCDDA2" w14:textId="0FD2B984" w:rsidR="00BB42BB" w:rsidRPr="00B4767A" w:rsidRDefault="0078180F" w:rsidP="00544125">
      <w:pPr>
        <w:rPr>
          <w:rFonts w:ascii="Verdana" w:eastAsia="ＭＳ Ｐゴシック" w:hAnsi="Verdana"/>
        </w:rPr>
      </w:pPr>
      <w:r w:rsidRPr="00B4767A">
        <w:rPr>
          <w:rFonts w:ascii="Verdana" w:eastAsia="ＭＳ Ｐゴシック" w:hAnsi="Verdana" w:hint="eastAsia"/>
        </w:rPr>
        <w:t>ライセンス検討におけるもうひとつの共通的な考慮点は、コピーレフトライセンスとパーミッシブライセンスの間でどんな</w:t>
      </w:r>
      <w:ins w:id="275" w:author="工内 隆" w:date="2018-08-25T11:09:00Z">
        <w:r w:rsidR="003E51D5">
          <w:rPr>
            <w:rFonts w:ascii="Verdana" w:eastAsia="ＭＳ Ｐゴシック" w:hAnsi="Verdana" w:hint="eastAsia"/>
          </w:rPr>
          <w:t>寛容性と厳格性の</w:t>
        </w:r>
      </w:ins>
      <w:r w:rsidRPr="00B4767A">
        <w:rPr>
          <w:rFonts w:ascii="Verdana" w:eastAsia="ＭＳ Ｐゴシック" w:hAnsi="Verdana" w:hint="eastAsia"/>
        </w:rPr>
        <w:t>選択をするかという点です。コピーレフト</w:t>
      </w:r>
      <w:r w:rsidR="00526B8E" w:rsidRPr="00B4767A">
        <w:rPr>
          <w:rFonts w:ascii="Verdana" w:eastAsia="ＭＳ Ｐゴシック" w:hAnsi="Verdana" w:hint="eastAsia"/>
        </w:rPr>
        <w:t>という用語</w:t>
      </w:r>
      <w:r w:rsidRPr="00B4767A">
        <w:rPr>
          <w:rFonts w:ascii="Verdana" w:eastAsia="ＭＳ Ｐゴシック" w:hAnsi="Verdana" w:hint="eastAsia"/>
        </w:rPr>
        <w:t>は、</w:t>
      </w:r>
      <w:r w:rsidR="00526B8E" w:rsidRPr="00B4767A">
        <w:rPr>
          <w:rFonts w:ascii="Verdana" w:eastAsia="ＭＳ Ｐゴシック" w:hAnsi="Verdana" w:hint="eastAsia"/>
        </w:rPr>
        <w:t>互恵的な共有を要求し、提供</w:t>
      </w:r>
      <w:r w:rsidR="00C31989" w:rsidRPr="00B4767A">
        <w:rPr>
          <w:rFonts w:ascii="Verdana" w:eastAsia="ＭＳ Ｐゴシック" w:hAnsi="Verdana" w:hint="eastAsia"/>
        </w:rPr>
        <w:t>された</w:t>
      </w:r>
      <w:r w:rsidR="00526B8E" w:rsidRPr="00B4767A">
        <w:rPr>
          <w:rFonts w:ascii="Verdana" w:eastAsia="ＭＳ Ｐゴシック" w:hAnsi="Verdana" w:hint="eastAsia"/>
        </w:rPr>
        <w:t>ソフトウェアに対応したソースコードをユーザーが受領する権利を保証</w:t>
      </w:r>
      <w:r w:rsidR="000975A1" w:rsidRPr="00B4767A">
        <w:rPr>
          <w:rFonts w:ascii="Verdana" w:eastAsia="ＭＳ Ｐゴシック" w:hAnsi="Verdana" w:hint="eastAsia"/>
        </w:rPr>
        <w:t>しようと</w:t>
      </w:r>
      <w:r w:rsidR="00526B8E" w:rsidRPr="00B4767A">
        <w:rPr>
          <w:rFonts w:ascii="Verdana" w:eastAsia="ＭＳ Ｐゴシック" w:hAnsi="Verdana" w:hint="eastAsia"/>
        </w:rPr>
        <w:t>す</w:t>
      </w:r>
      <w:r w:rsidR="000975A1" w:rsidRPr="00B4767A">
        <w:rPr>
          <w:rFonts w:ascii="Verdana" w:eastAsia="ＭＳ Ｐゴシック" w:hAnsi="Verdana" w:hint="eastAsia"/>
        </w:rPr>
        <w:t>る</w:t>
      </w:r>
      <w:r w:rsidR="00526B8E" w:rsidRPr="00B4767A">
        <w:rPr>
          <w:rFonts w:ascii="Verdana" w:eastAsia="ＭＳ Ｐゴシック" w:hAnsi="Verdana" w:hint="eastAsia"/>
        </w:rPr>
        <w:t>ライセンスを</w:t>
      </w:r>
      <w:r w:rsidR="00E6683D" w:rsidRPr="00B4767A">
        <w:rPr>
          <w:rFonts w:ascii="Verdana" w:eastAsia="ＭＳ Ｐゴシック" w:hAnsi="Verdana" w:hint="eastAsia"/>
        </w:rPr>
        <w:t>言及する</w:t>
      </w:r>
      <w:r w:rsidR="000975A1" w:rsidRPr="00B4767A">
        <w:rPr>
          <w:rFonts w:ascii="Verdana" w:eastAsia="ＭＳ Ｐゴシック" w:hAnsi="Verdana" w:hint="eastAsia"/>
        </w:rPr>
        <w:t>の</w:t>
      </w:r>
      <w:r w:rsidR="00526B8E" w:rsidRPr="00B4767A">
        <w:rPr>
          <w:rFonts w:ascii="Verdana" w:eastAsia="ＭＳ Ｐゴシック" w:hAnsi="Verdana" w:hint="eastAsia"/>
        </w:rPr>
        <w:t>によく使われます。パーミッシブライセンスは、下流における義務なしに</w:t>
      </w:r>
      <w:r w:rsidR="00F804B4" w:rsidRPr="00B4767A">
        <w:rPr>
          <w:rFonts w:ascii="Verdana" w:eastAsia="ＭＳ Ｐゴシック" w:hAnsi="Verdana" w:hint="eastAsia"/>
        </w:rPr>
        <w:t>他</w:t>
      </w:r>
      <w:r w:rsidR="00526B8E" w:rsidRPr="00B4767A">
        <w:rPr>
          <w:rFonts w:ascii="Verdana" w:eastAsia="ＭＳ Ｐゴシック" w:hAnsi="Verdana" w:hint="eastAsia"/>
        </w:rPr>
        <w:t>の人々</w:t>
      </w:r>
      <w:r w:rsidR="00B60354" w:rsidRPr="00B4767A">
        <w:rPr>
          <w:rFonts w:ascii="Verdana" w:eastAsia="ＭＳ Ｐゴシック" w:hAnsi="Verdana" w:hint="eastAsia"/>
        </w:rPr>
        <w:t>が</w:t>
      </w:r>
      <w:r w:rsidR="00526B8E" w:rsidRPr="00B4767A">
        <w:rPr>
          <w:rFonts w:ascii="Verdana" w:eastAsia="ＭＳ Ｐゴシック" w:hAnsi="Verdana" w:hint="eastAsia"/>
        </w:rPr>
        <w:t>貢献</w:t>
      </w:r>
      <w:r w:rsidR="00B60354" w:rsidRPr="00B4767A">
        <w:rPr>
          <w:rFonts w:ascii="Verdana" w:eastAsia="ＭＳ Ｐゴシック" w:hAnsi="Verdana" w:hint="eastAsia"/>
        </w:rPr>
        <w:t>に</w:t>
      </w:r>
      <w:r w:rsidR="00526B8E" w:rsidRPr="00B4767A">
        <w:rPr>
          <w:rFonts w:ascii="Verdana" w:eastAsia="ＭＳ Ｐゴシック" w:hAnsi="Verdana" w:hint="eastAsia"/>
        </w:rPr>
        <w:t>参加</w:t>
      </w:r>
      <w:r w:rsidR="00B60354" w:rsidRPr="00B4767A">
        <w:rPr>
          <w:rFonts w:ascii="Verdana" w:eastAsia="ＭＳ Ｐゴシック" w:hAnsi="Verdana" w:hint="eastAsia"/>
        </w:rPr>
        <w:t>することや、</w:t>
      </w:r>
      <w:r w:rsidR="00526B8E" w:rsidRPr="00B4767A">
        <w:rPr>
          <w:rFonts w:ascii="Verdana" w:eastAsia="ＭＳ Ｐゴシック" w:hAnsi="Verdana" w:hint="eastAsia"/>
        </w:rPr>
        <w:t>成果物</w:t>
      </w:r>
      <w:r w:rsidR="00B60354" w:rsidRPr="00B4767A">
        <w:rPr>
          <w:rFonts w:ascii="Verdana" w:eastAsia="ＭＳ Ｐゴシック" w:hAnsi="Verdana" w:hint="eastAsia"/>
        </w:rPr>
        <w:t>を</w:t>
      </w:r>
      <w:r w:rsidR="00526B8E" w:rsidRPr="00B4767A">
        <w:rPr>
          <w:rFonts w:ascii="Verdana" w:eastAsia="ＭＳ Ｐゴシック" w:hAnsi="Verdana" w:hint="eastAsia"/>
        </w:rPr>
        <w:t>共有</w:t>
      </w:r>
      <w:r w:rsidR="00B60354" w:rsidRPr="00B4767A">
        <w:rPr>
          <w:rFonts w:ascii="Verdana" w:eastAsia="ＭＳ Ｐゴシック" w:hAnsi="Verdana" w:hint="eastAsia"/>
        </w:rPr>
        <w:t>すること</w:t>
      </w:r>
      <w:r w:rsidR="00C31989" w:rsidRPr="00B4767A">
        <w:rPr>
          <w:rFonts w:ascii="Verdana" w:eastAsia="ＭＳ Ｐゴシック" w:hAnsi="Verdana" w:hint="eastAsia"/>
        </w:rPr>
        <w:t>を</w:t>
      </w:r>
      <w:r w:rsidR="00526B8E" w:rsidRPr="00B4767A">
        <w:rPr>
          <w:rFonts w:ascii="Verdana" w:eastAsia="ＭＳ Ｐゴシック" w:hAnsi="Verdana" w:hint="eastAsia"/>
        </w:rPr>
        <w:t>容易に</w:t>
      </w:r>
      <w:r w:rsidR="00C31989" w:rsidRPr="00B4767A">
        <w:rPr>
          <w:rFonts w:ascii="Verdana" w:eastAsia="ＭＳ Ｐゴシック" w:hAnsi="Verdana" w:hint="eastAsia"/>
        </w:rPr>
        <w:t>する</w:t>
      </w:r>
      <w:r w:rsidR="003A32B6" w:rsidRPr="00B4767A">
        <w:rPr>
          <w:rFonts w:ascii="Verdana" w:eastAsia="ＭＳ Ｐゴシック" w:hAnsi="Verdana" w:hint="eastAsia"/>
        </w:rPr>
        <w:t>のに都合の良い</w:t>
      </w:r>
      <w:r w:rsidR="00526B8E" w:rsidRPr="00B4767A">
        <w:rPr>
          <w:rFonts w:ascii="Verdana" w:eastAsia="ＭＳ Ｐゴシック" w:hAnsi="Verdana" w:hint="eastAsia"/>
        </w:rPr>
        <w:t>傾向</w:t>
      </w:r>
      <w:r w:rsidR="00F804B4" w:rsidRPr="00B4767A">
        <w:rPr>
          <w:rFonts w:ascii="Verdana" w:eastAsia="ＭＳ Ｐゴシック" w:hAnsi="Verdana" w:hint="eastAsia"/>
        </w:rPr>
        <w:t>の</w:t>
      </w:r>
      <w:r w:rsidR="00526B8E" w:rsidRPr="00B4767A">
        <w:rPr>
          <w:rFonts w:ascii="Verdana" w:eastAsia="ＭＳ Ｐゴシック" w:hAnsi="Verdana" w:hint="eastAsia"/>
        </w:rPr>
        <w:t>あるライセンスです。</w:t>
      </w:r>
      <w:r w:rsidR="00F804B4" w:rsidRPr="00B4767A">
        <w:rPr>
          <w:rFonts w:ascii="Verdana" w:eastAsia="ＭＳ Ｐゴシック" w:hAnsi="Verdana" w:hint="eastAsia"/>
        </w:rPr>
        <w:t>このライセンスは、</w:t>
      </w:r>
      <w:r w:rsidR="00BB42BB" w:rsidRPr="00B4767A">
        <w:rPr>
          <w:rFonts w:ascii="Verdana" w:eastAsia="ＭＳ Ｐゴシック" w:hAnsi="Verdana" w:hint="eastAsia"/>
        </w:rPr>
        <w:t>修正部分を開示することな</w:t>
      </w:r>
      <w:r w:rsidR="00990A29" w:rsidRPr="00B4767A">
        <w:rPr>
          <w:rFonts w:ascii="Verdana" w:eastAsia="ＭＳ Ｐゴシック" w:hAnsi="Verdana" w:hint="eastAsia"/>
        </w:rPr>
        <w:t>しに</w:t>
      </w:r>
      <w:r w:rsidR="00E6683D" w:rsidRPr="00B4767A">
        <w:rPr>
          <w:rFonts w:ascii="Verdana" w:eastAsia="ＭＳ Ｐゴシック" w:hAnsi="Verdana" w:hint="eastAsia"/>
        </w:rPr>
        <w:t>、</w:t>
      </w:r>
      <w:r w:rsidR="00990A29" w:rsidRPr="00B4767A">
        <w:rPr>
          <w:rFonts w:ascii="Verdana" w:eastAsia="ＭＳ Ｐゴシック" w:hAnsi="Verdana" w:hint="eastAsia"/>
        </w:rPr>
        <w:t>ソフトウェア開発者が</w:t>
      </w:r>
      <w:r w:rsidR="006E665D" w:rsidRPr="00B4767A">
        <w:rPr>
          <w:rFonts w:ascii="Verdana" w:eastAsia="ＭＳ Ｐゴシック" w:hAnsi="Verdana" w:hint="eastAsia"/>
        </w:rPr>
        <w:t>オープンソースコードベースを元</w:t>
      </w:r>
      <w:r w:rsidR="00990A29" w:rsidRPr="00B4767A">
        <w:rPr>
          <w:rFonts w:ascii="Verdana" w:eastAsia="ＭＳ Ｐゴシック" w:hAnsi="Verdana" w:hint="eastAsia"/>
        </w:rPr>
        <w:t>とした</w:t>
      </w:r>
      <w:r w:rsidR="006E665D" w:rsidRPr="00B4767A">
        <w:rPr>
          <w:rFonts w:ascii="Verdana" w:eastAsia="ＭＳ Ｐゴシック" w:hAnsi="Verdana" w:hint="eastAsia"/>
        </w:rPr>
        <w:t>プロプラエタリーソフトウェアを頒布する</w:t>
      </w:r>
      <w:r w:rsidR="00990A29" w:rsidRPr="00B4767A">
        <w:rPr>
          <w:rFonts w:ascii="Verdana" w:eastAsia="ＭＳ Ｐゴシック" w:hAnsi="Verdana" w:hint="eastAsia"/>
        </w:rPr>
        <w:t>こと</w:t>
      </w:r>
      <w:r w:rsidR="00990A29" w:rsidRPr="00B4767A">
        <w:rPr>
          <w:rFonts w:ascii="Verdana" w:eastAsia="ＭＳ Ｐゴシック" w:hAnsi="Verdana" w:hint="eastAsia"/>
        </w:rPr>
        <w:lastRenderedPageBreak/>
        <w:t>を必要とする</w:t>
      </w:r>
      <w:r w:rsidR="006E665D" w:rsidRPr="00B4767A">
        <w:rPr>
          <w:rFonts w:ascii="Verdana" w:eastAsia="ＭＳ Ｐゴシック" w:hAnsi="Verdana" w:hint="eastAsia"/>
        </w:rPr>
        <w:t>ソフトウェアセグメントに</w:t>
      </w:r>
      <w:r w:rsidR="00990A29" w:rsidRPr="00B4767A">
        <w:rPr>
          <w:rFonts w:ascii="Verdana" w:eastAsia="ＭＳ Ｐゴシック" w:hAnsi="Verdana" w:hint="eastAsia"/>
        </w:rPr>
        <w:t>特に</w:t>
      </w:r>
      <w:r w:rsidR="006E665D" w:rsidRPr="00B4767A">
        <w:rPr>
          <w:rFonts w:ascii="Verdana" w:eastAsia="ＭＳ Ｐゴシック" w:hAnsi="Verdana" w:hint="eastAsia"/>
        </w:rPr>
        <w:t>好都合です。</w:t>
      </w:r>
    </w:p>
    <w:p w14:paraId="642D0AD6" w14:textId="77777777" w:rsidR="00544125" w:rsidRPr="00B4767A" w:rsidRDefault="00544125" w:rsidP="00544125">
      <w:pPr>
        <w:rPr>
          <w:rFonts w:ascii="Verdana" w:eastAsia="ＭＳ Ｐゴシック" w:hAnsi="Verdana"/>
        </w:rPr>
      </w:pPr>
    </w:p>
    <w:p w14:paraId="2F059573" w14:textId="243E5A17" w:rsidR="00544125" w:rsidRPr="00B4767A" w:rsidRDefault="00544125" w:rsidP="00544125">
      <w:pPr>
        <w:rPr>
          <w:rFonts w:ascii="Verdana" w:eastAsia="ＭＳ Ｐゴシック" w:hAnsi="Verdana"/>
        </w:rPr>
      </w:pPr>
      <w:r w:rsidRPr="00B4767A">
        <w:rPr>
          <w:rFonts w:ascii="Verdana" w:eastAsia="ＭＳ Ｐゴシック" w:hAnsi="Verdana"/>
        </w:rPr>
        <w:t>Each licensing approach has its advantages and disadvantages, but be aware of the potential for fragmenting your project, which is a particular problem for software that needs to be interoperable or provide portability across various vendor solutions. Often this issue is addressed by creating conformance programs that permit usage of the project trademark if the commercial solutions pass a community created test or set of requirements. Thinking about this up front will help inform your legal review and plans for the project. (For more extensive reading on open source legal issues and considerations, see our recommended Reading List.)</w:t>
      </w:r>
    </w:p>
    <w:p w14:paraId="0443313A" w14:textId="6DAC6FF3" w:rsidR="00544125" w:rsidRPr="00B4767A" w:rsidRDefault="00990A29" w:rsidP="00544125">
      <w:pPr>
        <w:rPr>
          <w:rFonts w:ascii="Verdana" w:eastAsia="ＭＳ Ｐゴシック" w:hAnsi="Verdana"/>
        </w:rPr>
      </w:pPr>
      <w:r w:rsidRPr="00B4767A">
        <w:rPr>
          <w:rFonts w:ascii="Verdana" w:eastAsia="ＭＳ Ｐゴシック" w:hAnsi="Verdana" w:hint="eastAsia"/>
        </w:rPr>
        <w:t>それぞれのライセンス</w:t>
      </w:r>
      <w:del w:id="276" w:author="工内 隆" w:date="2018-08-25T11:10:00Z">
        <w:r w:rsidRPr="00B4767A" w:rsidDel="003E51D5">
          <w:rPr>
            <w:rFonts w:ascii="Verdana" w:eastAsia="ＭＳ Ｐゴシック" w:hAnsi="Verdana" w:hint="eastAsia"/>
          </w:rPr>
          <w:delText>の取り組み</w:delText>
        </w:r>
      </w:del>
      <w:r w:rsidR="00F6676A" w:rsidRPr="00B4767A">
        <w:rPr>
          <w:rFonts w:ascii="Verdana" w:eastAsia="ＭＳ Ｐゴシック" w:hAnsi="Verdana" w:hint="eastAsia"/>
        </w:rPr>
        <w:t>に</w:t>
      </w:r>
      <w:r w:rsidRPr="00B4767A">
        <w:rPr>
          <w:rFonts w:ascii="Verdana" w:eastAsia="ＭＳ Ｐゴシック" w:hAnsi="Verdana" w:hint="eastAsia"/>
        </w:rPr>
        <w:t>は、</w:t>
      </w:r>
      <w:r w:rsidR="00F6676A" w:rsidRPr="00B4767A">
        <w:rPr>
          <w:rFonts w:ascii="Verdana" w:eastAsia="ＭＳ Ｐゴシック" w:hAnsi="Verdana" w:hint="eastAsia"/>
        </w:rPr>
        <w:t>有利な点と不利な点があります。しかし、プロジェクト</w:t>
      </w:r>
      <w:ins w:id="277" w:author="工内 隆" w:date="2018-08-25T11:11:00Z">
        <w:r w:rsidR="003E51D5">
          <w:rPr>
            <w:rFonts w:ascii="Verdana" w:eastAsia="ＭＳ Ｐゴシック" w:hAnsi="Verdana" w:hint="eastAsia"/>
          </w:rPr>
          <w:t>の</w:t>
        </w:r>
      </w:ins>
      <w:ins w:id="278" w:author="工内 隆" w:date="2018-08-25T11:12:00Z">
        <w:r w:rsidR="003E51D5">
          <w:rPr>
            <w:rFonts w:ascii="Verdana" w:eastAsia="ＭＳ Ｐゴシック" w:hAnsi="Verdana" w:hint="eastAsia"/>
          </w:rPr>
          <w:t>断片化</w:t>
        </w:r>
      </w:ins>
      <w:del w:id="279" w:author="工内 隆" w:date="2018-08-25T11:12:00Z">
        <w:r w:rsidR="00F6676A" w:rsidRPr="00B4767A" w:rsidDel="003E51D5">
          <w:rPr>
            <w:rFonts w:ascii="Verdana" w:eastAsia="ＭＳ Ｐゴシック" w:hAnsi="Verdana" w:hint="eastAsia"/>
          </w:rPr>
          <w:delText>がバラバラになってしまう</w:delText>
        </w:r>
      </w:del>
      <w:ins w:id="280" w:author="工内 隆" w:date="2018-08-25T11:12:00Z">
        <w:r w:rsidR="003E51D5">
          <w:rPr>
            <w:rFonts w:ascii="Verdana" w:eastAsia="ＭＳ Ｐゴシック" w:hAnsi="Verdana" w:hint="eastAsia"/>
          </w:rPr>
          <w:t>の</w:t>
        </w:r>
      </w:ins>
      <w:r w:rsidR="00F6676A" w:rsidRPr="00B4767A">
        <w:rPr>
          <w:rFonts w:ascii="Verdana" w:eastAsia="ＭＳ Ｐゴシック" w:hAnsi="Verdana" w:hint="eastAsia"/>
        </w:rPr>
        <w:t>可能性には</w:t>
      </w:r>
      <w:r w:rsidR="003A32B6" w:rsidRPr="00B4767A">
        <w:rPr>
          <w:rFonts w:ascii="Verdana" w:eastAsia="ＭＳ Ｐゴシック" w:hAnsi="Verdana" w:hint="eastAsia"/>
        </w:rPr>
        <w:t>要</w:t>
      </w:r>
      <w:r w:rsidR="00F6676A" w:rsidRPr="00B4767A">
        <w:rPr>
          <w:rFonts w:ascii="Verdana" w:eastAsia="ＭＳ Ｐゴシック" w:hAnsi="Verdana" w:hint="eastAsia"/>
        </w:rPr>
        <w:t>注意です。</w:t>
      </w:r>
      <w:ins w:id="281" w:author="工内 隆" w:date="2018-08-25T11:12:00Z">
        <w:r w:rsidR="003E51D5">
          <w:rPr>
            <w:rFonts w:ascii="Verdana" w:eastAsia="ＭＳ Ｐゴシック" w:hAnsi="Verdana" w:hint="eastAsia"/>
          </w:rPr>
          <w:t>これは</w:t>
        </w:r>
      </w:ins>
      <w:del w:id="282" w:author="工内 隆" w:date="2018-08-25T11:12:00Z">
        <w:r w:rsidR="00F6676A" w:rsidRPr="00B4767A" w:rsidDel="003E51D5">
          <w:rPr>
            <w:rFonts w:ascii="Verdana" w:eastAsia="ＭＳ Ｐゴシック" w:hAnsi="Verdana" w:hint="eastAsia"/>
          </w:rPr>
          <w:delText>すなわち</w:delText>
        </w:r>
      </w:del>
      <w:r w:rsidR="00F6676A" w:rsidRPr="00B4767A">
        <w:rPr>
          <w:rFonts w:ascii="Verdana" w:eastAsia="ＭＳ Ｐゴシック" w:hAnsi="Verdana" w:hint="eastAsia"/>
        </w:rPr>
        <w:t>、ソフトウェア</w:t>
      </w:r>
      <w:ins w:id="283" w:author="工内 隆" w:date="2018-08-25T11:14:00Z">
        <w:r w:rsidR="003E51D5">
          <w:rPr>
            <w:rFonts w:ascii="Verdana" w:eastAsia="ＭＳ Ｐゴシック" w:hAnsi="Verdana" w:hint="eastAsia"/>
          </w:rPr>
          <w:t>に特有の</w:t>
        </w:r>
      </w:ins>
      <w:del w:id="284" w:author="工内 隆" w:date="2018-08-25T11:14:00Z">
        <w:r w:rsidR="009D27DA" w:rsidRPr="00B4767A" w:rsidDel="003E51D5">
          <w:rPr>
            <w:rFonts w:ascii="Verdana" w:eastAsia="ＭＳ Ｐゴシック" w:hAnsi="Verdana" w:hint="eastAsia"/>
          </w:rPr>
          <w:delText>で特に</w:delText>
        </w:r>
      </w:del>
      <w:r w:rsidR="00FA433F" w:rsidRPr="00B4767A">
        <w:rPr>
          <w:rFonts w:ascii="Verdana" w:eastAsia="ＭＳ Ｐゴシック" w:hAnsi="Verdana" w:hint="eastAsia"/>
        </w:rPr>
        <w:t>課題</w:t>
      </w:r>
      <w:ins w:id="285" w:author="工内 隆" w:date="2018-08-25T11:15:00Z">
        <w:r w:rsidR="003E51D5">
          <w:rPr>
            <w:rFonts w:ascii="Verdana" w:eastAsia="ＭＳ Ｐゴシック" w:hAnsi="Verdana" w:hint="eastAsia"/>
          </w:rPr>
          <w:t>であり</w:t>
        </w:r>
      </w:ins>
      <w:del w:id="286" w:author="工内 隆" w:date="2018-08-25T11:15:00Z">
        <w:r w:rsidR="009D27DA" w:rsidRPr="00B4767A" w:rsidDel="003E51D5">
          <w:rPr>
            <w:rFonts w:ascii="Verdana" w:eastAsia="ＭＳ Ｐゴシック" w:hAnsi="Verdana" w:hint="eastAsia"/>
          </w:rPr>
          <w:delText>となるのは</w:delText>
        </w:r>
      </w:del>
      <w:r w:rsidR="009D27DA" w:rsidRPr="00B4767A">
        <w:rPr>
          <w:rFonts w:ascii="Verdana" w:eastAsia="ＭＳ Ｐゴシック" w:hAnsi="Verdana" w:hint="eastAsia"/>
        </w:rPr>
        <w:t>、</w:t>
      </w:r>
      <w:r w:rsidR="00A00AC8" w:rsidRPr="00B4767A">
        <w:rPr>
          <w:rFonts w:ascii="Verdana" w:eastAsia="ＭＳ Ｐゴシック" w:hAnsi="Verdana" w:hint="eastAsia"/>
        </w:rPr>
        <w:t>異なるベンダーのソリューション間で、相互運用性と</w:t>
      </w:r>
      <w:del w:id="287" w:author="工内 隆" w:date="2018-08-25T11:13:00Z">
        <w:r w:rsidR="00A00AC8" w:rsidRPr="00B4767A" w:rsidDel="003E51D5">
          <w:rPr>
            <w:rFonts w:ascii="Verdana" w:eastAsia="ＭＳ Ｐゴシック" w:hAnsi="Verdana" w:hint="eastAsia"/>
          </w:rPr>
          <w:delText>、</w:delText>
        </w:r>
      </w:del>
      <w:r w:rsidR="00A00AC8" w:rsidRPr="00B4767A">
        <w:rPr>
          <w:rFonts w:ascii="Verdana" w:eastAsia="ＭＳ Ｐゴシック" w:hAnsi="Verdana" w:hint="eastAsia"/>
        </w:rPr>
        <w:t>可搬性</w:t>
      </w:r>
      <w:ins w:id="288" w:author="工内 隆" w:date="2018-08-25T11:15:00Z">
        <w:r w:rsidR="003E51D5">
          <w:rPr>
            <w:rFonts w:ascii="Verdana" w:eastAsia="ＭＳ Ｐゴシック" w:hAnsi="Verdana" w:hint="eastAsia"/>
          </w:rPr>
          <w:t>が</w:t>
        </w:r>
      </w:ins>
      <w:ins w:id="289" w:author="工内 隆" w:date="2018-08-25T11:16:00Z">
        <w:r w:rsidR="003E51D5">
          <w:rPr>
            <w:rFonts w:ascii="Verdana" w:eastAsia="ＭＳ Ｐゴシック" w:hAnsi="Verdana" w:hint="eastAsia"/>
          </w:rPr>
          <w:t>失</w:t>
        </w:r>
      </w:ins>
      <w:ins w:id="290" w:author="工内 隆" w:date="2018-08-25T11:15:00Z">
        <w:r w:rsidR="003E51D5">
          <w:rPr>
            <w:rFonts w:ascii="Verdana" w:eastAsia="ＭＳ Ｐゴシック" w:hAnsi="Verdana" w:hint="eastAsia"/>
          </w:rPr>
          <w:t>わ</w:t>
        </w:r>
      </w:ins>
      <w:ins w:id="291" w:author="工内 隆" w:date="2018-08-25T11:16:00Z">
        <w:r w:rsidR="003E51D5">
          <w:rPr>
            <w:rFonts w:ascii="Verdana" w:eastAsia="ＭＳ Ｐゴシック" w:hAnsi="Verdana" w:hint="eastAsia"/>
          </w:rPr>
          <w:t>れて</w:t>
        </w:r>
        <w:r w:rsidR="00592F3E">
          <w:rPr>
            <w:rFonts w:ascii="Verdana" w:eastAsia="ＭＳ Ｐゴシック" w:hAnsi="Verdana" w:hint="eastAsia"/>
          </w:rPr>
          <w:t>行く問題</w:t>
        </w:r>
      </w:ins>
      <w:del w:id="292" w:author="工内 隆" w:date="2018-08-25T11:16:00Z">
        <w:r w:rsidR="00FA433F" w:rsidRPr="00B4767A" w:rsidDel="00592F3E">
          <w:rPr>
            <w:rFonts w:ascii="Verdana" w:eastAsia="ＭＳ Ｐゴシック" w:hAnsi="Verdana" w:hint="eastAsia"/>
          </w:rPr>
          <w:delText>の</w:delText>
        </w:r>
        <w:r w:rsidR="00A00AC8" w:rsidRPr="00B4767A" w:rsidDel="00592F3E">
          <w:rPr>
            <w:rFonts w:ascii="Verdana" w:eastAsia="ＭＳ Ｐゴシック" w:hAnsi="Verdana" w:hint="eastAsia"/>
          </w:rPr>
          <w:delText>必要があ</w:delText>
        </w:r>
        <w:r w:rsidR="009D27DA" w:rsidRPr="00B4767A" w:rsidDel="00592F3E">
          <w:rPr>
            <w:rFonts w:ascii="Verdana" w:eastAsia="ＭＳ Ｐゴシック" w:hAnsi="Verdana" w:hint="eastAsia"/>
          </w:rPr>
          <w:delText>る点</w:delText>
        </w:r>
      </w:del>
      <w:r w:rsidR="009D27DA" w:rsidRPr="00B4767A">
        <w:rPr>
          <w:rFonts w:ascii="Verdana" w:eastAsia="ＭＳ Ｐゴシック" w:hAnsi="Verdana" w:hint="eastAsia"/>
        </w:rPr>
        <w:t>で</w:t>
      </w:r>
      <w:r w:rsidR="00A00AC8" w:rsidRPr="00B4767A">
        <w:rPr>
          <w:rFonts w:ascii="Verdana" w:eastAsia="ＭＳ Ｐゴシック" w:hAnsi="Verdana" w:hint="eastAsia"/>
        </w:rPr>
        <w:t>す。この問題は、しばしば、適合性プログラム</w:t>
      </w:r>
      <w:del w:id="293" w:author="工内 隆" w:date="2018-08-25T11:20:00Z">
        <w:r w:rsidR="00A00AC8" w:rsidRPr="00B4767A" w:rsidDel="00592F3E">
          <w:rPr>
            <w:rFonts w:ascii="Verdana" w:eastAsia="ＭＳ Ｐゴシック" w:hAnsi="Verdana" w:hint="eastAsia"/>
          </w:rPr>
          <w:delText>を</w:delText>
        </w:r>
      </w:del>
      <w:del w:id="294" w:author="工内 隆" w:date="2018-08-25T11:17:00Z">
        <w:r w:rsidR="00A00AC8" w:rsidRPr="00B4767A" w:rsidDel="00592F3E">
          <w:rPr>
            <w:rFonts w:ascii="Verdana" w:eastAsia="ＭＳ Ｐゴシック" w:hAnsi="Verdana" w:hint="eastAsia"/>
          </w:rPr>
          <w:delText>作ること</w:delText>
        </w:r>
      </w:del>
      <w:r w:rsidR="00A00AC8" w:rsidRPr="00B4767A">
        <w:rPr>
          <w:rFonts w:ascii="Verdana" w:eastAsia="ＭＳ Ｐゴシック" w:hAnsi="Verdana" w:hint="eastAsia"/>
        </w:rPr>
        <w:t>によって解決</w:t>
      </w:r>
      <w:r w:rsidR="00A34BA7" w:rsidRPr="00B4767A">
        <w:rPr>
          <w:rFonts w:ascii="Verdana" w:eastAsia="ＭＳ Ｐゴシック" w:hAnsi="Verdana" w:hint="eastAsia"/>
        </w:rPr>
        <w:t>して</w:t>
      </w:r>
      <w:r w:rsidR="009D27DA" w:rsidRPr="00B4767A">
        <w:rPr>
          <w:rFonts w:ascii="Verdana" w:eastAsia="ＭＳ Ｐゴシック" w:hAnsi="Verdana" w:hint="eastAsia"/>
        </w:rPr>
        <w:t>おり、</w:t>
      </w:r>
      <w:del w:id="295" w:author="工内 隆" w:date="2018-08-25T11:20:00Z">
        <w:r w:rsidR="00A34BA7" w:rsidRPr="00B4767A" w:rsidDel="00592F3E">
          <w:rPr>
            <w:rFonts w:ascii="Verdana" w:eastAsia="ＭＳ Ｐゴシック" w:hAnsi="Verdana" w:hint="eastAsia"/>
          </w:rPr>
          <w:delText>そ</w:delText>
        </w:r>
        <w:r w:rsidR="009D27DA" w:rsidRPr="00B4767A" w:rsidDel="00592F3E">
          <w:rPr>
            <w:rFonts w:ascii="Verdana" w:eastAsia="ＭＳ Ｐゴシック" w:hAnsi="Verdana" w:hint="eastAsia"/>
          </w:rPr>
          <w:delText>れら</w:delText>
        </w:r>
        <w:r w:rsidR="00A34BA7" w:rsidRPr="00B4767A" w:rsidDel="00592F3E">
          <w:rPr>
            <w:rFonts w:ascii="Verdana" w:eastAsia="ＭＳ Ｐゴシック" w:hAnsi="Verdana" w:hint="eastAsia"/>
          </w:rPr>
          <w:delText>の適合性</w:delText>
        </w:r>
      </w:del>
      <w:ins w:id="296" w:author="工内 隆" w:date="2018-08-25T11:20:00Z">
        <w:r w:rsidR="00592F3E">
          <w:rPr>
            <w:rFonts w:ascii="Verdana" w:eastAsia="ＭＳ Ｐゴシック" w:hAnsi="Verdana" w:hint="eastAsia"/>
          </w:rPr>
          <w:t>同</w:t>
        </w:r>
      </w:ins>
      <w:r w:rsidR="00A34BA7" w:rsidRPr="00B4767A">
        <w:rPr>
          <w:rFonts w:ascii="Verdana" w:eastAsia="ＭＳ Ｐゴシック" w:hAnsi="Verdana" w:hint="eastAsia"/>
        </w:rPr>
        <w:t>プログラムは、商用ソリューションがコミュニティの制定したテストや一連の要件をパスすることを条件として、プロジェクトの商標使用を許可しています。前もってこのことを考慮しておくと、</w:t>
      </w:r>
      <w:r w:rsidR="00B30FFA" w:rsidRPr="00B4767A">
        <w:rPr>
          <w:rFonts w:ascii="Verdana" w:eastAsia="ＭＳ Ｐゴシック" w:hAnsi="Verdana" w:hint="eastAsia"/>
        </w:rPr>
        <w:t>法務的レビューに情報を与え、プロジェクトの計画作りに役立ちます。</w:t>
      </w:r>
      <w:r w:rsidR="00B30FFA" w:rsidRPr="00B4767A">
        <w:rPr>
          <w:rFonts w:ascii="Verdana" w:eastAsia="ＭＳ Ｐゴシック" w:hAnsi="Verdana" w:hint="eastAsia"/>
        </w:rPr>
        <w:t>(</w:t>
      </w:r>
      <w:r w:rsidR="00B30FFA" w:rsidRPr="00B4767A">
        <w:rPr>
          <w:rFonts w:ascii="Verdana" w:eastAsia="ＭＳ Ｐゴシック" w:hAnsi="Verdana" w:hint="eastAsia"/>
        </w:rPr>
        <w:t>オープンソースの法務的な課題、検討事項に関するさらなる情報として、</w:t>
      </w:r>
      <w:ins w:id="297" w:author="工内 隆" w:date="2018-08-10T15:56:00Z">
        <w:r w:rsidR="00C26875">
          <w:rPr>
            <w:rFonts w:ascii="Verdana" w:eastAsia="ＭＳ Ｐゴシック" w:hAnsi="Verdana" w:hint="eastAsia"/>
          </w:rPr>
          <w:t>本ガイド集の「</w:t>
        </w:r>
      </w:ins>
      <w:ins w:id="298" w:author="工内 隆" w:date="2018-08-10T23:00:00Z">
        <w:r w:rsidR="00763E9B" w:rsidRPr="00763E9B">
          <w:rPr>
            <w:rFonts w:ascii="Verdana" w:eastAsia="ＭＳ Ｐゴシック" w:hAnsi="Verdana" w:hint="eastAsia"/>
            <w:highlight w:val="cyan"/>
            <w:rPrChange w:id="299" w:author="工内 隆" w:date="2018-08-10T23:00:00Z">
              <w:rPr>
                <w:rFonts w:ascii="Verdana" w:eastAsia="ＭＳ Ｐゴシック" w:hAnsi="Verdana" w:hint="eastAsia"/>
              </w:rPr>
            </w:rPrChange>
          </w:rPr>
          <w:t>オープンソースガイド</w:t>
        </w:r>
      </w:ins>
      <w:ins w:id="300" w:author="工内 隆" w:date="2018-08-10T15:58:00Z">
        <w:r w:rsidR="00C26875" w:rsidRPr="00C26875">
          <w:rPr>
            <w:rFonts w:ascii="Verdana" w:eastAsia="ＭＳ Ｐゴシック" w:hAnsi="Verdana" w:hint="eastAsia"/>
            <w:highlight w:val="cyan"/>
            <w:rPrChange w:id="301" w:author="工内 隆" w:date="2018-08-10T15:59:00Z">
              <w:rPr>
                <w:rFonts w:ascii="Verdana" w:eastAsia="ＭＳ Ｐゴシック" w:hAnsi="Verdana" w:hint="eastAsia"/>
              </w:rPr>
            </w:rPrChange>
          </w:rPr>
          <w:t>推奨図書一覧</w:t>
        </w:r>
        <w:r w:rsidR="00C26875">
          <w:rPr>
            <w:rFonts w:ascii="Verdana" w:eastAsia="ＭＳ Ｐゴシック" w:hAnsi="Verdana" w:hint="eastAsia"/>
          </w:rPr>
          <w:t>」</w:t>
        </w:r>
      </w:ins>
      <w:del w:id="302" w:author="工内 隆" w:date="2018-08-10T15:58:00Z">
        <w:r w:rsidR="00E67100" w:rsidDel="00C26875">
          <w:rPr>
            <w:rStyle w:val="a7"/>
            <w:rFonts w:ascii="Verdana" w:eastAsia="ＭＳ Ｐゴシック" w:hAnsi="Verdana"/>
          </w:rPr>
          <w:fldChar w:fldCharType="begin"/>
        </w:r>
        <w:r w:rsidR="00E67100" w:rsidDel="00C26875">
          <w:rPr>
            <w:rStyle w:val="a7"/>
            <w:rFonts w:ascii="Verdana" w:eastAsia="ＭＳ Ｐゴシック" w:hAnsi="Verdana"/>
          </w:rPr>
          <w:delInstrText xml:space="preserve"> HYPERLINK "https://www.linuxfoundation.org/open-source-guides-reading-list/" </w:delInstrText>
        </w:r>
        <w:r w:rsidR="00E67100" w:rsidDel="00C26875">
          <w:rPr>
            <w:rStyle w:val="a7"/>
            <w:rFonts w:ascii="Verdana" w:eastAsia="ＭＳ Ｐゴシック" w:hAnsi="Verdana"/>
          </w:rPr>
          <w:fldChar w:fldCharType="separate"/>
        </w:r>
        <w:r w:rsidR="00B30FFA" w:rsidRPr="00B4767A" w:rsidDel="00C26875">
          <w:rPr>
            <w:rStyle w:val="a7"/>
            <w:rFonts w:ascii="Verdana" w:eastAsia="ＭＳ Ｐゴシック" w:hAnsi="Verdana" w:hint="eastAsia"/>
          </w:rPr>
          <w:delText>Reading List</w:delText>
        </w:r>
        <w:r w:rsidR="00E67100" w:rsidDel="00C26875">
          <w:rPr>
            <w:rStyle w:val="a7"/>
            <w:rFonts w:ascii="Verdana" w:eastAsia="ＭＳ Ｐゴシック" w:hAnsi="Verdana"/>
          </w:rPr>
          <w:fldChar w:fldCharType="end"/>
        </w:r>
      </w:del>
      <w:commentRangeStart w:id="303"/>
      <w:r w:rsidR="00B30FFA" w:rsidRPr="00B4767A">
        <w:rPr>
          <w:rFonts w:ascii="Verdana" w:eastAsia="ＭＳ Ｐゴシック" w:hAnsi="Verdana" w:hint="eastAsia"/>
        </w:rPr>
        <w:t>を</w:t>
      </w:r>
      <w:commentRangeEnd w:id="303"/>
      <w:r w:rsidR="001A46F6" w:rsidRPr="00B4767A">
        <w:rPr>
          <w:rStyle w:val="a9"/>
          <w:rFonts w:ascii="Verdana" w:eastAsia="ＭＳ Ｐゴシック" w:hAnsi="Verdana"/>
        </w:rPr>
        <w:commentReference w:id="303"/>
      </w:r>
      <w:r w:rsidR="00B30FFA" w:rsidRPr="00B4767A">
        <w:rPr>
          <w:rFonts w:ascii="Verdana" w:eastAsia="ＭＳ Ｐゴシック" w:hAnsi="Verdana" w:hint="eastAsia"/>
        </w:rPr>
        <w:t>お勧めします。</w:t>
      </w:r>
      <w:r w:rsidR="00B30FFA" w:rsidRPr="00B4767A">
        <w:rPr>
          <w:rFonts w:ascii="Verdana" w:eastAsia="ＭＳ Ｐゴシック" w:hAnsi="Verdana" w:hint="eastAsia"/>
        </w:rPr>
        <w:t>)</w:t>
      </w:r>
    </w:p>
    <w:p w14:paraId="5D84AB08" w14:textId="77777777" w:rsidR="00A00AC8" w:rsidRPr="00B4767A" w:rsidRDefault="00A00AC8" w:rsidP="00544125">
      <w:pPr>
        <w:rPr>
          <w:rFonts w:ascii="Verdana" w:eastAsia="ＭＳ Ｐゴシック" w:hAnsi="Verdana"/>
        </w:rPr>
      </w:pPr>
    </w:p>
    <w:p w14:paraId="20C42662" w14:textId="78CC6507" w:rsidR="00544125" w:rsidRPr="00B4767A" w:rsidRDefault="00544125" w:rsidP="00544125">
      <w:pPr>
        <w:rPr>
          <w:rFonts w:ascii="Verdana" w:eastAsia="ＭＳ Ｐゴシック" w:hAnsi="Verdana"/>
        </w:rPr>
      </w:pPr>
      <w:r w:rsidRPr="00B4767A">
        <w:rPr>
          <w:rFonts w:ascii="Verdana" w:eastAsia="ＭＳ Ｐゴシック" w:hAnsi="Verdana"/>
        </w:rPr>
        <w:t>In summary, the steps in the legal review process include:</w:t>
      </w:r>
    </w:p>
    <w:p w14:paraId="544CBDBF" w14:textId="6FD782A1" w:rsidR="009D27DA" w:rsidRPr="00B4767A" w:rsidRDefault="009D27DA" w:rsidP="00544125">
      <w:pPr>
        <w:rPr>
          <w:rFonts w:ascii="Verdana" w:eastAsia="ＭＳ Ｐゴシック" w:hAnsi="Verdana"/>
        </w:rPr>
      </w:pPr>
      <w:r w:rsidRPr="00B4767A">
        <w:rPr>
          <w:rFonts w:ascii="Verdana" w:eastAsia="ＭＳ Ｐゴシック" w:hAnsi="Verdana" w:hint="eastAsia"/>
        </w:rPr>
        <w:t>要約すると、法務的レビューのステップ</w:t>
      </w:r>
      <w:r w:rsidR="00FA433F" w:rsidRPr="00B4767A">
        <w:rPr>
          <w:rFonts w:ascii="Verdana" w:eastAsia="ＭＳ Ｐゴシック" w:hAnsi="Verdana" w:hint="eastAsia"/>
        </w:rPr>
        <w:t>で</w:t>
      </w:r>
      <w:r w:rsidRPr="00B4767A">
        <w:rPr>
          <w:rFonts w:ascii="Verdana" w:eastAsia="ＭＳ Ｐゴシック" w:hAnsi="Verdana" w:hint="eastAsia"/>
        </w:rPr>
        <w:t>は、以下を実施します。</w:t>
      </w:r>
    </w:p>
    <w:p w14:paraId="20014CCE" w14:textId="77777777" w:rsidR="00544125" w:rsidRPr="00B4767A" w:rsidRDefault="00544125" w:rsidP="00544125">
      <w:pPr>
        <w:rPr>
          <w:rFonts w:ascii="Verdana" w:eastAsia="ＭＳ Ｐゴシック" w:hAnsi="Verdana"/>
        </w:rPr>
      </w:pPr>
    </w:p>
    <w:p w14:paraId="6CEC2E16"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Consider the impact of open sourcing on your company’s intellectual property</w:t>
      </w:r>
    </w:p>
    <w:p w14:paraId="3BB0E51F"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Ensure full compliance with open source licenses</w:t>
      </w:r>
    </w:p>
    <w:p w14:paraId="0C52BC18"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Select an open source license for the source code to be released, document all licensing requirements very clearly in your project</w:t>
      </w:r>
    </w:p>
    <w:p w14:paraId="5D06926C"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Decide if you need a contributor agreement</w:t>
      </w:r>
    </w:p>
    <w:p w14:paraId="602C31CB"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Consider the possible non-software outputs from the community and the appropriate licenses, such as documentation and specifications</w:t>
      </w:r>
    </w:p>
    <w:p w14:paraId="1A7F1C8E"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Decide on any trademark related considerations</w:t>
      </w:r>
    </w:p>
    <w:p w14:paraId="197724F7" w14:textId="6F8683B7" w:rsidR="00544125" w:rsidRPr="00B4767A" w:rsidRDefault="00544125" w:rsidP="00544125">
      <w:pPr>
        <w:rPr>
          <w:rFonts w:ascii="Verdana" w:eastAsia="ＭＳ Ｐゴシック" w:hAnsi="Verdana"/>
        </w:rPr>
      </w:pPr>
      <w:r w:rsidRPr="00B4767A">
        <w:rPr>
          <w:rFonts w:ascii="Verdana" w:eastAsia="ＭＳ Ｐゴシック" w:hAnsi="Verdana"/>
        </w:rPr>
        <w:t xml:space="preserve">    Decide whether there are additional factors to build into your plans for an ecosystem, such as conformance testing</w:t>
      </w:r>
    </w:p>
    <w:p w14:paraId="1677E74A" w14:textId="19FB0DD5" w:rsidR="009D27DA" w:rsidRPr="00B4767A" w:rsidRDefault="009D27DA" w:rsidP="00544125">
      <w:pPr>
        <w:rPr>
          <w:rFonts w:ascii="Verdana" w:eastAsia="ＭＳ Ｐゴシック" w:hAnsi="Verdana"/>
        </w:rPr>
      </w:pPr>
      <w:r w:rsidRPr="00B4767A">
        <w:rPr>
          <w:rFonts w:ascii="Verdana" w:eastAsia="ＭＳ Ｐゴシック" w:hAnsi="Verdana" w:hint="eastAsia"/>
        </w:rPr>
        <w:t xml:space="preserve">　　オープンソース化することによる企業の知的財産への影響を検討</w:t>
      </w:r>
    </w:p>
    <w:p w14:paraId="4AC2EB85" w14:textId="5113A274" w:rsidR="009D27DA" w:rsidRPr="00B4767A" w:rsidRDefault="009D27DA" w:rsidP="00544125">
      <w:pPr>
        <w:rPr>
          <w:rFonts w:ascii="Verdana" w:eastAsia="ＭＳ Ｐゴシック" w:hAnsi="Verdana"/>
        </w:rPr>
      </w:pPr>
      <w:r w:rsidRPr="00B4767A">
        <w:rPr>
          <w:rFonts w:ascii="Verdana" w:eastAsia="ＭＳ Ｐゴシック" w:hAnsi="Verdana" w:hint="eastAsia"/>
        </w:rPr>
        <w:t xml:space="preserve">　　オープンソースライセンスへの完全な準拠性を確認</w:t>
      </w:r>
    </w:p>
    <w:p w14:paraId="6A23E06F" w14:textId="5EF89BFD" w:rsidR="009D27DA" w:rsidRPr="00B4767A" w:rsidRDefault="009D27DA" w:rsidP="00544125">
      <w:pPr>
        <w:rPr>
          <w:rFonts w:ascii="Verdana" w:eastAsia="ＭＳ Ｐゴシック" w:hAnsi="Verdana"/>
        </w:rPr>
      </w:pPr>
      <w:r w:rsidRPr="00B4767A">
        <w:rPr>
          <w:rFonts w:ascii="Verdana" w:eastAsia="ＭＳ Ｐゴシック" w:hAnsi="Verdana" w:hint="eastAsia"/>
        </w:rPr>
        <w:lastRenderedPageBreak/>
        <w:t xml:space="preserve">　　公開するソースコードに対するオープンソースライセンスを選択、当該プロジェクトにおけるライセンス要件を明確に文書化</w:t>
      </w:r>
    </w:p>
    <w:p w14:paraId="16CD5B65" w14:textId="327B8B8F" w:rsidR="009D27DA" w:rsidRPr="00B4767A" w:rsidRDefault="009D27DA" w:rsidP="00544125">
      <w:pPr>
        <w:rPr>
          <w:rFonts w:ascii="Verdana" w:eastAsia="ＭＳ Ｐゴシック" w:hAnsi="Verdana"/>
        </w:rPr>
      </w:pPr>
      <w:r w:rsidRPr="00B4767A">
        <w:rPr>
          <w:rFonts w:ascii="Verdana" w:eastAsia="ＭＳ Ｐゴシック" w:hAnsi="Verdana" w:hint="eastAsia"/>
        </w:rPr>
        <w:t xml:space="preserve">　　</w:t>
      </w:r>
      <w:r w:rsidR="00B60354" w:rsidRPr="00B4767A">
        <w:rPr>
          <w:rFonts w:ascii="Verdana" w:eastAsia="ＭＳ Ｐゴシック" w:hAnsi="Verdana"/>
        </w:rPr>
        <w:t>Contributor License Agreements (CLAs)</w:t>
      </w:r>
      <w:r w:rsidR="00B60354" w:rsidRPr="00B4767A">
        <w:rPr>
          <w:rFonts w:ascii="Verdana" w:eastAsia="ＭＳ Ｐゴシック" w:hAnsi="Verdana" w:hint="eastAsia"/>
        </w:rPr>
        <w:t>を必要とするか</w:t>
      </w:r>
      <w:r w:rsidR="00FA433F" w:rsidRPr="00B4767A">
        <w:rPr>
          <w:rFonts w:ascii="Verdana" w:eastAsia="ＭＳ Ｐゴシック" w:hAnsi="Verdana" w:hint="eastAsia"/>
        </w:rPr>
        <w:t>を</w:t>
      </w:r>
      <w:r w:rsidR="00B60354" w:rsidRPr="00B4767A">
        <w:rPr>
          <w:rFonts w:ascii="Verdana" w:eastAsia="ＭＳ Ｐゴシック" w:hAnsi="Verdana" w:hint="eastAsia"/>
        </w:rPr>
        <w:t>決定</w:t>
      </w:r>
    </w:p>
    <w:p w14:paraId="0CEF84D0" w14:textId="5EBB7B3D" w:rsidR="00B60354" w:rsidRPr="00B4767A" w:rsidRDefault="00B60354" w:rsidP="00544125">
      <w:pPr>
        <w:rPr>
          <w:rFonts w:ascii="Verdana" w:eastAsia="ＭＳ Ｐゴシック" w:hAnsi="Verdana"/>
        </w:rPr>
      </w:pPr>
      <w:r w:rsidRPr="00B4767A">
        <w:rPr>
          <w:rFonts w:ascii="Verdana" w:eastAsia="ＭＳ Ｐゴシック" w:hAnsi="Verdana" w:hint="eastAsia"/>
        </w:rPr>
        <w:t xml:space="preserve">　　コミュニティの非ソフトウェア生産物を考慮し、たとえば、ドキュメントやスペシフィケーションに対して適切なライセンスを選択</w:t>
      </w:r>
    </w:p>
    <w:p w14:paraId="1221B85C" w14:textId="55DBF01F" w:rsidR="00116051" w:rsidRPr="00B4767A" w:rsidRDefault="00116051" w:rsidP="00544125">
      <w:pPr>
        <w:rPr>
          <w:rFonts w:ascii="Verdana" w:eastAsia="ＭＳ Ｐゴシック" w:hAnsi="Verdana"/>
        </w:rPr>
      </w:pPr>
      <w:r w:rsidRPr="00B4767A">
        <w:rPr>
          <w:rFonts w:ascii="Verdana" w:eastAsia="ＭＳ Ｐゴシック" w:hAnsi="Verdana" w:hint="eastAsia"/>
        </w:rPr>
        <w:t xml:space="preserve">　　商標に関連した考慮事項を決定</w:t>
      </w:r>
    </w:p>
    <w:p w14:paraId="5468ED07" w14:textId="09809E01" w:rsidR="00116051" w:rsidRPr="00B4767A" w:rsidRDefault="00116051" w:rsidP="00544125">
      <w:pPr>
        <w:rPr>
          <w:rFonts w:ascii="Verdana" w:eastAsia="ＭＳ Ｐゴシック" w:hAnsi="Verdana"/>
        </w:rPr>
      </w:pPr>
      <w:r w:rsidRPr="00B4767A">
        <w:rPr>
          <w:rFonts w:ascii="Verdana" w:eastAsia="ＭＳ Ｐゴシック" w:hAnsi="Verdana" w:hint="eastAsia"/>
        </w:rPr>
        <w:t xml:space="preserve">　　プロジェクトに関連したエコシステムの構築を計画に組み込むために、たとえば、適合性テストのような要素をどうするか決定</w:t>
      </w:r>
    </w:p>
    <w:p w14:paraId="0AD1E61C" w14:textId="77777777" w:rsidR="00544125" w:rsidRPr="00B4767A" w:rsidRDefault="00544125" w:rsidP="00544125">
      <w:pPr>
        <w:rPr>
          <w:rFonts w:ascii="Verdana" w:eastAsia="ＭＳ Ｐゴシック" w:hAnsi="Verdana"/>
        </w:rPr>
      </w:pPr>
    </w:p>
    <w:p w14:paraId="31757380" w14:textId="0A8AC8E0" w:rsidR="00544125" w:rsidRPr="00B4767A" w:rsidRDefault="00544125" w:rsidP="00544125">
      <w:pPr>
        <w:rPr>
          <w:rFonts w:ascii="Verdana" w:eastAsia="ＭＳ Ｐゴシック" w:hAnsi="Verdana"/>
        </w:rPr>
      </w:pPr>
      <w:r w:rsidRPr="00B4767A">
        <w:rPr>
          <w:rFonts w:ascii="Verdana" w:eastAsia="ＭＳ Ｐゴシック" w:hAnsi="Verdana"/>
        </w:rPr>
        <w:t>Technical review</w:t>
      </w:r>
    </w:p>
    <w:p w14:paraId="0948FACB" w14:textId="032166D6" w:rsidR="00116051" w:rsidRPr="00B4767A" w:rsidRDefault="00116051" w:rsidP="00544125">
      <w:pPr>
        <w:rPr>
          <w:rFonts w:ascii="Verdana" w:eastAsia="ＭＳ Ｐゴシック" w:hAnsi="Verdana"/>
        </w:rPr>
      </w:pPr>
      <w:r w:rsidRPr="00B4767A">
        <w:rPr>
          <w:rFonts w:ascii="Verdana" w:eastAsia="ＭＳ Ｐゴシック" w:hAnsi="Verdana" w:hint="eastAsia"/>
        </w:rPr>
        <w:t>技術的レビュー</w:t>
      </w:r>
    </w:p>
    <w:p w14:paraId="01DCB93D" w14:textId="77777777" w:rsidR="00544125" w:rsidRPr="00B4767A" w:rsidRDefault="00544125" w:rsidP="00544125">
      <w:pPr>
        <w:rPr>
          <w:rFonts w:ascii="Verdana" w:eastAsia="ＭＳ Ｐゴシック" w:hAnsi="Verdana"/>
        </w:rPr>
      </w:pPr>
    </w:p>
    <w:p w14:paraId="0BBB146F" w14:textId="41061CB4" w:rsidR="00544125" w:rsidRPr="00B4767A" w:rsidRDefault="00544125" w:rsidP="00544125">
      <w:pPr>
        <w:rPr>
          <w:rFonts w:ascii="Verdana" w:eastAsia="ＭＳ Ｐゴシック" w:hAnsi="Verdana"/>
        </w:rPr>
      </w:pPr>
      <w:r w:rsidRPr="00B4767A">
        <w:rPr>
          <w:rFonts w:ascii="Verdana" w:eastAsia="ＭＳ Ｐゴシック" w:hAnsi="Verdana"/>
        </w:rPr>
        <w:t>The technical review verifies that the source code can function without dependencies on other internal code or development practices, and that it does not include third-party code the company cannot include in the open source release.</w:t>
      </w:r>
    </w:p>
    <w:p w14:paraId="2288066D" w14:textId="33E38C5B" w:rsidR="00C476ED" w:rsidRPr="00B4767A" w:rsidRDefault="00C476ED" w:rsidP="00544125">
      <w:pPr>
        <w:rPr>
          <w:rFonts w:ascii="Verdana" w:eastAsia="ＭＳ Ｐゴシック" w:hAnsi="Verdana"/>
        </w:rPr>
      </w:pPr>
      <w:r w:rsidRPr="00B4767A">
        <w:rPr>
          <w:rFonts w:ascii="Verdana" w:eastAsia="ＭＳ Ｐゴシック" w:hAnsi="Verdana" w:hint="eastAsia"/>
        </w:rPr>
        <w:t>技術的レビューにおいては、ソースコードが他の社内コードや社内の開発技法に依存することなく機能すること、そして、オープンソースとして公開することのできない第三者コードが含まれていないことを確認します。</w:t>
      </w:r>
    </w:p>
    <w:p w14:paraId="230B8D71" w14:textId="77777777" w:rsidR="00544125" w:rsidRPr="00B4767A" w:rsidRDefault="00544125" w:rsidP="00544125">
      <w:pPr>
        <w:rPr>
          <w:rFonts w:ascii="Verdana" w:eastAsia="ＭＳ Ｐゴシック" w:hAnsi="Verdana"/>
        </w:rPr>
      </w:pPr>
    </w:p>
    <w:p w14:paraId="0D3DEB7B" w14:textId="77777777" w:rsidR="00544125" w:rsidRPr="00B4767A" w:rsidRDefault="00544125" w:rsidP="00544125">
      <w:pPr>
        <w:rPr>
          <w:rFonts w:ascii="Verdana" w:eastAsia="ＭＳ Ｐゴシック" w:hAnsi="Verdana"/>
        </w:rPr>
      </w:pPr>
      <w:r w:rsidRPr="00B4767A">
        <w:rPr>
          <w:rFonts w:ascii="Verdana" w:eastAsia="ＭＳ Ｐゴシック" w:hAnsi="Verdana"/>
        </w:rPr>
        <w:t>You’ll want to ensure that no portion of the code you plan to release violates intellectual property of another company, such as patents. There are plenty of patent trolls out there who will go after code that violates patents held by others. This is a huge issue with major negative implications and you must get it right from the start. To do this, companies often scan the code with specialized scanning tools to ensure it is clean. Add license and copyright notices, as well as documentation describing what it is and how it can be used.</w:t>
      </w:r>
    </w:p>
    <w:p w14:paraId="1B7F8432" w14:textId="7ABDC727" w:rsidR="00544125" w:rsidRPr="00B4767A" w:rsidRDefault="00682530" w:rsidP="00544125">
      <w:pPr>
        <w:rPr>
          <w:rFonts w:ascii="Verdana" w:eastAsia="ＭＳ Ｐゴシック" w:hAnsi="Verdana"/>
        </w:rPr>
      </w:pPr>
      <w:r w:rsidRPr="00B4767A">
        <w:rPr>
          <w:rFonts w:ascii="Verdana" w:eastAsia="ＭＳ Ｐゴシック" w:hAnsi="Verdana" w:hint="eastAsia"/>
        </w:rPr>
        <w:t>公開を計画しているコードが</w:t>
      </w:r>
      <w:del w:id="304" w:author="Date Masahiro" w:date="2018-08-07T09:10:00Z">
        <w:r w:rsidRPr="00B4767A" w:rsidDel="00085C8B">
          <w:rPr>
            <w:rFonts w:ascii="Verdana" w:eastAsia="ＭＳ Ｐゴシック" w:hAnsi="Verdana" w:hint="eastAsia"/>
          </w:rPr>
          <w:delText>パテントのような</w:delText>
        </w:r>
      </w:del>
      <w:ins w:id="305" w:author="Date Masahiro" w:date="2018-08-07T09:10:00Z">
        <w:r w:rsidR="00085C8B">
          <w:rPr>
            <w:rFonts w:ascii="Verdana" w:eastAsia="ＭＳ Ｐゴシック" w:hAnsi="Verdana" w:hint="eastAsia"/>
          </w:rPr>
          <w:t>特許など</w:t>
        </w:r>
      </w:ins>
      <w:r w:rsidRPr="00B4767A">
        <w:rPr>
          <w:rFonts w:ascii="Verdana" w:eastAsia="ＭＳ Ｐゴシック" w:hAnsi="Verdana" w:hint="eastAsia"/>
        </w:rPr>
        <w:t>他社知財を侵害していないことを確認してください。</w:t>
      </w:r>
      <w:r w:rsidR="00EB2008" w:rsidRPr="00B4767A">
        <w:rPr>
          <w:rFonts w:ascii="Verdana" w:eastAsia="ＭＳ Ｐゴシック" w:hAnsi="Verdana" w:hint="eastAsia"/>
        </w:rPr>
        <w:t>他企業の</w:t>
      </w:r>
      <w:del w:id="306" w:author="Date Masahiro" w:date="2018-08-07T09:10:00Z">
        <w:r w:rsidR="00EB2008" w:rsidRPr="00B4767A" w:rsidDel="00085C8B">
          <w:rPr>
            <w:rFonts w:ascii="Verdana" w:eastAsia="ＭＳ Ｐゴシック" w:hAnsi="Verdana" w:hint="eastAsia"/>
          </w:rPr>
          <w:delText>パテント</w:delText>
        </w:r>
      </w:del>
      <w:ins w:id="307" w:author="Date Masahiro" w:date="2018-08-07T09:10:00Z">
        <w:r w:rsidR="00085C8B">
          <w:rPr>
            <w:rFonts w:ascii="Verdana" w:eastAsia="ＭＳ Ｐゴシック" w:hAnsi="Verdana" w:hint="eastAsia"/>
          </w:rPr>
          <w:t>特許</w:t>
        </w:r>
      </w:ins>
      <w:r w:rsidR="00EB2008" w:rsidRPr="00B4767A">
        <w:rPr>
          <w:rFonts w:ascii="Verdana" w:eastAsia="ＭＳ Ｐゴシック" w:hAnsi="Verdana" w:hint="eastAsia"/>
        </w:rPr>
        <w:t>を侵害する可能性のあるコードを</w:t>
      </w:r>
      <w:ins w:id="308" w:author="工内 隆" w:date="2018-08-25T11:21:00Z">
        <w:r w:rsidR="00592F3E">
          <w:rPr>
            <w:rFonts w:ascii="Verdana" w:eastAsia="ＭＳ Ｐゴシック" w:hAnsi="Verdana" w:hint="eastAsia"/>
          </w:rPr>
          <w:t>追跡</w:t>
        </w:r>
      </w:ins>
      <w:ins w:id="309" w:author="工内 隆" w:date="2018-08-25T11:22:00Z">
        <w:r w:rsidR="00592F3E">
          <w:rPr>
            <w:rFonts w:ascii="Verdana" w:eastAsia="ＭＳ Ｐゴシック" w:hAnsi="Verdana" w:hint="eastAsia"/>
          </w:rPr>
          <w:t>して調べ</w:t>
        </w:r>
      </w:ins>
      <w:del w:id="310" w:author="工内 隆" w:date="2018-08-25T11:22:00Z">
        <w:r w:rsidR="00FA433F" w:rsidRPr="00B4767A" w:rsidDel="00592F3E">
          <w:rPr>
            <w:rFonts w:ascii="Verdana" w:eastAsia="ＭＳ Ｐゴシック" w:hAnsi="Verdana" w:hint="eastAsia"/>
          </w:rPr>
          <w:delText>付け</w:delText>
        </w:r>
      </w:del>
      <w:r w:rsidR="00FA433F" w:rsidRPr="00B4767A">
        <w:rPr>
          <w:rFonts w:ascii="Verdana" w:eastAsia="ＭＳ Ｐゴシック" w:hAnsi="Verdana" w:hint="eastAsia"/>
        </w:rPr>
        <w:t>回って</w:t>
      </w:r>
      <w:r w:rsidR="00EB2008" w:rsidRPr="00B4767A">
        <w:rPr>
          <w:rFonts w:ascii="Verdana" w:eastAsia="ＭＳ Ｐゴシック" w:hAnsi="Verdana" w:hint="eastAsia"/>
        </w:rPr>
        <w:t>いる</w:t>
      </w:r>
      <w:r w:rsidRPr="00B4767A">
        <w:rPr>
          <w:rFonts w:ascii="Verdana" w:eastAsia="ＭＳ Ｐゴシック" w:hAnsi="Verdana" w:hint="eastAsia"/>
        </w:rPr>
        <w:t>パテントトロールが</w:t>
      </w:r>
      <w:r w:rsidR="00EB2008" w:rsidRPr="00B4767A">
        <w:rPr>
          <w:rFonts w:ascii="Verdana" w:eastAsia="ＭＳ Ｐゴシック" w:hAnsi="Verdana" w:hint="eastAsia"/>
        </w:rPr>
        <w:t>数多く</w:t>
      </w:r>
      <w:r w:rsidRPr="00B4767A">
        <w:rPr>
          <w:rFonts w:ascii="Verdana" w:eastAsia="ＭＳ Ｐゴシック" w:hAnsi="Verdana" w:hint="eastAsia"/>
        </w:rPr>
        <w:t>活動しています。これはネガティブな意味合いをもつ大きな問題</w:t>
      </w:r>
      <w:r w:rsidR="000D3104" w:rsidRPr="00B4767A">
        <w:rPr>
          <w:rFonts w:ascii="Verdana" w:eastAsia="ＭＳ Ｐゴシック" w:hAnsi="Verdana" w:hint="eastAsia"/>
        </w:rPr>
        <w:t>ですが、プロジェクトの立ち上げ</w:t>
      </w:r>
      <w:r w:rsidR="00EB2008" w:rsidRPr="00B4767A">
        <w:rPr>
          <w:rFonts w:ascii="Verdana" w:eastAsia="ＭＳ Ｐゴシック" w:hAnsi="Verdana" w:hint="eastAsia"/>
        </w:rPr>
        <w:t>時</w:t>
      </w:r>
      <w:r w:rsidR="000D3104" w:rsidRPr="00B4767A">
        <w:rPr>
          <w:rFonts w:ascii="Verdana" w:eastAsia="ＭＳ Ｐゴシック" w:hAnsi="Verdana" w:hint="eastAsia"/>
        </w:rPr>
        <w:t>から正しく対処しなければなりません。これを行うのに、多くの企業が、コードに問題がないことを確認する特別なスキャンツールを使っています。また、</w:t>
      </w:r>
      <w:r w:rsidR="00B52D5A" w:rsidRPr="00B4767A">
        <w:rPr>
          <w:rFonts w:ascii="Verdana" w:eastAsia="ＭＳ Ｐゴシック" w:hAnsi="Verdana" w:hint="eastAsia"/>
        </w:rPr>
        <w:t>ライセンス告知や著作権告知、さらには、ソースコードがどんなものなのか、どう利用されるのかを記述したドキュメントをプロジェクト情報として用意してください。</w:t>
      </w:r>
    </w:p>
    <w:p w14:paraId="7802FAF5" w14:textId="77777777" w:rsidR="00682530" w:rsidRPr="00B4767A" w:rsidRDefault="00682530" w:rsidP="00544125">
      <w:pPr>
        <w:rPr>
          <w:rFonts w:ascii="Verdana" w:eastAsia="ＭＳ Ｐゴシック" w:hAnsi="Verdana"/>
        </w:rPr>
      </w:pPr>
    </w:p>
    <w:p w14:paraId="05FF3E55" w14:textId="57E9FC72" w:rsidR="00544125" w:rsidRPr="00B4767A" w:rsidRDefault="00544125" w:rsidP="00544125">
      <w:pPr>
        <w:rPr>
          <w:rFonts w:ascii="Verdana" w:eastAsia="ＭＳ Ｐゴシック" w:hAnsi="Verdana"/>
        </w:rPr>
      </w:pPr>
      <w:r w:rsidRPr="00B4767A">
        <w:rPr>
          <w:rFonts w:ascii="Verdana" w:eastAsia="ＭＳ Ｐゴシック" w:hAnsi="Verdana"/>
        </w:rPr>
        <w:t xml:space="preserve">The technical review should include verification of all license and copyright notices, </w:t>
      </w:r>
      <w:r w:rsidRPr="00B4767A">
        <w:rPr>
          <w:rFonts w:ascii="Verdana" w:eastAsia="ＭＳ Ｐゴシック" w:hAnsi="Verdana"/>
        </w:rPr>
        <w:lastRenderedPageBreak/>
        <w:t>and private code comments should be scrubbed. Steps include:</w:t>
      </w:r>
    </w:p>
    <w:p w14:paraId="46867E2D" w14:textId="00650E51" w:rsidR="00B52D5A" w:rsidRPr="00B4767A" w:rsidRDefault="00B52D5A" w:rsidP="00544125">
      <w:pPr>
        <w:rPr>
          <w:rFonts w:ascii="Verdana" w:eastAsia="ＭＳ Ｐゴシック" w:hAnsi="Verdana"/>
        </w:rPr>
      </w:pPr>
      <w:r w:rsidRPr="00B4767A">
        <w:rPr>
          <w:rFonts w:ascii="Verdana" w:eastAsia="ＭＳ Ｐゴシック" w:hAnsi="Verdana" w:hint="eastAsia"/>
        </w:rPr>
        <w:t>技術的レビューでは、すべてのライセンス告知と著作権告知を検証し、個人的なコードコメントを除去すべきです。実行すべきステップとしては、以下があります。</w:t>
      </w:r>
    </w:p>
    <w:p w14:paraId="2C06FBA3" w14:textId="77777777" w:rsidR="00544125" w:rsidRPr="00B4767A" w:rsidRDefault="00544125" w:rsidP="00544125">
      <w:pPr>
        <w:rPr>
          <w:rFonts w:ascii="Verdana" w:eastAsia="ＭＳ Ｐゴシック" w:hAnsi="Verdana"/>
        </w:rPr>
      </w:pPr>
    </w:p>
    <w:p w14:paraId="22F0799D"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Remove critical dependencies on non-public components</w:t>
      </w:r>
    </w:p>
    <w:p w14:paraId="7E76529C"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Provide documentation and use case examples</w:t>
      </w:r>
    </w:p>
    <w:p w14:paraId="1C4C39AD"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Remove internal comments, references to other internal code, etc.</w:t>
      </w:r>
    </w:p>
    <w:p w14:paraId="334D5B9E"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Ensure coding style is consistent</w:t>
      </w:r>
    </w:p>
    <w:p w14:paraId="39C097F6"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Update copyright notices in source code files</w:t>
      </w:r>
    </w:p>
    <w:p w14:paraId="2C9290DC"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Add license notice in source code files</w:t>
      </w:r>
    </w:p>
    <w:p w14:paraId="0DCC0F42"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Add license text as a file in the root directory</w:t>
      </w:r>
    </w:p>
    <w:p w14:paraId="3B354FBC" w14:textId="200DAC58" w:rsidR="007C23E1" w:rsidRPr="00B4767A" w:rsidRDefault="007C23E1" w:rsidP="00544125">
      <w:pPr>
        <w:rPr>
          <w:rFonts w:ascii="Verdana" w:eastAsia="ＭＳ Ｐゴシック" w:hAnsi="Verdana"/>
        </w:rPr>
      </w:pPr>
      <w:r w:rsidRPr="00B4767A">
        <w:rPr>
          <w:rFonts w:ascii="Verdana" w:eastAsia="ＭＳ Ｐゴシック" w:hAnsi="Verdana" w:hint="eastAsia"/>
        </w:rPr>
        <w:t xml:space="preserve">　　非公開コンポーネントへの依存性を排除　</w:t>
      </w:r>
    </w:p>
    <w:p w14:paraId="295FB1EB" w14:textId="042DEBE8" w:rsidR="007C23E1" w:rsidRPr="00B4767A" w:rsidRDefault="007C23E1" w:rsidP="00544125">
      <w:pPr>
        <w:rPr>
          <w:rFonts w:ascii="Verdana" w:eastAsia="ＭＳ Ｐゴシック" w:hAnsi="Verdana"/>
        </w:rPr>
      </w:pPr>
      <w:r w:rsidRPr="00B4767A">
        <w:rPr>
          <w:rFonts w:ascii="Verdana" w:eastAsia="ＭＳ Ｐゴシック" w:hAnsi="Verdana" w:hint="eastAsia"/>
        </w:rPr>
        <w:t xml:space="preserve">　　ドキュメントと使用例を提供</w:t>
      </w:r>
    </w:p>
    <w:p w14:paraId="4A98FAA0" w14:textId="4315218E" w:rsidR="007C23E1" w:rsidRPr="00B4767A" w:rsidRDefault="007C23E1" w:rsidP="00544125">
      <w:pPr>
        <w:rPr>
          <w:rFonts w:ascii="Verdana" w:eastAsia="ＭＳ Ｐゴシック" w:hAnsi="Verdana"/>
        </w:rPr>
      </w:pPr>
      <w:r w:rsidRPr="00B4767A">
        <w:rPr>
          <w:rFonts w:ascii="Verdana" w:eastAsia="ＭＳ Ｐゴシック" w:hAnsi="Verdana" w:hint="eastAsia"/>
        </w:rPr>
        <w:t xml:space="preserve">　　個人的なコメント、社内向けのコメント、他の社内コードへの言及を除去</w:t>
      </w:r>
    </w:p>
    <w:p w14:paraId="770DCD64" w14:textId="7703F211" w:rsidR="007C23E1" w:rsidRPr="00B4767A" w:rsidRDefault="007C23E1" w:rsidP="00544125">
      <w:pPr>
        <w:rPr>
          <w:rFonts w:ascii="Verdana" w:eastAsia="ＭＳ Ｐゴシック" w:hAnsi="Verdana"/>
        </w:rPr>
      </w:pPr>
      <w:r w:rsidRPr="00B4767A">
        <w:rPr>
          <w:rFonts w:ascii="Verdana" w:eastAsia="ＭＳ Ｐゴシック" w:hAnsi="Verdana" w:hint="eastAsia"/>
        </w:rPr>
        <w:t xml:space="preserve">　　コーディングスタイルの一貫性を確認</w:t>
      </w:r>
    </w:p>
    <w:p w14:paraId="347702F1" w14:textId="38629A47" w:rsidR="007C23E1" w:rsidRPr="00B4767A" w:rsidRDefault="007C23E1" w:rsidP="00544125">
      <w:pPr>
        <w:rPr>
          <w:rFonts w:ascii="Verdana" w:eastAsia="ＭＳ Ｐゴシック" w:hAnsi="Verdana"/>
        </w:rPr>
      </w:pPr>
      <w:r w:rsidRPr="00B4767A">
        <w:rPr>
          <w:rFonts w:ascii="Verdana" w:eastAsia="ＭＳ Ｐゴシック" w:hAnsi="Verdana" w:hint="eastAsia"/>
        </w:rPr>
        <w:t xml:space="preserve">　　ソースコードファイルの著作権告知を適切に更新</w:t>
      </w:r>
    </w:p>
    <w:p w14:paraId="0B3E278C" w14:textId="08FA3460" w:rsidR="007C23E1" w:rsidRPr="00B4767A" w:rsidRDefault="007C23E1" w:rsidP="00544125">
      <w:pPr>
        <w:rPr>
          <w:rFonts w:ascii="Verdana" w:eastAsia="ＭＳ Ｐゴシック" w:hAnsi="Verdana"/>
        </w:rPr>
      </w:pPr>
      <w:r w:rsidRPr="00B4767A">
        <w:rPr>
          <w:rFonts w:ascii="Verdana" w:eastAsia="ＭＳ Ｐゴシック" w:hAnsi="Verdana" w:hint="eastAsia"/>
        </w:rPr>
        <w:t xml:space="preserve">　　ソースコードファイルにライセンス告知を</w:t>
      </w:r>
      <w:r w:rsidR="00FA433F" w:rsidRPr="00B4767A">
        <w:rPr>
          <w:rFonts w:ascii="Verdana" w:eastAsia="ＭＳ Ｐゴシック" w:hAnsi="Verdana" w:hint="eastAsia"/>
        </w:rPr>
        <w:t>付加</w:t>
      </w:r>
    </w:p>
    <w:p w14:paraId="11A228A8" w14:textId="364F1EAF" w:rsidR="007C23E1" w:rsidRPr="00B4767A" w:rsidRDefault="007C23E1" w:rsidP="00544125">
      <w:pPr>
        <w:rPr>
          <w:rFonts w:ascii="Verdana" w:eastAsia="ＭＳ Ｐゴシック" w:hAnsi="Verdana"/>
        </w:rPr>
      </w:pPr>
      <w:r w:rsidRPr="00B4767A">
        <w:rPr>
          <w:rFonts w:ascii="Verdana" w:eastAsia="ＭＳ Ｐゴシック" w:hAnsi="Verdana" w:hint="eastAsia"/>
        </w:rPr>
        <w:t xml:space="preserve">　　ライセンス文書をルートディレクトリー下のファイルとして追加</w:t>
      </w:r>
    </w:p>
    <w:p w14:paraId="75C6DB17" w14:textId="77777777" w:rsidR="007C23E1" w:rsidRPr="00B4767A" w:rsidRDefault="007C23E1" w:rsidP="00544125">
      <w:pPr>
        <w:rPr>
          <w:rFonts w:ascii="Verdana" w:eastAsia="ＭＳ Ｐゴシック" w:hAnsi="Verdana"/>
        </w:rPr>
      </w:pPr>
    </w:p>
    <w:p w14:paraId="7994DAFB" w14:textId="6DDA9893" w:rsidR="00544125" w:rsidRPr="00B4767A" w:rsidRDefault="00544125" w:rsidP="00544125">
      <w:pPr>
        <w:rPr>
          <w:rFonts w:ascii="Verdana" w:eastAsia="ＭＳ Ｐゴシック" w:hAnsi="Verdana"/>
        </w:rPr>
      </w:pPr>
      <w:r w:rsidRPr="00B4767A">
        <w:rPr>
          <w:rFonts w:ascii="Verdana" w:eastAsia="ＭＳ Ｐゴシック" w:hAnsi="Verdana"/>
        </w:rPr>
        <w:t>Governance</w:t>
      </w:r>
    </w:p>
    <w:p w14:paraId="761C25E7" w14:textId="19DC2803" w:rsidR="007C23E1" w:rsidRPr="00B4767A" w:rsidRDefault="00E67100" w:rsidP="00544125">
      <w:pPr>
        <w:rPr>
          <w:rFonts w:ascii="Verdana" w:eastAsia="ＭＳ Ｐゴシック" w:hAnsi="Verdana"/>
        </w:rPr>
      </w:pPr>
      <w:ins w:id="311" w:author="工内 隆" w:date="2018-08-10T15:43:00Z">
        <w:r>
          <w:rPr>
            <w:rFonts w:ascii="Verdana" w:eastAsia="ＭＳ Ｐゴシック" w:hAnsi="Verdana" w:hint="eastAsia"/>
          </w:rPr>
          <w:t>ガバナンス</w:t>
        </w:r>
        <w:r>
          <w:rPr>
            <w:rFonts w:ascii="Verdana" w:eastAsia="ＭＳ Ｐゴシック" w:hAnsi="Verdana" w:hint="eastAsia"/>
          </w:rPr>
          <w:t>(</w:t>
        </w:r>
      </w:ins>
      <w:r w:rsidR="007C23E1" w:rsidRPr="00B4767A">
        <w:rPr>
          <w:rFonts w:ascii="Verdana" w:eastAsia="ＭＳ Ｐゴシック" w:hAnsi="Verdana" w:hint="eastAsia"/>
        </w:rPr>
        <w:t>管理・統制</w:t>
      </w:r>
      <w:ins w:id="312" w:author="工内 隆" w:date="2018-08-10T15:43:00Z">
        <w:r>
          <w:rPr>
            <w:rFonts w:ascii="Verdana" w:eastAsia="ＭＳ Ｐゴシック" w:hAnsi="Verdana" w:hint="eastAsia"/>
          </w:rPr>
          <w:t>)</w:t>
        </w:r>
      </w:ins>
    </w:p>
    <w:p w14:paraId="5EA1DA53" w14:textId="77777777" w:rsidR="00544125" w:rsidRPr="00B4767A" w:rsidRDefault="00544125" w:rsidP="00544125">
      <w:pPr>
        <w:rPr>
          <w:rFonts w:ascii="Verdana" w:eastAsia="ＭＳ Ｐゴシック" w:hAnsi="Verdana"/>
        </w:rPr>
      </w:pPr>
    </w:p>
    <w:p w14:paraId="024187D6" w14:textId="77777777" w:rsidR="00544125" w:rsidRPr="00B4767A" w:rsidRDefault="00544125" w:rsidP="00544125">
      <w:pPr>
        <w:rPr>
          <w:rFonts w:ascii="Verdana" w:eastAsia="ＭＳ Ｐゴシック" w:hAnsi="Verdana"/>
        </w:rPr>
      </w:pPr>
      <w:r w:rsidRPr="00B4767A">
        <w:rPr>
          <w:rFonts w:ascii="Verdana" w:eastAsia="ＭＳ Ｐゴシック" w:hAnsi="Verdana"/>
        </w:rPr>
        <w:t>To ready a project for launch, you also must define the technical requirements for project governance. Governance is the process by which the project makes decisions regarding strategy, releases, direction, and development priorities. Decision making should be public and open, to help ensure that all participants are aware of changes to the project and to maintain transparency. Also, consider if your governance should include paths for escalating issues.</w:t>
      </w:r>
    </w:p>
    <w:p w14:paraId="42461430" w14:textId="6AB9C906" w:rsidR="00BD084B" w:rsidRPr="00B4767A" w:rsidRDefault="00BD084B" w:rsidP="00544125">
      <w:pPr>
        <w:rPr>
          <w:rFonts w:ascii="Verdana" w:eastAsia="ＭＳ Ｐゴシック" w:hAnsi="Verdana"/>
        </w:rPr>
      </w:pPr>
      <w:r w:rsidRPr="00B4767A">
        <w:rPr>
          <w:rFonts w:ascii="Verdana" w:eastAsia="ＭＳ Ｐゴシック" w:hAnsi="Verdana" w:hint="eastAsia"/>
        </w:rPr>
        <w:t>プロジェクト始動の前に、プロジェクトの</w:t>
      </w:r>
      <w:del w:id="313" w:author="工内 隆" w:date="2018-08-10T15:43:00Z">
        <w:r w:rsidRPr="00B4767A" w:rsidDel="00E67100">
          <w:rPr>
            <w:rFonts w:ascii="Verdana" w:eastAsia="ＭＳ Ｐゴシック" w:hAnsi="Verdana" w:hint="eastAsia"/>
          </w:rPr>
          <w:delText>管理</w:delText>
        </w:r>
      </w:del>
      <w:ins w:id="314" w:author="工内 隆" w:date="2018-08-10T15:43:00Z">
        <w:r w:rsidR="00E67100">
          <w:rPr>
            <w:rFonts w:ascii="Verdana" w:eastAsia="ＭＳ Ｐゴシック" w:hAnsi="Verdana" w:hint="eastAsia"/>
          </w:rPr>
          <w:t>ガバナンス</w:t>
        </w:r>
      </w:ins>
      <w:del w:id="315" w:author="工内 隆" w:date="2018-08-10T15:43:00Z">
        <w:r w:rsidRPr="00B4767A" w:rsidDel="00E67100">
          <w:rPr>
            <w:rFonts w:ascii="Verdana" w:eastAsia="ＭＳ Ｐゴシック" w:hAnsi="Verdana" w:hint="eastAsia"/>
          </w:rPr>
          <w:delText>・統制</w:delText>
        </w:r>
      </w:del>
      <w:r w:rsidRPr="00B4767A">
        <w:rPr>
          <w:rFonts w:ascii="Verdana" w:eastAsia="ＭＳ Ｐゴシック" w:hAnsi="Verdana" w:hint="eastAsia"/>
        </w:rPr>
        <w:t>に関する技術的要件を定義しなければなりません。</w:t>
      </w:r>
      <w:del w:id="316" w:author="工内 隆" w:date="2018-08-10T15:43:00Z">
        <w:r w:rsidRPr="00B4767A" w:rsidDel="00E67100">
          <w:rPr>
            <w:rFonts w:ascii="Verdana" w:eastAsia="ＭＳ Ｐゴシック" w:hAnsi="Verdana" w:hint="eastAsia"/>
          </w:rPr>
          <w:delText>管理</w:delText>
        </w:r>
      </w:del>
      <w:ins w:id="317" w:author="工内 隆" w:date="2018-08-10T15:43:00Z">
        <w:r w:rsidR="00E67100">
          <w:rPr>
            <w:rFonts w:ascii="Verdana" w:eastAsia="ＭＳ Ｐゴシック" w:hAnsi="Verdana" w:hint="eastAsia"/>
          </w:rPr>
          <w:t>ガバナンス</w:t>
        </w:r>
      </w:ins>
      <w:del w:id="318" w:author="工内 隆" w:date="2018-08-10T15:43:00Z">
        <w:r w:rsidRPr="00B4767A" w:rsidDel="00E67100">
          <w:rPr>
            <w:rFonts w:ascii="Verdana" w:eastAsia="ＭＳ Ｐゴシック" w:hAnsi="Verdana" w:hint="eastAsia"/>
          </w:rPr>
          <w:delText>・統制</w:delText>
        </w:r>
      </w:del>
      <w:r w:rsidRPr="00B4767A">
        <w:rPr>
          <w:rFonts w:ascii="Verdana" w:eastAsia="ＭＳ Ｐゴシック" w:hAnsi="Verdana" w:hint="eastAsia"/>
        </w:rPr>
        <w:t>とは、プロジェクトの戦略、</w:t>
      </w:r>
      <w:ins w:id="319" w:author="工内 隆" w:date="2018-08-31T17:52:00Z">
        <w:r w:rsidR="004C2C00">
          <w:rPr>
            <w:rFonts w:ascii="Verdana" w:eastAsia="ＭＳ Ｐゴシック" w:hAnsi="Verdana" w:hint="eastAsia"/>
          </w:rPr>
          <w:t>リリース</w:t>
        </w:r>
      </w:ins>
      <w:del w:id="320" w:author="工内 隆" w:date="2018-08-31T17:52:00Z">
        <w:r w:rsidRPr="00B4767A" w:rsidDel="004C2C00">
          <w:rPr>
            <w:rFonts w:ascii="Verdana" w:eastAsia="ＭＳ Ｐゴシック" w:hAnsi="Verdana" w:hint="eastAsia"/>
          </w:rPr>
          <w:delText>改版</w:delText>
        </w:r>
        <w:r w:rsidR="0042071E" w:rsidRPr="00B4767A" w:rsidDel="004C2C00">
          <w:rPr>
            <w:rFonts w:ascii="Verdana" w:eastAsia="ＭＳ Ｐゴシック" w:hAnsi="Verdana" w:hint="eastAsia"/>
          </w:rPr>
          <w:delText>・</w:delText>
        </w:r>
        <w:r w:rsidR="00E21265" w:rsidRPr="00B4767A" w:rsidDel="004C2C00">
          <w:rPr>
            <w:rFonts w:ascii="Verdana" w:eastAsia="ＭＳ Ｐゴシック" w:hAnsi="Verdana" w:hint="eastAsia"/>
          </w:rPr>
          <w:delText>公開</w:delText>
        </w:r>
      </w:del>
      <w:r w:rsidRPr="00B4767A">
        <w:rPr>
          <w:rFonts w:ascii="Verdana" w:eastAsia="ＭＳ Ｐゴシック" w:hAnsi="Verdana" w:hint="eastAsia"/>
        </w:rPr>
        <w:t>、方向性、開発優先項目を決定するプロセスを指しています。すべての参加者がプロジェクトに</w:t>
      </w:r>
      <w:r w:rsidR="0042071E" w:rsidRPr="00B4767A">
        <w:rPr>
          <w:rFonts w:ascii="Verdana" w:eastAsia="ＭＳ Ｐゴシック" w:hAnsi="Verdana" w:hint="eastAsia"/>
        </w:rPr>
        <w:t>起こる変化を知り、透明性を維持するために、決定の仕方は公開かつオープンでなければなりません。また、</w:t>
      </w:r>
      <w:del w:id="321" w:author="工内 隆" w:date="2018-08-10T15:44:00Z">
        <w:r w:rsidR="0042071E" w:rsidRPr="00B4767A" w:rsidDel="00E67100">
          <w:rPr>
            <w:rFonts w:ascii="Verdana" w:eastAsia="ＭＳ Ｐゴシック" w:hAnsi="Verdana" w:hint="eastAsia"/>
          </w:rPr>
          <w:delText>管理</w:delText>
        </w:r>
      </w:del>
      <w:ins w:id="322" w:author="工内 隆" w:date="2018-08-10T15:44:00Z">
        <w:r w:rsidR="00E67100">
          <w:rPr>
            <w:rFonts w:ascii="Verdana" w:eastAsia="ＭＳ Ｐゴシック" w:hAnsi="Verdana" w:hint="eastAsia"/>
          </w:rPr>
          <w:t>ガバナンス</w:t>
        </w:r>
      </w:ins>
      <w:del w:id="323" w:author="工内 隆" w:date="2018-08-10T15:44:00Z">
        <w:r w:rsidR="0042071E" w:rsidRPr="00B4767A" w:rsidDel="00E67100">
          <w:rPr>
            <w:rFonts w:ascii="Verdana" w:eastAsia="ＭＳ Ｐゴシック" w:hAnsi="Verdana" w:hint="eastAsia"/>
          </w:rPr>
          <w:delText>・統制</w:delText>
        </w:r>
      </w:del>
      <w:ins w:id="324" w:author="工内 隆" w:date="2018-08-10T16:01:00Z">
        <w:r w:rsidR="00C26875">
          <w:rPr>
            <w:rFonts w:ascii="Verdana" w:eastAsia="ＭＳ Ｐゴシック" w:hAnsi="Verdana" w:hint="eastAsia"/>
          </w:rPr>
          <w:t>では</w:t>
        </w:r>
      </w:ins>
      <w:ins w:id="325" w:author="Date Masahiro" w:date="2018-08-07T09:32:00Z">
        <w:del w:id="326" w:author="工内 隆" w:date="2018-08-10T16:01:00Z">
          <w:r w:rsidR="00D55E43" w:rsidDel="00C26875">
            <w:rPr>
              <w:rFonts w:ascii="Verdana" w:eastAsia="ＭＳ Ｐゴシック" w:hAnsi="Verdana" w:hint="eastAsia"/>
            </w:rPr>
            <w:delText>に</w:delText>
          </w:r>
        </w:del>
      </w:ins>
      <w:del w:id="327" w:author="Date Masahiro" w:date="2018-08-07T09:32:00Z">
        <w:r w:rsidR="0042071E" w:rsidRPr="00B4767A" w:rsidDel="00D55E43">
          <w:rPr>
            <w:rFonts w:ascii="Verdana" w:eastAsia="ＭＳ Ｐゴシック" w:hAnsi="Verdana" w:hint="eastAsia"/>
          </w:rPr>
          <w:delText>は</w:delText>
        </w:r>
      </w:del>
      <w:r w:rsidR="0042071E" w:rsidRPr="00B4767A">
        <w:rPr>
          <w:rFonts w:ascii="Verdana" w:eastAsia="ＭＳ Ｐゴシック" w:hAnsi="Verdana" w:hint="eastAsia"/>
        </w:rPr>
        <w:t>、問題</w:t>
      </w:r>
      <w:ins w:id="328" w:author="Date Masahiro" w:date="2018-08-07T09:32:00Z">
        <w:r w:rsidR="00D55E43">
          <w:rPr>
            <w:rFonts w:ascii="Verdana" w:eastAsia="ＭＳ Ｐゴシック" w:hAnsi="Verdana" w:hint="eastAsia"/>
          </w:rPr>
          <w:t>を</w:t>
        </w:r>
      </w:ins>
      <w:del w:id="329" w:author="Date Masahiro" w:date="2018-08-07T09:32:00Z">
        <w:r w:rsidR="0042071E" w:rsidRPr="00B4767A" w:rsidDel="00D55E43">
          <w:rPr>
            <w:rFonts w:ascii="Verdana" w:eastAsia="ＭＳ Ｐゴシック" w:hAnsi="Verdana" w:hint="eastAsia"/>
          </w:rPr>
          <w:delText>を</w:delText>
        </w:r>
      </w:del>
      <w:r w:rsidR="0042071E" w:rsidRPr="00B4767A">
        <w:rPr>
          <w:rFonts w:ascii="Verdana" w:eastAsia="ＭＳ Ｐゴシック" w:hAnsi="Verdana" w:hint="eastAsia"/>
        </w:rPr>
        <w:t>エスカレートする</w:t>
      </w:r>
      <w:ins w:id="330" w:author="Date Masahiro" w:date="2018-08-07T09:32:00Z">
        <w:r w:rsidR="00D55E43">
          <w:rPr>
            <w:rFonts w:ascii="Verdana" w:eastAsia="ＭＳ Ｐゴシック" w:hAnsi="Verdana" w:hint="eastAsia"/>
          </w:rPr>
          <w:t>ためのパスを持つべきかについても</w:t>
        </w:r>
      </w:ins>
      <w:ins w:id="331" w:author="Date Masahiro" w:date="2018-08-07T09:33:00Z">
        <w:r w:rsidR="00D55E43">
          <w:rPr>
            <w:rFonts w:ascii="Verdana" w:eastAsia="ＭＳ Ｐゴシック" w:hAnsi="Verdana" w:hint="eastAsia"/>
          </w:rPr>
          <w:t>検討すべき</w:t>
        </w:r>
      </w:ins>
      <w:ins w:id="332" w:author="Date Masahiro" w:date="2018-08-07T09:34:00Z">
        <w:r w:rsidR="00D55E43">
          <w:rPr>
            <w:rFonts w:ascii="Verdana" w:eastAsia="ＭＳ Ｐゴシック" w:hAnsi="Verdana" w:hint="eastAsia"/>
          </w:rPr>
          <w:t>です</w:t>
        </w:r>
      </w:ins>
      <w:del w:id="333" w:author="Date Masahiro" w:date="2018-08-07T09:34:00Z">
        <w:r w:rsidR="0042071E" w:rsidRPr="00B4767A" w:rsidDel="00D55E43">
          <w:rPr>
            <w:rFonts w:ascii="Verdana" w:eastAsia="ＭＳ Ｐゴシック" w:hAnsi="Verdana" w:hint="eastAsia"/>
          </w:rPr>
          <w:delText>道筋を持つべきです</w:delText>
        </w:r>
      </w:del>
      <w:r w:rsidR="0042071E" w:rsidRPr="00B4767A">
        <w:rPr>
          <w:rFonts w:ascii="Verdana" w:eastAsia="ＭＳ Ｐゴシック" w:hAnsi="Verdana" w:hint="eastAsia"/>
        </w:rPr>
        <w:t>。</w:t>
      </w:r>
    </w:p>
    <w:p w14:paraId="3A63D041" w14:textId="77777777" w:rsidR="00BD084B" w:rsidRPr="00B4767A" w:rsidRDefault="00BD084B" w:rsidP="00544125">
      <w:pPr>
        <w:rPr>
          <w:rFonts w:ascii="Verdana" w:eastAsia="ＭＳ Ｐゴシック" w:hAnsi="Verdana"/>
        </w:rPr>
      </w:pPr>
    </w:p>
    <w:p w14:paraId="7BC0C807" w14:textId="07B71CA9" w:rsidR="00544125" w:rsidRPr="00B4767A" w:rsidRDefault="00544125" w:rsidP="00544125">
      <w:pPr>
        <w:rPr>
          <w:rFonts w:ascii="Verdana" w:eastAsia="ＭＳ Ｐゴシック" w:hAnsi="Verdana"/>
        </w:rPr>
      </w:pPr>
      <w:r w:rsidRPr="00B4767A">
        <w:rPr>
          <w:rFonts w:ascii="Verdana" w:eastAsia="ＭＳ Ｐゴシック" w:hAnsi="Verdana"/>
        </w:rPr>
        <w:t xml:space="preserve">It’s important to decide early in the process what criteria must be met to </w:t>
      </w:r>
      <w:r w:rsidRPr="00B4767A">
        <w:rPr>
          <w:rFonts w:ascii="Verdana" w:eastAsia="ＭＳ Ｐゴシック" w:hAnsi="Verdana"/>
        </w:rPr>
        <w:lastRenderedPageBreak/>
        <w:t>participate in the project governance body. Decisions should be formalized on how features and bugs will be tracked, how code will be submitted, and who will manage the release process.</w:t>
      </w:r>
    </w:p>
    <w:p w14:paraId="16D33A4A" w14:textId="0A882F85" w:rsidR="0042071E" w:rsidRPr="00B4767A" w:rsidRDefault="00E21265" w:rsidP="00544125">
      <w:pPr>
        <w:rPr>
          <w:rFonts w:ascii="Verdana" w:eastAsia="ＭＳ Ｐゴシック" w:hAnsi="Verdana"/>
        </w:rPr>
      </w:pPr>
      <w:r w:rsidRPr="00B4767A">
        <w:rPr>
          <w:rFonts w:ascii="Verdana" w:eastAsia="ＭＳ Ｐゴシック" w:hAnsi="Verdana" w:hint="eastAsia"/>
        </w:rPr>
        <w:t>早期の段階で、</w:t>
      </w:r>
      <w:r w:rsidR="0042071E" w:rsidRPr="00B4767A">
        <w:rPr>
          <w:rFonts w:ascii="Verdana" w:eastAsia="ＭＳ Ｐゴシック" w:hAnsi="Verdana" w:hint="eastAsia"/>
        </w:rPr>
        <w:t>プロジェクトの</w:t>
      </w:r>
      <w:del w:id="334" w:author="工内 隆" w:date="2018-08-10T15:44:00Z">
        <w:r w:rsidR="0042071E" w:rsidRPr="00B4767A" w:rsidDel="005231C3">
          <w:rPr>
            <w:rFonts w:ascii="Verdana" w:eastAsia="ＭＳ Ｐゴシック" w:hAnsi="Verdana" w:hint="eastAsia"/>
          </w:rPr>
          <w:delText>管理</w:delText>
        </w:r>
      </w:del>
      <w:ins w:id="335" w:author="工内 隆" w:date="2018-08-10T15:44:00Z">
        <w:r w:rsidR="005231C3">
          <w:rPr>
            <w:rFonts w:ascii="Verdana" w:eastAsia="ＭＳ Ｐゴシック" w:hAnsi="Verdana" w:hint="eastAsia"/>
          </w:rPr>
          <w:t>ガバナンス</w:t>
        </w:r>
      </w:ins>
      <w:del w:id="336" w:author="工内 隆" w:date="2018-08-10T15:44:00Z">
        <w:r w:rsidR="0042071E" w:rsidRPr="00B4767A" w:rsidDel="005231C3">
          <w:rPr>
            <w:rFonts w:ascii="Verdana" w:eastAsia="ＭＳ Ｐゴシック" w:hAnsi="Verdana" w:hint="eastAsia"/>
          </w:rPr>
          <w:delText>・統制</w:delText>
        </w:r>
      </w:del>
      <w:r w:rsidRPr="00B4767A">
        <w:rPr>
          <w:rFonts w:ascii="Verdana" w:eastAsia="ＭＳ Ｐゴシック" w:hAnsi="Verdana" w:hint="eastAsia"/>
        </w:rPr>
        <w:t>組織</w:t>
      </w:r>
      <w:r w:rsidRPr="00B4767A">
        <w:rPr>
          <w:rFonts w:ascii="Verdana" w:eastAsia="ＭＳ Ｐゴシック" w:hAnsi="Verdana" w:hint="eastAsia"/>
        </w:rPr>
        <w:t>(</w:t>
      </w:r>
      <w:r w:rsidRPr="00B4767A">
        <w:rPr>
          <w:rFonts w:ascii="Verdana" w:eastAsia="ＭＳ Ｐゴシック" w:hAnsi="Verdana" w:hint="eastAsia"/>
        </w:rPr>
        <w:t>たとえば、理事会</w:t>
      </w:r>
      <w:r w:rsidRPr="00B4767A">
        <w:rPr>
          <w:rFonts w:ascii="Verdana" w:eastAsia="ＭＳ Ｐゴシック" w:hAnsi="Verdana" w:hint="eastAsia"/>
        </w:rPr>
        <w:t>)</w:t>
      </w:r>
      <w:r w:rsidRPr="00B4767A">
        <w:rPr>
          <w:rFonts w:ascii="Verdana" w:eastAsia="ＭＳ Ｐゴシック" w:hAnsi="Verdana" w:hint="eastAsia"/>
        </w:rPr>
        <w:t>に参加するためにどんな基準を満たさなければならないかを決定することが重要です。どのように機能追加やバグがトラックされるのか、どのようにコードが提出されるのか、誰が</w:t>
      </w:r>
      <w:ins w:id="337" w:author="工内 隆" w:date="2018-08-31T17:52:00Z">
        <w:r w:rsidR="004C2C00">
          <w:rPr>
            <w:rFonts w:ascii="Verdana" w:eastAsia="ＭＳ Ｐゴシック" w:hAnsi="Verdana" w:hint="eastAsia"/>
          </w:rPr>
          <w:t>リリース</w:t>
        </w:r>
      </w:ins>
      <w:del w:id="338" w:author="工内 隆" w:date="2018-08-31T17:52:00Z">
        <w:r w:rsidRPr="00B4767A" w:rsidDel="004C2C00">
          <w:rPr>
            <w:rFonts w:ascii="Verdana" w:eastAsia="ＭＳ Ｐゴシック" w:hAnsi="Verdana" w:hint="eastAsia"/>
          </w:rPr>
          <w:delText>改版・公開</w:delText>
        </w:r>
      </w:del>
      <w:r w:rsidRPr="00B4767A">
        <w:rPr>
          <w:rFonts w:ascii="Verdana" w:eastAsia="ＭＳ Ｐゴシック" w:hAnsi="Verdana" w:hint="eastAsia"/>
        </w:rPr>
        <w:t>のプロセスを管理するのかなどは、公式な決定を行うべきです。</w:t>
      </w:r>
    </w:p>
    <w:p w14:paraId="2DC6AE9A" w14:textId="77777777" w:rsidR="00544125" w:rsidRPr="00B4767A" w:rsidRDefault="00544125" w:rsidP="00544125">
      <w:pPr>
        <w:rPr>
          <w:rFonts w:ascii="Verdana" w:eastAsia="ＭＳ Ｐゴシック" w:hAnsi="Verdana"/>
        </w:rPr>
      </w:pPr>
    </w:p>
    <w:p w14:paraId="3A251FBD" w14:textId="4BEC3159" w:rsidR="00544125" w:rsidRPr="00B4767A" w:rsidRDefault="00544125" w:rsidP="00544125">
      <w:pPr>
        <w:rPr>
          <w:rFonts w:ascii="Verdana" w:eastAsia="ＭＳ Ｐゴシック" w:hAnsi="Verdana"/>
        </w:rPr>
      </w:pPr>
      <w:r w:rsidRPr="00B4767A">
        <w:rPr>
          <w:rFonts w:ascii="Verdana" w:eastAsia="ＭＳ Ｐゴシック" w:hAnsi="Verdana"/>
        </w:rPr>
        <w:t>You want to make sure the people entrusted with the project have the tools they need to operate and maintain the project. This is where your open source program office and manager comes in.</w:t>
      </w:r>
    </w:p>
    <w:p w14:paraId="3F2DEE30" w14:textId="364BA91F" w:rsidR="00E21265" w:rsidRPr="00B4767A" w:rsidRDefault="00B608E0" w:rsidP="00544125">
      <w:pPr>
        <w:rPr>
          <w:rFonts w:ascii="Verdana" w:eastAsia="ＭＳ Ｐゴシック" w:hAnsi="Verdana"/>
        </w:rPr>
      </w:pPr>
      <w:r w:rsidRPr="00B4767A">
        <w:rPr>
          <w:rFonts w:ascii="Verdana" w:eastAsia="ＭＳ Ｐゴシック" w:hAnsi="Verdana" w:hint="eastAsia"/>
        </w:rPr>
        <w:t>プロジェクトの責任を任せられた人々には、プロジェクトを運営・管理するのに必要なツールが</w:t>
      </w:r>
      <w:r w:rsidR="00D811DA" w:rsidRPr="00B4767A">
        <w:rPr>
          <w:rFonts w:ascii="Verdana" w:eastAsia="ＭＳ Ｐゴシック" w:hAnsi="Verdana" w:hint="eastAsia"/>
        </w:rPr>
        <w:t>確実に</w:t>
      </w:r>
      <w:r w:rsidRPr="00B4767A">
        <w:rPr>
          <w:rFonts w:ascii="Verdana" w:eastAsia="ＭＳ Ｐゴシック" w:hAnsi="Verdana" w:hint="eastAsia"/>
        </w:rPr>
        <w:t>使えるよう</w:t>
      </w:r>
      <w:r w:rsidR="00D811DA" w:rsidRPr="00B4767A">
        <w:rPr>
          <w:rFonts w:ascii="Verdana" w:eastAsia="ＭＳ Ｐゴシック" w:hAnsi="Verdana" w:hint="eastAsia"/>
        </w:rPr>
        <w:t>にしなければなりません。</w:t>
      </w:r>
      <w:hyperlink r:id="rId19" w:history="1">
        <w:r w:rsidR="00D811DA" w:rsidRPr="00B4767A">
          <w:rPr>
            <w:rStyle w:val="a7"/>
            <w:rFonts w:ascii="Verdana" w:eastAsia="ＭＳ Ｐゴシック" w:hAnsi="Verdana" w:hint="eastAsia"/>
          </w:rPr>
          <w:t>オープンソースプログラムオフィスとプログラムマネージャー</w:t>
        </w:r>
      </w:hyperlink>
      <w:commentRangeStart w:id="339"/>
      <w:r w:rsidR="00D811DA" w:rsidRPr="00B4767A">
        <w:rPr>
          <w:rFonts w:ascii="Verdana" w:eastAsia="ＭＳ Ｐゴシック" w:hAnsi="Verdana" w:hint="eastAsia"/>
        </w:rPr>
        <w:t>は</w:t>
      </w:r>
      <w:commentRangeEnd w:id="339"/>
      <w:r w:rsidR="00957515" w:rsidRPr="00B4767A">
        <w:rPr>
          <w:rStyle w:val="a9"/>
          <w:rFonts w:ascii="Verdana" w:eastAsia="ＭＳ Ｐゴシック" w:hAnsi="Verdana"/>
        </w:rPr>
        <w:commentReference w:id="339"/>
      </w:r>
      <w:r w:rsidR="00D811DA" w:rsidRPr="00B4767A">
        <w:rPr>
          <w:rFonts w:ascii="Verdana" w:eastAsia="ＭＳ Ｐゴシック" w:hAnsi="Verdana" w:hint="eastAsia"/>
        </w:rPr>
        <w:t>、このような場面を想定して設けられます。</w:t>
      </w:r>
    </w:p>
    <w:p w14:paraId="3D3F6EAD" w14:textId="77777777" w:rsidR="00544125" w:rsidRPr="00B4767A" w:rsidRDefault="00544125" w:rsidP="00544125">
      <w:pPr>
        <w:rPr>
          <w:rFonts w:ascii="Verdana" w:eastAsia="ＭＳ Ｐゴシック" w:hAnsi="Verdana"/>
        </w:rPr>
      </w:pPr>
    </w:p>
    <w:p w14:paraId="4585B498" w14:textId="6DD121CE" w:rsidR="00544125" w:rsidRPr="00B4767A" w:rsidRDefault="00544125" w:rsidP="00544125">
      <w:pPr>
        <w:rPr>
          <w:rFonts w:ascii="Verdana" w:eastAsia="ＭＳ Ｐゴシック" w:hAnsi="Verdana"/>
        </w:rPr>
      </w:pPr>
      <w:r w:rsidRPr="00B4767A">
        <w:rPr>
          <w:rFonts w:ascii="Verdana" w:eastAsia="ＭＳ Ｐゴシック" w:hAnsi="Verdana" w:hint="eastAsia"/>
        </w:rPr>
        <w:t>“</w:t>
      </w:r>
      <w:r w:rsidRPr="00B4767A">
        <w:rPr>
          <w:rFonts w:ascii="Verdana" w:eastAsia="ＭＳ Ｐゴシック" w:hAnsi="Verdana"/>
        </w:rPr>
        <w:t>You need to make sure the people that need to get these things done are well empowered to be successful. You also need to be conscious of not intermixing the business half of the project with the technical half of the project – they need to have distinct leadership. That way you don’t get things stuck in the tracks. You’re not getting people making out-of-context decisions. Let the business unit help make the technical unit more successful.”</w:t>
      </w:r>
    </w:p>
    <w:p w14:paraId="0B0AD200" w14:textId="296AFC09" w:rsidR="00D811DA" w:rsidRPr="00B4767A" w:rsidRDefault="00D811DA" w:rsidP="00544125">
      <w:pPr>
        <w:rPr>
          <w:rFonts w:ascii="Verdana" w:eastAsia="ＭＳ Ｐゴシック" w:hAnsi="Verdana"/>
        </w:rPr>
      </w:pPr>
      <w:r w:rsidRPr="00B4767A">
        <w:rPr>
          <w:rFonts w:ascii="Verdana" w:eastAsia="ＭＳ Ｐゴシック" w:hAnsi="Verdana" w:hint="eastAsia"/>
        </w:rPr>
        <w:t>「</w:t>
      </w:r>
      <w:r w:rsidR="00D60328" w:rsidRPr="00B4767A">
        <w:rPr>
          <w:rFonts w:ascii="Verdana" w:eastAsia="ＭＳ Ｐゴシック" w:hAnsi="Verdana" w:hint="eastAsia"/>
        </w:rPr>
        <w:t>これらの仕事を成し遂げることを課された人々には、それを</w:t>
      </w:r>
      <w:del w:id="340" w:author="Date Masahiro" w:date="2018-08-07T09:38:00Z">
        <w:r w:rsidR="00D60328" w:rsidRPr="00B4767A" w:rsidDel="00D55E43">
          <w:rPr>
            <w:rFonts w:ascii="Verdana" w:eastAsia="ＭＳ Ｐゴシック" w:hAnsi="Verdana" w:hint="eastAsia"/>
          </w:rPr>
          <w:delText>首尾よくやるために</w:delText>
        </w:r>
      </w:del>
      <w:ins w:id="341" w:author="Date Masahiro" w:date="2018-08-07T09:38:00Z">
        <w:r w:rsidR="00D55E43">
          <w:rPr>
            <w:rFonts w:ascii="Verdana" w:eastAsia="ＭＳ Ｐゴシック" w:hAnsi="Verdana" w:hint="eastAsia"/>
          </w:rPr>
          <w:t>推進できる</w:t>
        </w:r>
      </w:ins>
      <w:r w:rsidR="00D60328" w:rsidRPr="00B4767A">
        <w:rPr>
          <w:rFonts w:ascii="Verdana" w:eastAsia="ＭＳ Ｐゴシック" w:hAnsi="Verdana" w:hint="eastAsia"/>
        </w:rPr>
        <w:t>十分な権限を与えられ</w:t>
      </w:r>
      <w:del w:id="342" w:author="Date Masahiro" w:date="2018-08-07T09:38:00Z">
        <w:r w:rsidR="00D60328" w:rsidRPr="00B4767A" w:rsidDel="00D55E43">
          <w:rPr>
            <w:rFonts w:ascii="Verdana" w:eastAsia="ＭＳ Ｐゴシック" w:hAnsi="Verdana" w:hint="eastAsia"/>
          </w:rPr>
          <w:delText>ようにす</w:delText>
        </w:r>
      </w:del>
      <w:r w:rsidR="00D60328" w:rsidRPr="00B4767A">
        <w:rPr>
          <w:rFonts w:ascii="Verdana" w:eastAsia="ＭＳ Ｐゴシック" w:hAnsi="Verdana" w:hint="eastAsia"/>
        </w:rPr>
        <w:t>る必要があります。また、プロジェクトのビジネスの</w:t>
      </w:r>
      <w:r w:rsidR="00D14038" w:rsidRPr="00B4767A">
        <w:rPr>
          <w:rFonts w:ascii="Verdana" w:eastAsia="ＭＳ Ｐゴシック" w:hAnsi="Verdana" w:hint="eastAsia"/>
        </w:rPr>
        <w:t>領分</w:t>
      </w:r>
      <w:r w:rsidR="00D60328" w:rsidRPr="00B4767A">
        <w:rPr>
          <w:rFonts w:ascii="Verdana" w:eastAsia="ＭＳ Ｐゴシック" w:hAnsi="Verdana" w:hint="eastAsia"/>
        </w:rPr>
        <w:t>と技術の</w:t>
      </w:r>
      <w:r w:rsidR="00D14038" w:rsidRPr="00B4767A">
        <w:rPr>
          <w:rFonts w:ascii="Verdana" w:eastAsia="ＭＳ Ｐゴシック" w:hAnsi="Verdana" w:hint="eastAsia"/>
        </w:rPr>
        <w:t>領分</w:t>
      </w:r>
      <w:r w:rsidR="00D60328" w:rsidRPr="00B4767A">
        <w:rPr>
          <w:rFonts w:ascii="Verdana" w:eastAsia="ＭＳ Ｐゴシック" w:hAnsi="Verdana" w:hint="eastAsia"/>
        </w:rPr>
        <w:t>を入り混じらせないように気をつける必要があります。</w:t>
      </w:r>
      <w:r w:rsidR="00D14038" w:rsidRPr="00B4767A">
        <w:rPr>
          <w:rFonts w:ascii="Verdana" w:eastAsia="ＭＳ Ｐゴシック" w:hAnsi="Verdana" w:hint="eastAsia"/>
        </w:rPr>
        <w:t>それらには明確なリーダーシップが必要です。</w:t>
      </w:r>
      <w:r w:rsidR="00A227A9" w:rsidRPr="00B4767A">
        <w:rPr>
          <w:rFonts w:ascii="Verdana" w:eastAsia="ＭＳ Ｐゴシック" w:hAnsi="Verdana" w:hint="eastAsia"/>
        </w:rPr>
        <w:t>そ</w:t>
      </w:r>
      <w:r w:rsidR="005D72D3" w:rsidRPr="00B4767A">
        <w:rPr>
          <w:rFonts w:ascii="Verdana" w:eastAsia="ＭＳ Ｐゴシック" w:hAnsi="Verdana" w:hint="eastAsia"/>
        </w:rPr>
        <w:t>のようにして</w:t>
      </w:r>
      <w:r w:rsidR="00A227A9" w:rsidRPr="00B4767A">
        <w:rPr>
          <w:rFonts w:ascii="Verdana" w:eastAsia="ＭＳ Ｐゴシック" w:hAnsi="Verdana" w:hint="eastAsia"/>
        </w:rPr>
        <w:t>流れが</w:t>
      </w:r>
      <w:r w:rsidR="005D72D3" w:rsidRPr="00B4767A">
        <w:rPr>
          <w:rFonts w:ascii="Verdana" w:eastAsia="ＭＳ Ｐゴシック" w:hAnsi="Verdana" w:hint="eastAsia"/>
        </w:rPr>
        <w:t>とどこおら</w:t>
      </w:r>
      <w:r w:rsidR="00A227A9" w:rsidRPr="00B4767A">
        <w:rPr>
          <w:rFonts w:ascii="Verdana" w:eastAsia="ＭＳ Ｐゴシック" w:hAnsi="Verdana" w:hint="eastAsia"/>
        </w:rPr>
        <w:t>ないようにします。また、筋違いな決定をしないようにします。技術側のより大きな成功のためにビジネス側に協力させます。</w:t>
      </w:r>
      <w:r w:rsidRPr="00B4767A">
        <w:rPr>
          <w:rFonts w:ascii="Verdana" w:eastAsia="ＭＳ Ｐゴシック" w:hAnsi="Verdana" w:hint="eastAsia"/>
        </w:rPr>
        <w:t>」</w:t>
      </w:r>
    </w:p>
    <w:p w14:paraId="356E0B94" w14:textId="77777777" w:rsidR="00544125" w:rsidRPr="00B4767A" w:rsidRDefault="00544125" w:rsidP="00544125">
      <w:pPr>
        <w:rPr>
          <w:rFonts w:ascii="Verdana" w:eastAsia="ＭＳ Ｐゴシック" w:hAnsi="Verdana"/>
        </w:rPr>
      </w:pPr>
    </w:p>
    <w:p w14:paraId="59BEF6DE"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John </w:t>
      </w:r>
      <w:proofErr w:type="spellStart"/>
      <w:r w:rsidRPr="00B4767A">
        <w:rPr>
          <w:rFonts w:ascii="Verdana" w:eastAsia="ＭＳ Ｐゴシック" w:hAnsi="Verdana"/>
        </w:rPr>
        <w:t>Mertic</w:t>
      </w:r>
      <w:proofErr w:type="spellEnd"/>
      <w:r w:rsidRPr="00B4767A">
        <w:rPr>
          <w:rFonts w:ascii="Verdana" w:eastAsia="ＭＳ Ｐゴシック" w:hAnsi="Verdana"/>
        </w:rPr>
        <w:t xml:space="preserve"> – Director of Program Management at The Linux Foundation</w:t>
      </w:r>
    </w:p>
    <w:p w14:paraId="5D479819" w14:textId="35914D86" w:rsidR="009A2175" w:rsidRPr="00B4767A" w:rsidRDefault="004C2C00" w:rsidP="009A2175">
      <w:pPr>
        <w:rPr>
          <w:rFonts w:ascii="Verdana" w:eastAsia="ＭＳ Ｐゴシック" w:hAnsi="Verdana"/>
        </w:rPr>
      </w:pPr>
      <w:hyperlink r:id="rId20" w:history="1">
        <w:r w:rsidR="009A2175" w:rsidRPr="00B4767A">
          <w:rPr>
            <w:rStyle w:val="a7"/>
            <w:rFonts w:ascii="Verdana" w:eastAsia="ＭＳ Ｐゴシック" w:hAnsi="Verdana"/>
          </w:rPr>
          <w:t>John Mertic</w:t>
        </w:r>
      </w:hyperlink>
      <w:r w:rsidR="009A2175" w:rsidRPr="00B4767A">
        <w:rPr>
          <w:rFonts w:ascii="Verdana" w:eastAsia="ＭＳ Ｐゴシック" w:hAnsi="Verdana"/>
        </w:rPr>
        <w:t xml:space="preserve"> – </w:t>
      </w:r>
      <w:r w:rsidR="009A2175" w:rsidRPr="00B4767A">
        <w:rPr>
          <w:rFonts w:ascii="Verdana" w:eastAsia="ＭＳ Ｐゴシック" w:hAnsi="Verdana" w:hint="eastAsia"/>
        </w:rPr>
        <w:t>プログラム管理ディレクター、</w:t>
      </w:r>
      <w:r w:rsidR="009A2175" w:rsidRPr="00B4767A">
        <w:rPr>
          <w:rFonts w:ascii="Verdana" w:eastAsia="ＭＳ Ｐゴシック" w:hAnsi="Verdana"/>
        </w:rPr>
        <w:t>Linux Foundation</w:t>
      </w:r>
    </w:p>
    <w:p w14:paraId="0E119524" w14:textId="77777777" w:rsidR="00544125" w:rsidRPr="00B4767A" w:rsidRDefault="00544125" w:rsidP="00544125">
      <w:pPr>
        <w:rPr>
          <w:rFonts w:ascii="Verdana" w:eastAsia="ＭＳ Ｐゴシック" w:hAnsi="Verdana"/>
        </w:rPr>
      </w:pPr>
    </w:p>
    <w:p w14:paraId="53934E88" w14:textId="77777777" w:rsidR="00544125" w:rsidRPr="00B4767A" w:rsidRDefault="00544125" w:rsidP="00544125">
      <w:pPr>
        <w:rPr>
          <w:rFonts w:ascii="Verdana" w:eastAsia="ＭＳ Ｐゴシック" w:hAnsi="Verdana"/>
        </w:rPr>
      </w:pPr>
      <w:r w:rsidRPr="00B4767A">
        <w:rPr>
          <w:rFonts w:ascii="Verdana" w:eastAsia="ＭＳ Ｐゴシック" w:hAnsi="Verdana"/>
        </w:rPr>
        <w:t>Technical processes</w:t>
      </w:r>
    </w:p>
    <w:p w14:paraId="5538AA0C" w14:textId="288618C5" w:rsidR="00544125" w:rsidRPr="00B4767A" w:rsidRDefault="009A2175" w:rsidP="00544125">
      <w:pPr>
        <w:rPr>
          <w:rFonts w:ascii="Verdana" w:eastAsia="ＭＳ Ｐゴシック" w:hAnsi="Verdana"/>
        </w:rPr>
      </w:pPr>
      <w:r w:rsidRPr="00B4767A">
        <w:rPr>
          <w:rFonts w:ascii="Verdana" w:eastAsia="ＭＳ Ｐゴシック" w:hAnsi="Verdana" w:hint="eastAsia"/>
        </w:rPr>
        <w:t>技術的プロセス</w:t>
      </w:r>
    </w:p>
    <w:p w14:paraId="3B710041" w14:textId="77777777" w:rsidR="009A2175" w:rsidRPr="00B4767A" w:rsidRDefault="009A2175" w:rsidP="00544125">
      <w:pPr>
        <w:rPr>
          <w:rFonts w:ascii="Verdana" w:eastAsia="ＭＳ Ｐゴシック" w:hAnsi="Verdana"/>
        </w:rPr>
      </w:pPr>
    </w:p>
    <w:p w14:paraId="79E064C0"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Prior to a launch, it is often helpful to create a standard release process to schedule regular releases of the code as changes and improvements are made by the project maintainers. A schedule should be set up with well-defined and </w:t>
      </w:r>
      <w:r w:rsidRPr="00B4767A">
        <w:rPr>
          <w:rFonts w:ascii="Verdana" w:eastAsia="ＭＳ Ｐゴシック" w:hAnsi="Verdana"/>
        </w:rPr>
        <w:lastRenderedPageBreak/>
        <w:t>visible details for the development community and the business side of the project.</w:t>
      </w:r>
    </w:p>
    <w:p w14:paraId="624EA352" w14:textId="0C835068" w:rsidR="00CF00FF" w:rsidRPr="00B4767A" w:rsidRDefault="009A2175" w:rsidP="00544125">
      <w:pPr>
        <w:rPr>
          <w:rFonts w:ascii="Verdana" w:eastAsia="ＭＳ Ｐゴシック" w:hAnsi="Verdana"/>
        </w:rPr>
      </w:pPr>
      <w:r w:rsidRPr="00B4767A">
        <w:rPr>
          <w:rFonts w:ascii="Verdana" w:eastAsia="ＭＳ Ｐゴシック" w:hAnsi="Verdana" w:hint="eastAsia"/>
        </w:rPr>
        <w:t>プロジェクトの始動に先立ち、</w:t>
      </w:r>
      <w:ins w:id="343" w:author="工内 隆" w:date="2018-08-31T17:53:00Z">
        <w:r w:rsidR="004C2C00">
          <w:rPr>
            <w:rFonts w:ascii="Verdana" w:eastAsia="ＭＳ Ｐゴシック" w:hAnsi="Verdana" w:hint="eastAsia"/>
          </w:rPr>
          <w:t>リリース</w:t>
        </w:r>
      </w:ins>
      <w:del w:id="344" w:author="工内 隆" w:date="2018-08-31T17:53:00Z">
        <w:r w:rsidR="00CF00FF" w:rsidRPr="00B4767A" w:rsidDel="004C2C00">
          <w:rPr>
            <w:rFonts w:ascii="Verdana" w:eastAsia="ＭＳ Ｐゴシック" w:hAnsi="Verdana" w:hint="eastAsia"/>
          </w:rPr>
          <w:delText>改版・公開</w:delText>
        </w:r>
      </w:del>
      <w:r w:rsidR="00CF00FF" w:rsidRPr="00B4767A">
        <w:rPr>
          <w:rFonts w:ascii="Verdana" w:eastAsia="ＭＳ Ｐゴシック" w:hAnsi="Verdana" w:hint="eastAsia"/>
        </w:rPr>
        <w:t>の標準的なプロセスを作っておき、</w:t>
      </w:r>
      <w:r w:rsidRPr="00B4767A">
        <w:rPr>
          <w:rFonts w:ascii="Verdana" w:eastAsia="ＭＳ Ｐゴシック" w:hAnsi="Verdana" w:hint="eastAsia"/>
        </w:rPr>
        <w:t>プロジェクトのメンテナーによ</w:t>
      </w:r>
      <w:r w:rsidR="00527005" w:rsidRPr="00B4767A">
        <w:rPr>
          <w:rFonts w:ascii="Verdana" w:eastAsia="ＭＳ Ｐゴシック" w:hAnsi="Verdana" w:hint="eastAsia"/>
        </w:rPr>
        <w:t>る</w:t>
      </w:r>
      <w:r w:rsidRPr="00B4767A">
        <w:rPr>
          <w:rFonts w:ascii="Verdana" w:eastAsia="ＭＳ Ｐゴシック" w:hAnsi="Verdana" w:hint="eastAsia"/>
        </w:rPr>
        <w:t>変更</w:t>
      </w:r>
      <w:r w:rsidR="00F340CD" w:rsidRPr="00B4767A">
        <w:rPr>
          <w:rFonts w:ascii="Verdana" w:eastAsia="ＭＳ Ｐゴシック" w:hAnsi="Verdana" w:hint="eastAsia"/>
        </w:rPr>
        <w:t>・</w:t>
      </w:r>
      <w:r w:rsidRPr="00B4767A">
        <w:rPr>
          <w:rFonts w:ascii="Verdana" w:eastAsia="ＭＳ Ｐゴシック" w:hAnsi="Verdana" w:hint="eastAsia"/>
        </w:rPr>
        <w:t>強化</w:t>
      </w:r>
      <w:r w:rsidR="00F340CD" w:rsidRPr="00B4767A">
        <w:rPr>
          <w:rFonts w:ascii="Verdana" w:eastAsia="ＭＳ Ｐゴシック" w:hAnsi="Verdana" w:hint="eastAsia"/>
        </w:rPr>
        <w:t>の実装と</w:t>
      </w:r>
      <w:r w:rsidR="00CF00FF" w:rsidRPr="00B4767A">
        <w:rPr>
          <w:rFonts w:ascii="Verdana" w:eastAsia="ＭＳ Ｐゴシック" w:hAnsi="Verdana" w:hint="eastAsia"/>
        </w:rPr>
        <w:t>ともに</w:t>
      </w:r>
      <w:r w:rsidR="00F340CD" w:rsidRPr="00B4767A">
        <w:rPr>
          <w:rFonts w:ascii="Verdana" w:eastAsia="ＭＳ Ｐゴシック" w:hAnsi="Verdana" w:hint="eastAsia"/>
        </w:rPr>
        <w:t>行われる</w:t>
      </w:r>
      <w:r w:rsidR="00CF00FF" w:rsidRPr="00B4767A">
        <w:rPr>
          <w:rFonts w:ascii="Verdana" w:eastAsia="ＭＳ Ｐゴシック" w:hAnsi="Verdana" w:hint="eastAsia"/>
        </w:rPr>
        <w:t>コードの</w:t>
      </w:r>
      <w:ins w:id="345" w:author="工内 隆" w:date="2018-08-31T17:53:00Z">
        <w:r w:rsidR="004C2C00">
          <w:rPr>
            <w:rFonts w:ascii="Verdana" w:eastAsia="ＭＳ Ｐゴシック" w:hAnsi="Verdana" w:hint="eastAsia"/>
          </w:rPr>
          <w:t>リリース</w:t>
        </w:r>
      </w:ins>
      <w:del w:id="346" w:author="工内 隆" w:date="2018-08-31T17:53:00Z">
        <w:r w:rsidR="00CF00FF" w:rsidRPr="00B4767A" w:rsidDel="004C2C00">
          <w:rPr>
            <w:rFonts w:ascii="Verdana" w:eastAsia="ＭＳ Ｐゴシック" w:hAnsi="Verdana" w:hint="eastAsia"/>
          </w:rPr>
          <w:delText>改版・公開</w:delText>
        </w:r>
      </w:del>
      <w:r w:rsidR="00CF00FF" w:rsidRPr="00B4767A">
        <w:rPr>
          <w:rFonts w:ascii="Verdana" w:eastAsia="ＭＳ Ｐゴシック" w:hAnsi="Verdana" w:hint="eastAsia"/>
        </w:rPr>
        <w:t>の定常スケジュールを</w:t>
      </w:r>
      <w:r w:rsidR="00527005" w:rsidRPr="00B4767A">
        <w:rPr>
          <w:rFonts w:ascii="Verdana" w:eastAsia="ＭＳ Ｐゴシック" w:hAnsi="Verdana" w:hint="eastAsia"/>
        </w:rPr>
        <w:t>決めて</w:t>
      </w:r>
      <w:r w:rsidR="00CF00FF" w:rsidRPr="00B4767A">
        <w:rPr>
          <w:rFonts w:ascii="Verdana" w:eastAsia="ＭＳ Ｐゴシック" w:hAnsi="Verdana" w:hint="eastAsia"/>
        </w:rPr>
        <w:t>おくと役に立ちます。</w:t>
      </w:r>
      <w:r w:rsidR="00F340CD" w:rsidRPr="00B4767A">
        <w:rPr>
          <w:rFonts w:ascii="Verdana" w:eastAsia="ＭＳ Ｐゴシック" w:hAnsi="Verdana" w:hint="eastAsia"/>
        </w:rPr>
        <w:t>スケジュールは、プロジェクトの開発コミュニティとビジネス側の人々のために、細部</w:t>
      </w:r>
      <w:r w:rsidR="007B72CA" w:rsidRPr="00B4767A">
        <w:rPr>
          <w:rFonts w:ascii="Verdana" w:eastAsia="ＭＳ Ｐゴシック" w:hAnsi="Verdana" w:hint="eastAsia"/>
        </w:rPr>
        <w:t>にわたり</w:t>
      </w:r>
      <w:r w:rsidR="00F340CD" w:rsidRPr="00B4767A">
        <w:rPr>
          <w:rFonts w:ascii="Verdana" w:eastAsia="ＭＳ Ｐゴシック" w:hAnsi="Verdana" w:hint="eastAsia"/>
        </w:rPr>
        <w:t>明確</w:t>
      </w:r>
      <w:r w:rsidR="007B72CA" w:rsidRPr="00B4767A">
        <w:rPr>
          <w:rFonts w:ascii="Verdana" w:eastAsia="ＭＳ Ｐゴシック" w:hAnsi="Verdana" w:hint="eastAsia"/>
        </w:rPr>
        <w:t>で可視的な情報とともに提示されるべきです。</w:t>
      </w:r>
    </w:p>
    <w:p w14:paraId="0258DA13" w14:textId="77777777" w:rsidR="009A2175" w:rsidRPr="00B4767A" w:rsidRDefault="009A2175" w:rsidP="00544125">
      <w:pPr>
        <w:rPr>
          <w:rFonts w:ascii="Verdana" w:eastAsia="ＭＳ Ｐゴシック" w:hAnsi="Verdana"/>
        </w:rPr>
      </w:pPr>
    </w:p>
    <w:p w14:paraId="2059FCF3" w14:textId="6FDEFECB" w:rsidR="00544125" w:rsidRPr="00B4767A" w:rsidRDefault="00544125" w:rsidP="00544125">
      <w:pPr>
        <w:rPr>
          <w:rFonts w:ascii="Verdana" w:eastAsia="ＭＳ Ｐゴシック" w:hAnsi="Verdana"/>
        </w:rPr>
      </w:pPr>
      <w:r w:rsidRPr="00B4767A">
        <w:rPr>
          <w:rFonts w:ascii="Verdana" w:eastAsia="ＭＳ Ｐゴシック" w:hAnsi="Verdana"/>
        </w:rPr>
        <w:t>How often those releases should be made depends on your community’s expectations. If the project is enterprise-focused and you’re trying to build something that is very hardened, your release schedule might be twice a year. If the project is smaller in scope and more agile and you are trying to get pieces of it out there, perhaps you might be releasing the code monthly or weekly. The key to the schedule is that the community must dictate the timeline and understand its ability to support the project from a velocity standpoint while giving users what they need and expect.</w:t>
      </w:r>
    </w:p>
    <w:p w14:paraId="3749B345" w14:textId="3013B55C" w:rsidR="00544125" w:rsidRPr="00B4767A" w:rsidRDefault="007B72CA" w:rsidP="00544125">
      <w:pPr>
        <w:rPr>
          <w:rFonts w:ascii="Verdana" w:eastAsia="ＭＳ Ｐゴシック" w:hAnsi="Verdana"/>
        </w:rPr>
      </w:pPr>
      <w:r w:rsidRPr="00B4767A">
        <w:rPr>
          <w:rFonts w:ascii="Verdana" w:eastAsia="ＭＳ Ｐゴシック" w:hAnsi="Verdana" w:hint="eastAsia"/>
        </w:rPr>
        <w:t>どれくらいの頻度で</w:t>
      </w:r>
      <w:ins w:id="347" w:author="工内 隆" w:date="2018-08-31T17:53:00Z">
        <w:r w:rsidR="004C2C00">
          <w:rPr>
            <w:rFonts w:ascii="Verdana" w:eastAsia="ＭＳ Ｐゴシック" w:hAnsi="Verdana" w:hint="eastAsia"/>
          </w:rPr>
          <w:t>リリース</w:t>
        </w:r>
      </w:ins>
      <w:del w:id="348" w:author="工内 隆" w:date="2018-08-31T17:53:00Z">
        <w:r w:rsidRPr="00B4767A" w:rsidDel="004C2C00">
          <w:rPr>
            <w:rFonts w:ascii="Verdana" w:eastAsia="ＭＳ Ｐゴシック" w:hAnsi="Verdana" w:hint="eastAsia"/>
          </w:rPr>
          <w:delText>改版・公開</w:delText>
        </w:r>
      </w:del>
      <w:r w:rsidRPr="00B4767A">
        <w:rPr>
          <w:rFonts w:ascii="Verdana" w:eastAsia="ＭＳ Ｐゴシック" w:hAnsi="Verdana" w:hint="eastAsia"/>
        </w:rPr>
        <w:t>を行うかは、コミュニティ</w:t>
      </w:r>
      <w:r w:rsidR="004E6C21" w:rsidRPr="00B4767A">
        <w:rPr>
          <w:rFonts w:ascii="Verdana" w:eastAsia="ＭＳ Ｐゴシック" w:hAnsi="Verdana" w:hint="eastAsia"/>
        </w:rPr>
        <w:t>がど</w:t>
      </w:r>
      <w:r w:rsidR="00EB2008" w:rsidRPr="00B4767A">
        <w:rPr>
          <w:rFonts w:ascii="Verdana" w:eastAsia="ＭＳ Ｐゴシック" w:hAnsi="Verdana" w:hint="eastAsia"/>
        </w:rPr>
        <w:t>れくらい</w:t>
      </w:r>
      <w:r w:rsidRPr="00B4767A">
        <w:rPr>
          <w:rFonts w:ascii="Verdana" w:eastAsia="ＭＳ Ｐゴシック" w:hAnsi="Verdana" w:hint="eastAsia"/>
        </w:rPr>
        <w:t>待ち望</w:t>
      </w:r>
      <w:r w:rsidR="004E6C21" w:rsidRPr="00B4767A">
        <w:rPr>
          <w:rFonts w:ascii="Verdana" w:eastAsia="ＭＳ Ｐゴシック" w:hAnsi="Verdana" w:hint="eastAsia"/>
        </w:rPr>
        <w:t>んでいるかに依存します。プロジェクトが企業向けのもので、</w:t>
      </w:r>
      <w:r w:rsidR="004746D6" w:rsidRPr="00B4767A">
        <w:rPr>
          <w:rFonts w:ascii="Verdana" w:eastAsia="ＭＳ Ｐゴシック" w:hAnsi="Verdana" w:hint="eastAsia"/>
        </w:rPr>
        <w:t>完成度の高い</w:t>
      </w:r>
      <w:r w:rsidR="00DD5278" w:rsidRPr="00B4767A">
        <w:rPr>
          <w:rFonts w:ascii="Verdana" w:eastAsia="ＭＳ Ｐゴシック" w:hAnsi="Verdana" w:hint="eastAsia"/>
        </w:rPr>
        <w:t>ものを開発しようとしているのなら、</w:t>
      </w:r>
      <w:ins w:id="349" w:author="工内 隆" w:date="2018-08-31T17:54:00Z">
        <w:r w:rsidR="004C2C00">
          <w:rPr>
            <w:rFonts w:ascii="Verdana" w:eastAsia="ＭＳ Ｐゴシック" w:hAnsi="Verdana" w:hint="eastAsia"/>
          </w:rPr>
          <w:t>リリース</w:t>
        </w:r>
      </w:ins>
      <w:del w:id="350" w:author="工内 隆" w:date="2018-08-31T17:54:00Z">
        <w:r w:rsidR="00DD5278" w:rsidRPr="00B4767A" w:rsidDel="004C2C00">
          <w:rPr>
            <w:rFonts w:ascii="Verdana" w:eastAsia="ＭＳ Ｐゴシック" w:hAnsi="Verdana" w:hint="eastAsia"/>
          </w:rPr>
          <w:delText>改版・公開</w:delText>
        </w:r>
      </w:del>
      <w:r w:rsidR="00DD5278" w:rsidRPr="00B4767A">
        <w:rPr>
          <w:rFonts w:ascii="Verdana" w:eastAsia="ＭＳ Ｐゴシック" w:hAnsi="Verdana" w:hint="eastAsia"/>
        </w:rPr>
        <w:t>のスケジュールは、年間</w:t>
      </w:r>
      <w:r w:rsidR="00DD5278" w:rsidRPr="00B4767A">
        <w:rPr>
          <w:rFonts w:ascii="Verdana" w:eastAsia="ＭＳ Ｐゴシック" w:hAnsi="Verdana" w:hint="eastAsia"/>
        </w:rPr>
        <w:t>2</w:t>
      </w:r>
      <w:r w:rsidR="00DD5278" w:rsidRPr="00B4767A">
        <w:rPr>
          <w:rFonts w:ascii="Verdana" w:eastAsia="ＭＳ Ｐゴシック" w:hAnsi="Verdana" w:hint="eastAsia"/>
        </w:rPr>
        <w:t>回</w:t>
      </w:r>
      <w:r w:rsidR="009A5A2B" w:rsidRPr="00B4767A">
        <w:rPr>
          <w:rFonts w:ascii="Verdana" w:eastAsia="ＭＳ Ｐゴシック" w:hAnsi="Verdana" w:hint="eastAsia"/>
        </w:rPr>
        <w:t>程度</w:t>
      </w:r>
      <w:r w:rsidR="00DD5278" w:rsidRPr="00B4767A">
        <w:rPr>
          <w:rFonts w:ascii="Verdana" w:eastAsia="ＭＳ Ｐゴシック" w:hAnsi="Verdana" w:hint="eastAsia"/>
        </w:rPr>
        <w:t>でしょう。また、プロジェクトが、より限定されたスコープと機敏さを特性として持ち、プロジェクトの一部を取り出して利用することを想定しているようなら、コードは毎月とか毎週のような</w:t>
      </w:r>
      <w:ins w:id="351" w:author="工内 隆" w:date="2018-08-31T17:54:00Z">
        <w:r w:rsidR="004C2C00">
          <w:rPr>
            <w:rFonts w:ascii="Verdana" w:eastAsia="ＭＳ Ｐゴシック" w:hAnsi="Verdana" w:hint="eastAsia"/>
          </w:rPr>
          <w:t>リリース</w:t>
        </w:r>
      </w:ins>
      <w:del w:id="352" w:author="工内 隆" w:date="2018-08-31T17:54:00Z">
        <w:r w:rsidR="00DD5278" w:rsidRPr="00B4767A" w:rsidDel="004C2C00">
          <w:rPr>
            <w:rFonts w:ascii="Verdana" w:eastAsia="ＭＳ Ｐゴシック" w:hAnsi="Verdana" w:hint="eastAsia"/>
          </w:rPr>
          <w:delText>改版・公開</w:delText>
        </w:r>
      </w:del>
      <w:r w:rsidR="00DD5278" w:rsidRPr="00B4767A">
        <w:rPr>
          <w:rFonts w:ascii="Verdana" w:eastAsia="ＭＳ Ｐゴシック" w:hAnsi="Verdana" w:hint="eastAsia"/>
        </w:rPr>
        <w:t>も考えられるでしょう。</w:t>
      </w:r>
      <w:r w:rsidR="009A5A2B" w:rsidRPr="00B4767A">
        <w:rPr>
          <w:rFonts w:ascii="Verdana" w:eastAsia="ＭＳ Ｐゴシック" w:hAnsi="Verdana" w:hint="eastAsia"/>
        </w:rPr>
        <w:t>スケジュールの考え方における鍵は、ユーザーに対しては必要なもの、待ち望むものを提供する一方で、速度の観点で</w:t>
      </w:r>
      <w:r w:rsidR="004746D6" w:rsidRPr="00B4767A">
        <w:rPr>
          <w:rFonts w:ascii="Verdana" w:eastAsia="ＭＳ Ｐゴシック" w:hAnsi="Verdana" w:hint="eastAsia"/>
        </w:rPr>
        <w:t>、</w:t>
      </w:r>
      <w:r w:rsidR="009A5A2B" w:rsidRPr="00B4767A">
        <w:rPr>
          <w:rFonts w:ascii="Verdana" w:eastAsia="ＭＳ Ｐゴシック" w:hAnsi="Verdana" w:hint="eastAsia"/>
        </w:rPr>
        <w:t>コミュニティ</w:t>
      </w:r>
      <w:r w:rsidR="007E37ED" w:rsidRPr="00B4767A">
        <w:rPr>
          <w:rFonts w:ascii="Verdana" w:eastAsia="ＭＳ Ｐゴシック" w:hAnsi="Verdana" w:hint="eastAsia"/>
        </w:rPr>
        <w:t>自らが</w:t>
      </w:r>
      <w:r w:rsidR="009A5A2B" w:rsidRPr="00B4767A">
        <w:rPr>
          <w:rFonts w:ascii="Verdana" w:eastAsia="ＭＳ Ｐゴシック" w:hAnsi="Verdana" w:hint="eastAsia"/>
        </w:rPr>
        <w:t>予定表を</w:t>
      </w:r>
      <w:r w:rsidR="007E37ED" w:rsidRPr="00B4767A">
        <w:rPr>
          <w:rFonts w:ascii="Verdana" w:eastAsia="ＭＳ Ｐゴシック" w:hAnsi="Verdana" w:hint="eastAsia"/>
        </w:rPr>
        <w:t>作り、プロジェクトをサポートしていく</w:t>
      </w:r>
      <w:r w:rsidR="00F40D6C" w:rsidRPr="00B4767A">
        <w:rPr>
          <w:rFonts w:ascii="Verdana" w:eastAsia="ＭＳ Ｐゴシック" w:hAnsi="Verdana" w:hint="eastAsia"/>
        </w:rPr>
        <w:t>自身の</w:t>
      </w:r>
      <w:r w:rsidR="007E37ED" w:rsidRPr="00B4767A">
        <w:rPr>
          <w:rFonts w:ascii="Verdana" w:eastAsia="ＭＳ Ｐゴシック" w:hAnsi="Verdana" w:hint="eastAsia"/>
        </w:rPr>
        <w:t>力量を</w:t>
      </w:r>
      <w:r w:rsidR="005D72D3" w:rsidRPr="00B4767A">
        <w:rPr>
          <w:rFonts w:ascii="Verdana" w:eastAsia="ＭＳ Ｐゴシック" w:hAnsi="Verdana" w:hint="eastAsia"/>
        </w:rPr>
        <w:t>十分に</w:t>
      </w:r>
      <w:r w:rsidR="007E37ED" w:rsidRPr="00B4767A">
        <w:rPr>
          <w:rFonts w:ascii="Verdana" w:eastAsia="ＭＳ Ｐゴシック" w:hAnsi="Verdana" w:hint="eastAsia"/>
        </w:rPr>
        <w:t>理解しなければならないという点です。</w:t>
      </w:r>
    </w:p>
    <w:p w14:paraId="16E2717D" w14:textId="77777777" w:rsidR="009A5A2B" w:rsidRPr="00B4767A" w:rsidRDefault="009A5A2B" w:rsidP="00544125">
      <w:pPr>
        <w:rPr>
          <w:rFonts w:ascii="Verdana" w:eastAsia="ＭＳ Ｐゴシック" w:hAnsi="Verdana"/>
        </w:rPr>
      </w:pPr>
    </w:p>
    <w:p w14:paraId="216F325D" w14:textId="24F0289A" w:rsidR="00544125" w:rsidRPr="00B4767A" w:rsidRDefault="00544125" w:rsidP="00544125">
      <w:pPr>
        <w:rPr>
          <w:rFonts w:ascii="Verdana" w:eastAsia="ＭＳ Ｐゴシック" w:hAnsi="Verdana"/>
        </w:rPr>
      </w:pPr>
      <w:r w:rsidRPr="00B4767A">
        <w:rPr>
          <w:rFonts w:ascii="Verdana" w:eastAsia="ＭＳ Ｐゴシック" w:hAnsi="Verdana"/>
        </w:rPr>
        <w:t>If the community provides feedback that the releases are coming too soon or too slowly, then you need to look at the process and make some adjustments. The big thing here is consistency, predictability, and visibility.</w:t>
      </w:r>
    </w:p>
    <w:p w14:paraId="2C525F88" w14:textId="019E2BAE" w:rsidR="007E37ED" w:rsidRPr="00B4767A" w:rsidRDefault="007E37ED" w:rsidP="00544125">
      <w:pPr>
        <w:rPr>
          <w:rFonts w:ascii="Verdana" w:eastAsia="ＭＳ Ｐゴシック" w:hAnsi="Verdana"/>
        </w:rPr>
      </w:pPr>
      <w:r w:rsidRPr="00B4767A">
        <w:rPr>
          <w:rFonts w:ascii="Verdana" w:eastAsia="ＭＳ Ｐゴシック" w:hAnsi="Verdana" w:hint="eastAsia"/>
        </w:rPr>
        <w:t>もしもコミュニティが</w:t>
      </w:r>
      <w:ins w:id="353" w:author="Date Masahiro" w:date="2018-08-07T09:58:00Z">
        <w:r w:rsidR="00CC3EE0">
          <w:rPr>
            <w:rFonts w:ascii="Verdana" w:eastAsia="ＭＳ Ｐゴシック" w:hAnsi="Verdana" w:hint="eastAsia"/>
          </w:rPr>
          <w:t>、</w:t>
        </w:r>
      </w:ins>
      <w:ins w:id="354" w:author="工内 隆" w:date="2018-08-31T17:54:00Z">
        <w:r w:rsidR="004C2C00">
          <w:rPr>
            <w:rFonts w:ascii="Verdana" w:eastAsia="ＭＳ Ｐゴシック" w:hAnsi="Verdana" w:hint="eastAsia"/>
          </w:rPr>
          <w:t>リリース</w:t>
        </w:r>
      </w:ins>
      <w:del w:id="355" w:author="工内 隆" w:date="2018-08-31T17:54:00Z">
        <w:r w:rsidRPr="00B4767A" w:rsidDel="004C2C00">
          <w:rPr>
            <w:rFonts w:ascii="Verdana" w:eastAsia="ＭＳ Ｐゴシック" w:hAnsi="Verdana" w:hint="eastAsia"/>
          </w:rPr>
          <w:delText>改版・公開</w:delText>
        </w:r>
      </w:del>
      <w:r w:rsidRPr="00B4767A">
        <w:rPr>
          <w:rFonts w:ascii="Verdana" w:eastAsia="ＭＳ Ｐゴシック" w:hAnsi="Verdana" w:hint="eastAsia"/>
        </w:rPr>
        <w:t>が速過ぎる、あるいは、遅過ぎるというフィードバックを上げてくるよう</w:t>
      </w:r>
      <w:r w:rsidR="00CC3EE0" w:rsidRPr="00B4767A">
        <w:rPr>
          <w:rFonts w:ascii="Verdana" w:eastAsia="ＭＳ Ｐゴシック" w:hAnsi="Verdana" w:hint="eastAsia"/>
        </w:rPr>
        <w:t>な</w:t>
      </w:r>
      <w:r w:rsidRPr="00B4767A">
        <w:rPr>
          <w:rFonts w:ascii="Verdana" w:eastAsia="ＭＳ Ｐゴシック" w:hAnsi="Verdana" w:hint="eastAsia"/>
        </w:rPr>
        <w:t>ら、プロジェクトのプロセスを見直し、調整を加える必要があります。ここにおいて重要なことは、一貫性、</w:t>
      </w:r>
      <w:del w:id="356" w:author="Date Masahiro" w:date="2018-08-07T09:57:00Z">
        <w:r w:rsidRPr="00B4767A" w:rsidDel="00CC3EE0">
          <w:rPr>
            <w:rFonts w:ascii="Verdana" w:eastAsia="ＭＳ Ｐゴシック" w:hAnsi="Verdana" w:hint="eastAsia"/>
          </w:rPr>
          <w:delText>予見</w:delText>
        </w:r>
      </w:del>
      <w:ins w:id="357" w:author="Date Masahiro" w:date="2018-08-07T09:57:00Z">
        <w:r w:rsidR="00CC3EE0">
          <w:rPr>
            <w:rFonts w:ascii="Verdana" w:eastAsia="ＭＳ Ｐゴシック" w:hAnsi="Verdana" w:hint="eastAsia"/>
          </w:rPr>
          <w:t>予測</w:t>
        </w:r>
      </w:ins>
      <w:r w:rsidRPr="00B4767A">
        <w:rPr>
          <w:rFonts w:ascii="Verdana" w:eastAsia="ＭＳ Ｐゴシック" w:hAnsi="Verdana" w:hint="eastAsia"/>
        </w:rPr>
        <w:t>可能性、可視性です。</w:t>
      </w:r>
    </w:p>
    <w:p w14:paraId="41EBDA86" w14:textId="77777777" w:rsidR="00544125" w:rsidRPr="00B4767A" w:rsidRDefault="00544125" w:rsidP="00544125">
      <w:pPr>
        <w:rPr>
          <w:rFonts w:ascii="Verdana" w:eastAsia="ＭＳ Ｐゴシック" w:hAnsi="Verdana"/>
        </w:rPr>
      </w:pPr>
    </w:p>
    <w:p w14:paraId="102B1E20" w14:textId="77777777" w:rsidR="00544125" w:rsidRPr="00B4767A" w:rsidRDefault="00544125" w:rsidP="00544125">
      <w:pPr>
        <w:rPr>
          <w:rFonts w:ascii="Verdana" w:eastAsia="ＭＳ Ｐゴシック" w:hAnsi="Verdana"/>
        </w:rPr>
      </w:pPr>
      <w:r w:rsidRPr="00B4767A">
        <w:rPr>
          <w:rFonts w:ascii="Verdana" w:eastAsia="ＭＳ Ｐゴシック" w:hAnsi="Verdana"/>
        </w:rPr>
        <w:t>Leadership</w:t>
      </w:r>
    </w:p>
    <w:p w14:paraId="612F6420" w14:textId="4C57DF61" w:rsidR="00544125" w:rsidRPr="00B4767A" w:rsidRDefault="004F7953" w:rsidP="00544125">
      <w:pPr>
        <w:rPr>
          <w:rFonts w:ascii="Verdana" w:eastAsia="ＭＳ Ｐゴシック" w:hAnsi="Verdana"/>
        </w:rPr>
      </w:pPr>
      <w:r w:rsidRPr="00B4767A">
        <w:rPr>
          <w:rFonts w:ascii="Verdana" w:eastAsia="ＭＳ Ｐゴシック" w:hAnsi="Verdana" w:hint="eastAsia"/>
        </w:rPr>
        <w:t>指導体制</w:t>
      </w:r>
    </w:p>
    <w:p w14:paraId="41224360" w14:textId="77777777" w:rsidR="007E37ED" w:rsidRPr="00B4767A" w:rsidRDefault="007E37ED" w:rsidP="00544125">
      <w:pPr>
        <w:rPr>
          <w:rFonts w:ascii="Verdana" w:eastAsia="ＭＳ Ｐゴシック" w:hAnsi="Verdana"/>
        </w:rPr>
      </w:pPr>
    </w:p>
    <w:p w14:paraId="722109CC"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Setting leadership roles is also important before getting underway. That can mean different things for different projects. If you are starting a multi-company </w:t>
      </w:r>
      <w:r w:rsidRPr="00B4767A">
        <w:rPr>
          <w:rFonts w:ascii="Verdana" w:eastAsia="ＭＳ Ｐゴシック" w:hAnsi="Verdana"/>
        </w:rPr>
        <w:lastRenderedPageBreak/>
        <w:t>project with several enterprise participants, the project may need more formal governance, such as a governing board or other management groups. Other arrangements could simply require a technical committee that oversees all facets of the open source project from a technical perspective. The composition of the committee would include mostly technical leadership, as well as a liaison back to the executive team to provide updates about progress and project needs. The legal team can then be brought in as the technical members and executives see fit.</w:t>
      </w:r>
    </w:p>
    <w:p w14:paraId="7881BFB5" w14:textId="4AB09F40" w:rsidR="00544125" w:rsidRPr="00B4767A" w:rsidRDefault="004F7953" w:rsidP="00544125">
      <w:pPr>
        <w:rPr>
          <w:rFonts w:ascii="Verdana" w:eastAsia="ＭＳ Ｐゴシック" w:hAnsi="Verdana"/>
        </w:rPr>
      </w:pPr>
      <w:r w:rsidRPr="00B4767A">
        <w:rPr>
          <w:rFonts w:ascii="Verdana" w:eastAsia="ＭＳ Ｐゴシック" w:hAnsi="Verdana" w:hint="eastAsia"/>
        </w:rPr>
        <w:t>プロジェクトの活動開始前に指導体制を作っておくことが重要です。</w:t>
      </w:r>
      <w:r w:rsidR="004D54A1" w:rsidRPr="00B4767A">
        <w:rPr>
          <w:rFonts w:ascii="Verdana" w:eastAsia="ＭＳ Ｐゴシック" w:hAnsi="Verdana" w:hint="eastAsia"/>
        </w:rPr>
        <w:t>それはプロジェクトが異なれば、異なったものになりえます。複数の大企業</w:t>
      </w:r>
      <w:ins w:id="358" w:author="Date Masahiro" w:date="2018-08-07T10:03:00Z">
        <w:r w:rsidR="00584184">
          <w:rPr>
            <w:rFonts w:ascii="Verdana" w:eastAsia="ＭＳ Ｐゴシック" w:hAnsi="Verdana" w:hint="eastAsia"/>
          </w:rPr>
          <w:t>が</w:t>
        </w:r>
      </w:ins>
      <w:del w:id="359" w:author="Date Masahiro" w:date="2018-08-07T10:03:00Z">
        <w:r w:rsidR="004D54A1" w:rsidRPr="00B4767A" w:rsidDel="00584184">
          <w:rPr>
            <w:rFonts w:ascii="Verdana" w:eastAsia="ＭＳ Ｐゴシック" w:hAnsi="Verdana" w:hint="eastAsia"/>
          </w:rPr>
          <w:delText>の</w:delText>
        </w:r>
      </w:del>
      <w:r w:rsidR="004D54A1" w:rsidRPr="00B4767A">
        <w:rPr>
          <w:rFonts w:ascii="Verdana" w:eastAsia="ＭＳ Ｐゴシック" w:hAnsi="Verdana" w:hint="eastAsia"/>
        </w:rPr>
        <w:t>参加</w:t>
      </w:r>
      <w:ins w:id="360" w:author="Date Masahiro" w:date="2018-08-07T10:03:00Z">
        <w:r w:rsidR="00584184">
          <w:rPr>
            <w:rFonts w:ascii="Verdana" w:eastAsia="ＭＳ Ｐゴシック" w:hAnsi="Verdana" w:hint="eastAsia"/>
          </w:rPr>
          <w:t>する</w:t>
        </w:r>
      </w:ins>
      <w:del w:id="361" w:author="Date Masahiro" w:date="2018-08-07T10:03:00Z">
        <w:r w:rsidR="004D54A1" w:rsidRPr="00B4767A" w:rsidDel="00584184">
          <w:rPr>
            <w:rFonts w:ascii="Verdana" w:eastAsia="ＭＳ Ｐゴシック" w:hAnsi="Verdana" w:hint="eastAsia"/>
          </w:rPr>
          <w:delText>を集めた</w:delText>
        </w:r>
      </w:del>
      <w:r w:rsidR="004D54A1" w:rsidRPr="00B4767A">
        <w:rPr>
          <w:rFonts w:ascii="Verdana" w:eastAsia="ＭＳ Ｐゴシック" w:hAnsi="Verdana" w:hint="eastAsia"/>
        </w:rPr>
        <w:t>企業プロジェクトを立ち上げるのなら、監理役員会議とか管理グループのような、より形式にこだわった</w:t>
      </w:r>
      <w:del w:id="362" w:author="工内 隆" w:date="2018-08-10T15:44:00Z">
        <w:r w:rsidR="004D54A1" w:rsidRPr="00B4767A" w:rsidDel="005231C3">
          <w:rPr>
            <w:rFonts w:ascii="Verdana" w:eastAsia="ＭＳ Ｐゴシック" w:hAnsi="Verdana" w:hint="eastAsia"/>
          </w:rPr>
          <w:delText>管理</w:delText>
        </w:r>
      </w:del>
      <w:ins w:id="363" w:author="工内 隆" w:date="2018-08-10T15:44:00Z">
        <w:r w:rsidR="005231C3">
          <w:rPr>
            <w:rFonts w:ascii="Verdana" w:eastAsia="ＭＳ Ｐゴシック" w:hAnsi="Verdana" w:hint="eastAsia"/>
          </w:rPr>
          <w:t>ガバナンス</w:t>
        </w:r>
      </w:ins>
      <w:del w:id="364" w:author="工内 隆" w:date="2018-08-10T15:44:00Z">
        <w:r w:rsidR="004D54A1" w:rsidRPr="00B4767A" w:rsidDel="005231C3">
          <w:rPr>
            <w:rFonts w:ascii="Verdana" w:eastAsia="ＭＳ Ｐゴシック" w:hAnsi="Verdana" w:hint="eastAsia"/>
          </w:rPr>
          <w:delText>・統制</w:delText>
        </w:r>
      </w:del>
      <w:r w:rsidR="004D54A1" w:rsidRPr="00B4767A">
        <w:rPr>
          <w:rFonts w:ascii="Verdana" w:eastAsia="ＭＳ Ｐゴシック" w:hAnsi="Verdana" w:hint="eastAsia"/>
        </w:rPr>
        <w:t>が必要になるでしょう。</w:t>
      </w:r>
      <w:r w:rsidR="00EF54D2" w:rsidRPr="00B4767A">
        <w:rPr>
          <w:rFonts w:ascii="Verdana" w:eastAsia="ＭＳ Ｐゴシック" w:hAnsi="Verdana" w:hint="eastAsia"/>
        </w:rPr>
        <w:t>他の構成では、オープンソースプロジェクトのすべての細部を技術的観点から</w:t>
      </w:r>
      <w:r w:rsidR="00FD64C7" w:rsidRPr="00B4767A">
        <w:rPr>
          <w:rFonts w:ascii="Verdana" w:eastAsia="ＭＳ Ｐゴシック" w:hAnsi="Verdana" w:hint="eastAsia"/>
        </w:rPr>
        <w:t>指導する技術委員会</w:t>
      </w:r>
      <w:r w:rsidR="00DB7189" w:rsidRPr="00B4767A">
        <w:rPr>
          <w:rFonts w:ascii="Verdana" w:eastAsia="ＭＳ Ｐゴシック" w:hAnsi="Verdana" w:hint="eastAsia"/>
        </w:rPr>
        <w:t>だけで足ることもありえます。委員会は</w:t>
      </w:r>
      <w:del w:id="365" w:author="Date Masahiro" w:date="2018-08-07T10:07:00Z">
        <w:r w:rsidR="00DB7189" w:rsidRPr="00B4767A" w:rsidDel="00584184">
          <w:rPr>
            <w:rFonts w:ascii="Verdana" w:eastAsia="ＭＳ Ｐゴシック" w:hAnsi="Verdana" w:hint="eastAsia"/>
          </w:rPr>
          <w:delText>ほぼ</w:delText>
        </w:r>
      </w:del>
      <w:ins w:id="366" w:author="Date Masahiro" w:date="2018-08-07T10:07:00Z">
        <w:r w:rsidR="00584184">
          <w:rPr>
            <w:rFonts w:ascii="Verdana" w:eastAsia="ＭＳ Ｐゴシック" w:hAnsi="Verdana" w:hint="eastAsia"/>
          </w:rPr>
          <w:t>主に</w:t>
        </w:r>
      </w:ins>
      <w:r w:rsidR="00DB7189" w:rsidRPr="00B4767A">
        <w:rPr>
          <w:rFonts w:ascii="Verdana" w:eastAsia="ＭＳ Ｐゴシック" w:hAnsi="Verdana" w:hint="eastAsia"/>
        </w:rPr>
        <w:t>技術的なリーダー</w:t>
      </w:r>
      <w:ins w:id="367" w:author="Date Masahiro" w:date="2018-08-07T10:07:00Z">
        <w:r w:rsidR="00584184">
          <w:rPr>
            <w:rFonts w:ascii="Verdana" w:eastAsia="ＭＳ Ｐゴシック" w:hAnsi="Verdana" w:hint="eastAsia"/>
          </w:rPr>
          <w:t>、また</w:t>
        </w:r>
      </w:ins>
      <w:del w:id="368" w:author="Date Masahiro" w:date="2018-08-07T10:07:00Z">
        <w:r w:rsidR="00DB7189" w:rsidRPr="00B4767A" w:rsidDel="00584184">
          <w:rPr>
            <w:rFonts w:ascii="Verdana" w:eastAsia="ＭＳ Ｐゴシック" w:hAnsi="Verdana" w:hint="eastAsia"/>
          </w:rPr>
          <w:delText>で構成されますが</w:delText>
        </w:r>
      </w:del>
      <w:r w:rsidR="00DB7189" w:rsidRPr="00B4767A">
        <w:rPr>
          <w:rFonts w:ascii="Verdana" w:eastAsia="ＭＳ Ｐゴシック" w:hAnsi="Verdana" w:hint="eastAsia"/>
        </w:rPr>
        <w:t>、企業の経営幹部に対して進捗とプロジェクトのニーズに関する情報更新</w:t>
      </w:r>
      <w:r w:rsidR="00953B7A" w:rsidRPr="00B4767A">
        <w:rPr>
          <w:rFonts w:ascii="Verdana" w:eastAsia="ＭＳ Ｐゴシック" w:hAnsi="Verdana" w:hint="eastAsia"/>
        </w:rPr>
        <w:t>を行う連絡員</w:t>
      </w:r>
      <w:ins w:id="369" w:author="Date Masahiro" w:date="2018-08-07T10:07:00Z">
        <w:r w:rsidR="00584184">
          <w:rPr>
            <w:rFonts w:ascii="Verdana" w:eastAsia="ＭＳ Ｐゴシック" w:hAnsi="Verdana" w:hint="eastAsia"/>
          </w:rPr>
          <w:t>で構成されるでしょう</w:t>
        </w:r>
      </w:ins>
      <w:del w:id="370" w:author="Date Masahiro" w:date="2018-08-07T10:07:00Z">
        <w:r w:rsidR="00953B7A" w:rsidRPr="00B4767A" w:rsidDel="00584184">
          <w:rPr>
            <w:rFonts w:ascii="Verdana" w:eastAsia="ＭＳ Ｐゴシック" w:hAnsi="Verdana" w:hint="eastAsia"/>
          </w:rPr>
          <w:delText>を含むこともあります</w:delText>
        </w:r>
      </w:del>
      <w:r w:rsidR="00953B7A" w:rsidRPr="00B4767A">
        <w:rPr>
          <w:rFonts w:ascii="Verdana" w:eastAsia="ＭＳ Ｐゴシック" w:hAnsi="Verdana" w:hint="eastAsia"/>
        </w:rPr>
        <w:t>。法務チームの要員は、技術メンバーや経営幹部が適切だと判断した時に</w:t>
      </w:r>
      <w:del w:id="371" w:author="Date Masahiro" w:date="2018-08-07T10:09:00Z">
        <w:r w:rsidR="00953B7A" w:rsidRPr="00B4767A" w:rsidDel="00584184">
          <w:rPr>
            <w:rFonts w:ascii="Verdana" w:eastAsia="ＭＳ Ｐゴシック" w:hAnsi="Verdana" w:hint="eastAsia"/>
          </w:rPr>
          <w:delText>送り込まれます</w:delText>
        </w:r>
      </w:del>
      <w:ins w:id="372" w:author="Date Masahiro" w:date="2018-08-07T10:09:00Z">
        <w:r w:rsidR="00584184">
          <w:rPr>
            <w:rFonts w:ascii="Verdana" w:eastAsia="ＭＳ Ｐゴシック" w:hAnsi="Verdana" w:hint="eastAsia"/>
          </w:rPr>
          <w:t>参加します</w:t>
        </w:r>
      </w:ins>
      <w:r w:rsidR="00953B7A" w:rsidRPr="00B4767A">
        <w:rPr>
          <w:rFonts w:ascii="Verdana" w:eastAsia="ＭＳ Ｐゴシック" w:hAnsi="Verdana" w:hint="eastAsia"/>
        </w:rPr>
        <w:t>。</w:t>
      </w:r>
    </w:p>
    <w:p w14:paraId="4D21E2FD" w14:textId="77777777" w:rsidR="004F7953" w:rsidRPr="00B4767A" w:rsidRDefault="004F7953" w:rsidP="00544125">
      <w:pPr>
        <w:rPr>
          <w:rFonts w:ascii="Verdana" w:eastAsia="ＭＳ Ｐゴシック" w:hAnsi="Verdana"/>
        </w:rPr>
      </w:pPr>
    </w:p>
    <w:p w14:paraId="24A47279" w14:textId="0BB4CB65" w:rsidR="00544125" w:rsidRPr="00B4767A" w:rsidRDefault="00544125" w:rsidP="00544125">
      <w:pPr>
        <w:rPr>
          <w:rFonts w:ascii="Verdana" w:eastAsia="ＭＳ Ｐゴシック" w:hAnsi="Verdana"/>
        </w:rPr>
      </w:pPr>
      <w:r w:rsidRPr="00B4767A">
        <w:rPr>
          <w:rFonts w:ascii="Verdana" w:eastAsia="ＭＳ Ｐゴシック" w:hAnsi="Verdana"/>
        </w:rPr>
        <w:t>Your top architectural minds will also certainly be there, as well as others who know how the code base will work. Altogether, the members of the committee will have a vision for where the project is going as well as support from within the developer community. Those are the people you want there at the table to plan the process.</w:t>
      </w:r>
    </w:p>
    <w:p w14:paraId="31EB8895" w14:textId="067AC3B2" w:rsidR="00953B7A" w:rsidRPr="00B4767A" w:rsidRDefault="001F1B13" w:rsidP="00544125">
      <w:pPr>
        <w:rPr>
          <w:rFonts w:ascii="Verdana" w:eastAsia="ＭＳ Ｐゴシック" w:hAnsi="Verdana"/>
        </w:rPr>
      </w:pPr>
      <w:r w:rsidRPr="00B4767A">
        <w:rPr>
          <w:rFonts w:ascii="Verdana" w:eastAsia="ＭＳ Ｐゴシック" w:hAnsi="Verdana" w:hint="eastAsia"/>
        </w:rPr>
        <w:t>企業において最もアーキテクチャーにたけた人物が</w:t>
      </w:r>
      <w:r w:rsidR="006D6AB6" w:rsidRPr="00B4767A">
        <w:rPr>
          <w:rFonts w:ascii="Verdana" w:eastAsia="ＭＳ Ｐゴシック" w:hAnsi="Verdana" w:hint="eastAsia"/>
        </w:rPr>
        <w:t>、コードベースがどう動作するかを良く知る人々とともに、指導体制に参加するのがよいでしょう。委員会メンバーは、プロジェクトの進む方向に対するビジョンを持つとともに、開発者コミュニティからのサポートも受けます。</w:t>
      </w:r>
      <w:r w:rsidR="005400C3" w:rsidRPr="00B4767A">
        <w:rPr>
          <w:rFonts w:ascii="Verdana" w:eastAsia="ＭＳ Ｐゴシック" w:hAnsi="Verdana" w:hint="eastAsia"/>
        </w:rPr>
        <w:t>これらはプロセスの計画作りの際に参加してもらいたい人々です。</w:t>
      </w:r>
    </w:p>
    <w:p w14:paraId="53C85F34" w14:textId="77777777" w:rsidR="00544125" w:rsidRPr="00B4767A" w:rsidRDefault="00544125" w:rsidP="00544125">
      <w:pPr>
        <w:rPr>
          <w:rFonts w:ascii="Verdana" w:eastAsia="ＭＳ Ｐゴシック" w:hAnsi="Verdana"/>
        </w:rPr>
      </w:pPr>
    </w:p>
    <w:p w14:paraId="48F92029" w14:textId="15E6B147" w:rsidR="00544125" w:rsidRPr="00B4767A" w:rsidRDefault="00544125" w:rsidP="00544125">
      <w:pPr>
        <w:rPr>
          <w:rFonts w:ascii="Verdana" w:eastAsia="ＭＳ Ｐゴシック" w:hAnsi="Verdana"/>
        </w:rPr>
      </w:pPr>
      <w:r w:rsidRPr="00B4767A">
        <w:rPr>
          <w:rFonts w:ascii="Verdana" w:eastAsia="ＭＳ Ｐゴシック" w:hAnsi="Verdana" w:hint="eastAsia"/>
        </w:rPr>
        <w:t>“</w:t>
      </w:r>
      <w:r w:rsidRPr="00B4767A">
        <w:rPr>
          <w:rFonts w:ascii="Verdana" w:eastAsia="ＭＳ Ｐゴシック" w:hAnsi="Verdana"/>
        </w:rPr>
        <w:t>You have a fiduciary responsibility to your organization that is contributing this code, to make sure this is in line with your board of directors and your shareholders and all of that who are entrusted for this IP. You have to be sure they’re in alignment with this. But then you have to think of potential liabilities, risks, and pieces like that that open yourself up to problems. Don’t take this lightly.”</w:t>
      </w:r>
    </w:p>
    <w:p w14:paraId="4E2BBB0C" w14:textId="16DFA3A4" w:rsidR="005400C3" w:rsidRPr="00B4767A" w:rsidRDefault="005400C3" w:rsidP="00544125">
      <w:pPr>
        <w:rPr>
          <w:rFonts w:ascii="Verdana" w:eastAsia="ＭＳ Ｐゴシック" w:hAnsi="Verdana"/>
        </w:rPr>
      </w:pPr>
      <w:r w:rsidRPr="00B4767A">
        <w:rPr>
          <w:rFonts w:ascii="Verdana" w:eastAsia="ＭＳ Ｐゴシック" w:hAnsi="Verdana" w:hint="eastAsia"/>
        </w:rPr>
        <w:t>「</w:t>
      </w:r>
      <w:del w:id="373" w:author="Date Masahiro" w:date="2018-08-07T10:33:00Z">
        <w:r w:rsidR="00493F44" w:rsidRPr="00B4767A" w:rsidDel="00FD5E76">
          <w:rPr>
            <w:rFonts w:ascii="Verdana" w:eastAsia="ＭＳ Ｐゴシック" w:hAnsi="Verdana" w:hint="eastAsia"/>
          </w:rPr>
          <w:delText>指導するということには</w:delText>
        </w:r>
      </w:del>
      <w:ins w:id="374" w:author="Date Masahiro" w:date="2018-08-07T10:33:00Z">
        <w:r w:rsidR="00FD5E76">
          <w:rPr>
            <w:rFonts w:ascii="Verdana" w:eastAsia="ＭＳ Ｐゴシック" w:hAnsi="Verdana" w:hint="eastAsia"/>
          </w:rPr>
          <w:t>指導体制の人々</w:t>
        </w:r>
        <w:r w:rsidR="00512CDB">
          <w:rPr>
            <w:rFonts w:ascii="Verdana" w:eastAsia="ＭＳ Ｐゴシック" w:hAnsi="Verdana" w:hint="eastAsia"/>
          </w:rPr>
          <w:t>は</w:t>
        </w:r>
      </w:ins>
      <w:r w:rsidR="00493F44" w:rsidRPr="00B4767A">
        <w:rPr>
          <w:rFonts w:ascii="Verdana" w:eastAsia="ＭＳ Ｐゴシック" w:hAnsi="Verdana" w:hint="eastAsia"/>
        </w:rPr>
        <w:t>、そのコードを貢献した企業</w:t>
      </w:r>
      <w:r w:rsidR="009C3B56" w:rsidRPr="00B4767A">
        <w:rPr>
          <w:rFonts w:ascii="Verdana" w:eastAsia="ＭＳ Ｐゴシック" w:hAnsi="Verdana" w:hint="eastAsia"/>
        </w:rPr>
        <w:t>・組織</w:t>
      </w:r>
      <w:r w:rsidR="00493F44" w:rsidRPr="00B4767A">
        <w:rPr>
          <w:rFonts w:ascii="Verdana" w:eastAsia="ＭＳ Ｐゴシック" w:hAnsi="Verdana" w:hint="eastAsia"/>
        </w:rPr>
        <w:t>に対する</w:t>
      </w:r>
      <w:r w:rsidR="00340B73" w:rsidRPr="00B4767A">
        <w:rPr>
          <w:rFonts w:ascii="Verdana" w:eastAsia="ＭＳ Ｐゴシック" w:hAnsi="Verdana" w:hint="eastAsia"/>
        </w:rPr>
        <w:t>受託</w:t>
      </w:r>
      <w:ins w:id="375" w:author="Date Masahiro" w:date="2018-08-07T10:33:00Z">
        <w:r w:rsidR="00512CDB">
          <w:rPr>
            <w:rFonts w:ascii="Verdana" w:eastAsia="ＭＳ Ｐゴシック" w:hAnsi="Verdana" w:hint="eastAsia"/>
          </w:rPr>
          <w:t>者</w:t>
        </w:r>
      </w:ins>
      <w:r w:rsidR="00493F44" w:rsidRPr="00B4767A">
        <w:rPr>
          <w:rFonts w:ascii="Verdana" w:eastAsia="ＭＳ Ｐゴシック" w:hAnsi="Verdana" w:hint="eastAsia"/>
        </w:rPr>
        <w:t>責任があり</w:t>
      </w:r>
      <w:r w:rsidR="00B560ED" w:rsidRPr="00B4767A">
        <w:rPr>
          <w:rFonts w:ascii="Verdana" w:eastAsia="ＭＳ Ｐゴシック" w:hAnsi="Verdana" w:hint="eastAsia"/>
        </w:rPr>
        <w:t>、プロジェクトが</w:t>
      </w:r>
      <w:r w:rsidR="00493F44" w:rsidRPr="00B4767A">
        <w:rPr>
          <w:rFonts w:ascii="Verdana" w:eastAsia="ＭＳ Ｐゴシック" w:hAnsi="Verdana" w:hint="eastAsia"/>
        </w:rPr>
        <w:t>企業の役員・株主</w:t>
      </w:r>
      <w:r w:rsidR="00642B8E" w:rsidRPr="00B4767A">
        <w:rPr>
          <w:rFonts w:ascii="Verdana" w:eastAsia="ＭＳ Ｐゴシック" w:hAnsi="Verdana" w:hint="eastAsia"/>
        </w:rPr>
        <w:t>、さらには、この知的財産を託してくれたすべての人々の</w:t>
      </w:r>
      <w:r w:rsidR="00F40D6C" w:rsidRPr="00B4767A">
        <w:rPr>
          <w:rFonts w:ascii="Verdana" w:eastAsia="ＭＳ Ｐゴシック" w:hAnsi="Verdana" w:hint="eastAsia"/>
        </w:rPr>
        <w:t>意に即</w:t>
      </w:r>
      <w:r w:rsidR="00642B8E" w:rsidRPr="00B4767A">
        <w:rPr>
          <w:rFonts w:ascii="Verdana" w:eastAsia="ＭＳ Ｐゴシック" w:hAnsi="Verdana" w:hint="eastAsia"/>
        </w:rPr>
        <w:t>した</w:t>
      </w:r>
      <w:r w:rsidR="00B560ED" w:rsidRPr="00B4767A">
        <w:rPr>
          <w:rFonts w:ascii="Verdana" w:eastAsia="ＭＳ Ｐゴシック" w:hAnsi="Verdana" w:hint="eastAsia"/>
        </w:rPr>
        <w:t>もの</w:t>
      </w:r>
      <w:r w:rsidR="00642B8E" w:rsidRPr="00B4767A">
        <w:rPr>
          <w:rFonts w:ascii="Verdana" w:eastAsia="ＭＳ Ｐゴシック" w:hAnsi="Verdana" w:hint="eastAsia"/>
        </w:rPr>
        <w:t>となるようにしなければなりません。指導体制</w:t>
      </w:r>
      <w:r w:rsidR="00F64701" w:rsidRPr="00B4767A">
        <w:rPr>
          <w:rFonts w:ascii="Verdana" w:eastAsia="ＭＳ Ｐゴシック" w:hAnsi="Verdana" w:hint="eastAsia"/>
        </w:rPr>
        <w:t>の人々はこの方向性で一致して</w:t>
      </w:r>
      <w:r w:rsidR="00F64701" w:rsidRPr="00B4767A">
        <w:rPr>
          <w:rFonts w:ascii="Verdana" w:eastAsia="ＭＳ Ｐゴシック" w:hAnsi="Verdana" w:hint="eastAsia"/>
        </w:rPr>
        <w:lastRenderedPageBreak/>
        <w:t>いなければなりません。同時にまた、</w:t>
      </w:r>
      <w:r w:rsidR="00EB16F6" w:rsidRPr="00B4767A">
        <w:rPr>
          <w:rFonts w:ascii="Verdana" w:eastAsia="ＭＳ Ｐゴシック" w:hAnsi="Verdana" w:hint="eastAsia"/>
        </w:rPr>
        <w:t>降りかかってくる責任、危険、また、それに類する事柄が</w:t>
      </w:r>
      <w:r w:rsidR="00AD1507" w:rsidRPr="00B4767A">
        <w:rPr>
          <w:rFonts w:ascii="Verdana" w:eastAsia="ＭＳ Ｐゴシック" w:hAnsi="Verdana" w:hint="eastAsia"/>
        </w:rPr>
        <w:t>問題にとなる状況</w:t>
      </w:r>
      <w:r w:rsidR="00EB16F6" w:rsidRPr="00B4767A">
        <w:rPr>
          <w:rFonts w:ascii="Verdana" w:eastAsia="ＭＳ Ｐゴシック" w:hAnsi="Verdana" w:hint="eastAsia"/>
        </w:rPr>
        <w:t>も想定していなければなりません。</w:t>
      </w:r>
      <w:r w:rsidR="00AD1507" w:rsidRPr="00B4767A">
        <w:rPr>
          <w:rFonts w:ascii="Verdana" w:eastAsia="ＭＳ Ｐゴシック" w:hAnsi="Verdana" w:hint="eastAsia"/>
        </w:rPr>
        <w:t>これを過小評価してはいけません。</w:t>
      </w:r>
      <w:r w:rsidRPr="00B4767A">
        <w:rPr>
          <w:rFonts w:ascii="Verdana" w:eastAsia="ＭＳ Ｐゴシック" w:hAnsi="Verdana" w:hint="eastAsia"/>
        </w:rPr>
        <w:t>」</w:t>
      </w:r>
    </w:p>
    <w:p w14:paraId="1853AFAC" w14:textId="77777777" w:rsidR="00544125" w:rsidRPr="00B4767A" w:rsidRDefault="00544125" w:rsidP="00544125">
      <w:pPr>
        <w:rPr>
          <w:rFonts w:ascii="Verdana" w:eastAsia="ＭＳ Ｐゴシック" w:hAnsi="Verdana"/>
        </w:rPr>
      </w:pPr>
    </w:p>
    <w:p w14:paraId="5D8706BD"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John </w:t>
      </w:r>
      <w:proofErr w:type="spellStart"/>
      <w:r w:rsidRPr="00B4767A">
        <w:rPr>
          <w:rFonts w:ascii="Verdana" w:eastAsia="ＭＳ Ｐゴシック" w:hAnsi="Verdana"/>
        </w:rPr>
        <w:t>Mertic</w:t>
      </w:r>
      <w:proofErr w:type="spellEnd"/>
      <w:r w:rsidRPr="00B4767A">
        <w:rPr>
          <w:rFonts w:ascii="Verdana" w:eastAsia="ＭＳ Ｐゴシック" w:hAnsi="Verdana"/>
        </w:rPr>
        <w:t xml:space="preserve"> – Director of Program Management at The Linux Foundation</w:t>
      </w:r>
    </w:p>
    <w:p w14:paraId="04FD6A53" w14:textId="3EC028EA" w:rsidR="00A64A90" w:rsidRPr="00B4767A" w:rsidRDefault="004C2C00" w:rsidP="00A64A90">
      <w:pPr>
        <w:rPr>
          <w:rFonts w:ascii="Verdana" w:eastAsia="ＭＳ Ｐゴシック" w:hAnsi="Verdana"/>
        </w:rPr>
      </w:pPr>
      <w:hyperlink r:id="rId21" w:history="1">
        <w:r w:rsidR="00A64A90" w:rsidRPr="00B4767A">
          <w:rPr>
            <w:rStyle w:val="a7"/>
            <w:rFonts w:ascii="Verdana" w:eastAsia="ＭＳ Ｐゴシック" w:hAnsi="Verdana"/>
          </w:rPr>
          <w:t>John Mertic</w:t>
        </w:r>
      </w:hyperlink>
      <w:r w:rsidR="00A64A90" w:rsidRPr="00B4767A">
        <w:rPr>
          <w:rFonts w:ascii="Verdana" w:eastAsia="ＭＳ Ｐゴシック" w:hAnsi="Verdana"/>
        </w:rPr>
        <w:t xml:space="preserve"> – </w:t>
      </w:r>
      <w:r w:rsidR="00A64A90" w:rsidRPr="00B4767A">
        <w:rPr>
          <w:rFonts w:ascii="Verdana" w:eastAsia="ＭＳ Ｐゴシック" w:hAnsi="Verdana" w:hint="eastAsia"/>
        </w:rPr>
        <w:t>プログラム管理ディレクター、</w:t>
      </w:r>
      <w:r w:rsidR="00A64A90" w:rsidRPr="00B4767A">
        <w:rPr>
          <w:rFonts w:ascii="Verdana" w:eastAsia="ＭＳ Ｐゴシック" w:hAnsi="Verdana"/>
        </w:rPr>
        <w:t>Linux Foundation</w:t>
      </w:r>
    </w:p>
    <w:p w14:paraId="201A75C6" w14:textId="77777777" w:rsidR="00544125" w:rsidRPr="00B4767A" w:rsidRDefault="00544125" w:rsidP="00544125">
      <w:pPr>
        <w:rPr>
          <w:rFonts w:ascii="Verdana" w:eastAsia="ＭＳ Ｐゴシック" w:hAnsi="Verdana"/>
        </w:rPr>
      </w:pPr>
    </w:p>
    <w:p w14:paraId="32250319" w14:textId="08675511" w:rsidR="00544125" w:rsidRPr="00B4767A" w:rsidRDefault="00544125" w:rsidP="00544125">
      <w:pPr>
        <w:rPr>
          <w:rFonts w:ascii="Verdana" w:eastAsia="ＭＳ Ｐゴシック" w:hAnsi="Verdana"/>
        </w:rPr>
      </w:pPr>
      <w:r w:rsidRPr="00B4767A">
        <w:rPr>
          <w:rFonts w:ascii="Verdana" w:eastAsia="ＭＳ Ｐゴシック" w:hAnsi="Verdana"/>
        </w:rPr>
        <w:t>Infrastructure</w:t>
      </w:r>
    </w:p>
    <w:p w14:paraId="7F372525" w14:textId="19AA5635" w:rsidR="00AD1507" w:rsidRPr="00B4767A" w:rsidRDefault="00AD1507" w:rsidP="00544125">
      <w:pPr>
        <w:rPr>
          <w:rFonts w:ascii="Verdana" w:eastAsia="ＭＳ Ｐゴシック" w:hAnsi="Verdana"/>
        </w:rPr>
      </w:pPr>
      <w:r w:rsidRPr="00B4767A">
        <w:rPr>
          <w:rFonts w:ascii="Verdana" w:eastAsia="ＭＳ Ｐゴシック" w:hAnsi="Verdana" w:hint="eastAsia"/>
        </w:rPr>
        <w:t>インフラ</w:t>
      </w:r>
    </w:p>
    <w:p w14:paraId="50F4AB93" w14:textId="77777777" w:rsidR="00544125" w:rsidRPr="00B4767A" w:rsidRDefault="00544125" w:rsidP="00544125">
      <w:pPr>
        <w:rPr>
          <w:rFonts w:ascii="Verdana" w:eastAsia="ＭＳ Ｐゴシック" w:hAnsi="Verdana"/>
        </w:rPr>
      </w:pPr>
    </w:p>
    <w:p w14:paraId="556709E8" w14:textId="36B9FA42" w:rsidR="00544125" w:rsidRPr="00B4767A" w:rsidRDefault="00544125" w:rsidP="00544125">
      <w:pPr>
        <w:rPr>
          <w:rFonts w:ascii="Verdana" w:eastAsia="ＭＳ Ｐゴシック" w:hAnsi="Verdana"/>
        </w:rPr>
      </w:pPr>
      <w:r w:rsidRPr="00B4767A">
        <w:rPr>
          <w:rFonts w:ascii="Verdana" w:eastAsia="ＭＳ Ｐゴシック" w:hAnsi="Verdana"/>
        </w:rPr>
        <w:t>Before the launch can ever happen, you need to prepare a repository for the project. This is essentially the infrastructure for a code repository where the project will be available to contributors all the time. Many projects use the well-known GitHub or GitLab repositories or host their own repositories with tools such as Gerrit. There are many other options available as well, but remember it’s often useful to consider making it simple for developers to participate and engage in your project. Choose your platform, open an account, and prepare a place for the code, set up workflows and get ready for the magic to happen.</w:t>
      </w:r>
    </w:p>
    <w:p w14:paraId="17C28900" w14:textId="5DF80321" w:rsidR="00AD1507" w:rsidRPr="00B4767A" w:rsidRDefault="00AD1507" w:rsidP="00544125">
      <w:pPr>
        <w:rPr>
          <w:rFonts w:ascii="Verdana" w:eastAsia="ＭＳ Ｐゴシック" w:hAnsi="Verdana"/>
        </w:rPr>
      </w:pPr>
      <w:r w:rsidRPr="00B4767A">
        <w:rPr>
          <w:rFonts w:ascii="Verdana" w:eastAsia="ＭＳ Ｐゴシック" w:hAnsi="Verdana" w:hint="eastAsia"/>
        </w:rPr>
        <w:t>プロジェクト始動の前に、プロジェクトのリポジトリーを用意する必要があります。これは、コードリポジトリーのインフラ</w:t>
      </w:r>
      <w:r w:rsidR="008406AE" w:rsidRPr="00B4767A">
        <w:rPr>
          <w:rFonts w:ascii="Verdana" w:eastAsia="ＭＳ Ｐゴシック" w:hAnsi="Verdana" w:hint="eastAsia"/>
        </w:rPr>
        <w:t>ですが、</w:t>
      </w:r>
      <w:r w:rsidR="002B78BC" w:rsidRPr="00B4767A">
        <w:rPr>
          <w:rFonts w:ascii="Verdana" w:eastAsia="ＭＳ Ｐゴシック" w:hAnsi="Verdana" w:hint="eastAsia"/>
        </w:rPr>
        <w:t>貢献者は</w:t>
      </w:r>
      <w:r w:rsidR="008406AE" w:rsidRPr="00B4767A">
        <w:rPr>
          <w:rFonts w:ascii="Verdana" w:eastAsia="ＭＳ Ｐゴシック" w:hAnsi="Verdana" w:hint="eastAsia"/>
        </w:rPr>
        <w:t>そこにアクセスす</w:t>
      </w:r>
      <w:r w:rsidR="00DE6806" w:rsidRPr="00B4767A">
        <w:rPr>
          <w:rFonts w:ascii="Verdana" w:eastAsia="ＭＳ Ｐゴシック" w:hAnsi="Verdana" w:hint="eastAsia"/>
        </w:rPr>
        <w:t>れば</w:t>
      </w:r>
      <w:r w:rsidR="002B78BC" w:rsidRPr="00B4767A">
        <w:rPr>
          <w:rFonts w:ascii="Verdana" w:eastAsia="ＭＳ Ｐゴシック" w:hAnsi="Verdana" w:hint="eastAsia"/>
        </w:rPr>
        <w:t>いつでも</w:t>
      </w:r>
      <w:r w:rsidR="008406AE" w:rsidRPr="00B4767A">
        <w:rPr>
          <w:rFonts w:ascii="Verdana" w:eastAsia="ＭＳ Ｐゴシック" w:hAnsi="Verdana" w:hint="eastAsia"/>
        </w:rPr>
        <w:t>プロジェクト</w:t>
      </w:r>
      <w:r w:rsidR="002B78BC" w:rsidRPr="00B4767A">
        <w:rPr>
          <w:rFonts w:ascii="Verdana" w:eastAsia="ＭＳ Ｐゴシック" w:hAnsi="Verdana" w:hint="eastAsia"/>
        </w:rPr>
        <w:t>を</w:t>
      </w:r>
      <w:r w:rsidR="008406AE" w:rsidRPr="00B4767A">
        <w:rPr>
          <w:rFonts w:ascii="Verdana" w:eastAsia="ＭＳ Ｐゴシック" w:hAnsi="Verdana" w:hint="eastAsia"/>
        </w:rPr>
        <w:t>利用</w:t>
      </w:r>
      <w:r w:rsidR="00267ADB" w:rsidRPr="00B4767A">
        <w:rPr>
          <w:rFonts w:ascii="Verdana" w:eastAsia="ＭＳ Ｐゴシック" w:hAnsi="Verdana" w:hint="eastAsia"/>
        </w:rPr>
        <w:t>でき</w:t>
      </w:r>
      <w:r w:rsidR="008406AE" w:rsidRPr="00B4767A">
        <w:rPr>
          <w:rFonts w:ascii="Verdana" w:eastAsia="ＭＳ Ｐゴシック" w:hAnsi="Verdana" w:hint="eastAsia"/>
        </w:rPr>
        <w:t>ます。多くのプロジェクトは良く知られた</w:t>
      </w:r>
      <w:hyperlink r:id="rId22" w:history="1">
        <w:r w:rsidR="008406AE" w:rsidRPr="00B4767A">
          <w:rPr>
            <w:rStyle w:val="a7"/>
            <w:rFonts w:ascii="Verdana" w:eastAsia="ＭＳ Ｐゴシック" w:hAnsi="Verdana" w:hint="eastAsia"/>
          </w:rPr>
          <w:t>GitHub</w:t>
        </w:r>
      </w:hyperlink>
      <w:r w:rsidR="008406AE" w:rsidRPr="00B4767A">
        <w:rPr>
          <w:rFonts w:ascii="Verdana" w:eastAsia="ＭＳ Ｐゴシック" w:hAnsi="Verdana" w:hint="eastAsia"/>
        </w:rPr>
        <w:t>や</w:t>
      </w:r>
      <w:r w:rsidR="00E67100">
        <w:rPr>
          <w:rStyle w:val="a7"/>
          <w:rFonts w:ascii="Verdana" w:eastAsia="ＭＳ Ｐゴシック" w:hAnsi="Verdana"/>
        </w:rPr>
        <w:fldChar w:fldCharType="begin"/>
      </w:r>
      <w:r w:rsidR="00E67100">
        <w:rPr>
          <w:rStyle w:val="a7"/>
          <w:rFonts w:ascii="Verdana" w:eastAsia="ＭＳ Ｐゴシック" w:hAnsi="Verdana"/>
        </w:rPr>
        <w:instrText xml:space="preserve"> HYPERLINK "https://about.gitlab.com/" </w:instrText>
      </w:r>
      <w:r w:rsidR="00E67100">
        <w:rPr>
          <w:rStyle w:val="a7"/>
          <w:rFonts w:ascii="Verdana" w:eastAsia="ＭＳ Ｐゴシック" w:hAnsi="Verdana"/>
        </w:rPr>
        <w:fldChar w:fldCharType="separate"/>
      </w:r>
      <w:r w:rsidR="00267ADB" w:rsidRPr="00B4767A">
        <w:rPr>
          <w:rStyle w:val="a7"/>
          <w:rFonts w:ascii="Verdana" w:eastAsia="ＭＳ Ｐゴシック" w:hAnsi="Verdana" w:hint="eastAsia"/>
        </w:rPr>
        <w:t>G</w:t>
      </w:r>
      <w:r w:rsidR="008406AE" w:rsidRPr="00B4767A">
        <w:rPr>
          <w:rStyle w:val="a7"/>
          <w:rFonts w:ascii="Verdana" w:eastAsia="ＭＳ Ｐゴシック" w:hAnsi="Verdana" w:hint="eastAsia"/>
        </w:rPr>
        <w:t>itLab</w:t>
      </w:r>
      <w:r w:rsidR="00E67100">
        <w:rPr>
          <w:rStyle w:val="a7"/>
          <w:rFonts w:ascii="Verdana" w:eastAsia="ＭＳ Ｐゴシック" w:hAnsi="Verdana"/>
        </w:rPr>
        <w:fldChar w:fldCharType="end"/>
      </w:r>
      <w:r w:rsidR="008406AE" w:rsidRPr="00B4767A">
        <w:rPr>
          <w:rFonts w:ascii="Verdana" w:eastAsia="ＭＳ Ｐゴシック" w:hAnsi="Verdana" w:hint="eastAsia"/>
        </w:rPr>
        <w:t>のリポジトリーを利用するか、あるいは、</w:t>
      </w:r>
      <w:r w:rsidR="008406AE" w:rsidRPr="00B4767A">
        <w:rPr>
          <w:rFonts w:ascii="Verdana" w:eastAsia="ＭＳ Ｐゴシック" w:hAnsi="Verdana" w:hint="eastAsia"/>
        </w:rPr>
        <w:t>Gerrit</w:t>
      </w:r>
      <w:r w:rsidR="008406AE" w:rsidRPr="00B4767A">
        <w:rPr>
          <w:rFonts w:ascii="Verdana" w:eastAsia="ＭＳ Ｐゴシック" w:hAnsi="Verdana" w:hint="eastAsia"/>
        </w:rPr>
        <w:t>のようなツールを使って独自のリポジトリー</w:t>
      </w:r>
      <w:ins w:id="376" w:author="Date Masahiro" w:date="2018-08-07T10:35:00Z">
        <w:r w:rsidR="00512CDB">
          <w:rPr>
            <w:rFonts w:ascii="Verdana" w:eastAsia="ＭＳ Ｐゴシック" w:hAnsi="Verdana" w:hint="eastAsia"/>
          </w:rPr>
          <w:t>でプロジェクトを</w:t>
        </w:r>
      </w:ins>
      <w:del w:id="377" w:author="Date Masahiro" w:date="2018-08-07T10:35:00Z">
        <w:r w:rsidR="008406AE" w:rsidRPr="00B4767A" w:rsidDel="00512CDB">
          <w:rPr>
            <w:rFonts w:ascii="Verdana" w:eastAsia="ＭＳ Ｐゴシック" w:hAnsi="Verdana" w:hint="eastAsia"/>
          </w:rPr>
          <w:delText>の</w:delText>
        </w:r>
      </w:del>
      <w:r w:rsidR="008406AE" w:rsidRPr="00B4767A">
        <w:rPr>
          <w:rFonts w:ascii="Verdana" w:eastAsia="ＭＳ Ｐゴシック" w:hAnsi="Verdana" w:hint="eastAsia"/>
        </w:rPr>
        <w:t>ホスト</w:t>
      </w:r>
      <w:ins w:id="378" w:author="Date Masahiro" w:date="2018-08-07T10:35:00Z">
        <w:r w:rsidR="00512CDB">
          <w:rPr>
            <w:rFonts w:ascii="Verdana" w:eastAsia="ＭＳ Ｐゴシック" w:hAnsi="Verdana" w:hint="eastAsia"/>
          </w:rPr>
          <w:t>します</w:t>
        </w:r>
      </w:ins>
      <w:del w:id="379" w:author="Date Masahiro" w:date="2018-08-07T10:35:00Z">
        <w:r w:rsidR="008406AE" w:rsidRPr="00B4767A" w:rsidDel="00512CDB">
          <w:rPr>
            <w:rFonts w:ascii="Verdana" w:eastAsia="ＭＳ Ｐゴシック" w:hAnsi="Verdana" w:hint="eastAsia"/>
          </w:rPr>
          <w:delText>を提供しています</w:delText>
        </w:r>
      </w:del>
      <w:r w:rsidR="008406AE" w:rsidRPr="00B4767A">
        <w:rPr>
          <w:rFonts w:ascii="Verdana" w:eastAsia="ＭＳ Ｐゴシック" w:hAnsi="Verdana" w:hint="eastAsia"/>
        </w:rPr>
        <w:t>。その他にも多くの選択肢はありますが、開発者がプロジェクトに参加し、関わることを容易と</w:t>
      </w:r>
      <w:r w:rsidR="00267ADB" w:rsidRPr="00B4767A">
        <w:rPr>
          <w:rFonts w:ascii="Verdana" w:eastAsia="ＭＳ Ｐゴシック" w:hAnsi="Verdana" w:hint="eastAsia"/>
        </w:rPr>
        <w:t>なるように</w:t>
      </w:r>
      <w:r w:rsidR="003F5FE5" w:rsidRPr="00B4767A">
        <w:rPr>
          <w:rFonts w:ascii="Verdana" w:eastAsia="ＭＳ Ｐゴシック" w:hAnsi="Verdana" w:hint="eastAsia"/>
        </w:rPr>
        <w:t>考えることが</w:t>
      </w:r>
      <w:r w:rsidR="00267ADB" w:rsidRPr="00B4767A">
        <w:rPr>
          <w:rFonts w:ascii="Verdana" w:eastAsia="ＭＳ Ｐゴシック" w:hAnsi="Verdana" w:hint="eastAsia"/>
        </w:rPr>
        <w:t>よいでしょう。プラットフォームを選択し、アカウントを開設してください。そして、コード設置場所を用意し、ワークフローを定めれば、魔法の始まりに準備万端です。</w:t>
      </w:r>
    </w:p>
    <w:p w14:paraId="6CF3EB83" w14:textId="77777777" w:rsidR="00544125" w:rsidRPr="00B4767A" w:rsidRDefault="00544125" w:rsidP="00544125">
      <w:pPr>
        <w:rPr>
          <w:rFonts w:ascii="Verdana" w:eastAsia="ＭＳ Ｐゴシック" w:hAnsi="Verdana"/>
        </w:rPr>
      </w:pPr>
    </w:p>
    <w:p w14:paraId="649EDF72" w14:textId="72554A9A" w:rsidR="00544125" w:rsidRPr="00B4767A" w:rsidRDefault="00544125" w:rsidP="00544125">
      <w:pPr>
        <w:rPr>
          <w:rFonts w:ascii="Verdana" w:eastAsia="ＭＳ Ｐゴシック" w:hAnsi="Verdana"/>
        </w:rPr>
      </w:pPr>
      <w:r w:rsidRPr="00B4767A">
        <w:rPr>
          <w:rFonts w:ascii="Verdana" w:eastAsia="ＭＳ Ｐゴシック" w:hAnsi="Verdana"/>
        </w:rPr>
        <w:t>Bug, issue, and feature tracking also should be included as part of a project’s infrastructure plans. You want to provide an easy place for contributors to make reports of problems that need to be fixed as well as requests for new features that might be useful added. Then there are automated build and test system processes which may need to be included as part of your project’s GitHub repository to keep your systems and project flowing smoothly while scanning and checking the code to ensure its quality.</w:t>
      </w:r>
    </w:p>
    <w:p w14:paraId="4D1BDB2C" w14:textId="35C4627C" w:rsidR="00267ADB" w:rsidRPr="00B4767A" w:rsidRDefault="00267ADB" w:rsidP="00544125">
      <w:pPr>
        <w:rPr>
          <w:rFonts w:ascii="Verdana" w:eastAsia="ＭＳ Ｐゴシック" w:hAnsi="Verdana"/>
        </w:rPr>
      </w:pPr>
      <w:r w:rsidRPr="00B4767A">
        <w:rPr>
          <w:rFonts w:ascii="Verdana" w:eastAsia="ＭＳ Ｐゴシック" w:hAnsi="Verdana" w:hint="eastAsia"/>
        </w:rPr>
        <w:t>プロジェクトのインフラ計画の一部として、バグ、問題点、機能開発を</w:t>
      </w:r>
      <w:r w:rsidR="002B78BC" w:rsidRPr="00B4767A">
        <w:rPr>
          <w:rFonts w:ascii="Verdana" w:eastAsia="ＭＳ Ｐゴシック" w:hAnsi="Verdana" w:hint="eastAsia"/>
        </w:rPr>
        <w:t>トラック</w:t>
      </w:r>
      <w:r w:rsidRPr="00B4767A">
        <w:rPr>
          <w:rFonts w:ascii="Verdana" w:eastAsia="ＭＳ Ｐゴシック" w:hAnsi="Verdana" w:hint="eastAsia"/>
        </w:rPr>
        <w:t>する仕組みを含めるべきです。貢献者が</w:t>
      </w:r>
      <w:r w:rsidR="00FD137B" w:rsidRPr="00B4767A">
        <w:rPr>
          <w:rFonts w:ascii="Verdana" w:eastAsia="ＭＳ Ｐゴシック" w:hAnsi="Verdana" w:hint="eastAsia"/>
        </w:rPr>
        <w:t>、解決を必要とする問題の発生を報告し、</w:t>
      </w:r>
      <w:r w:rsidR="0054222B" w:rsidRPr="00B4767A">
        <w:rPr>
          <w:rFonts w:ascii="Verdana" w:eastAsia="ＭＳ Ｐゴシック" w:hAnsi="Verdana" w:hint="eastAsia"/>
        </w:rPr>
        <w:t>また、</w:t>
      </w:r>
      <w:r w:rsidR="00FD137B" w:rsidRPr="00B4767A">
        <w:rPr>
          <w:rFonts w:ascii="Verdana" w:eastAsia="ＭＳ Ｐゴシック" w:hAnsi="Verdana" w:hint="eastAsia"/>
        </w:rPr>
        <w:t>追加すると有益だとみなされる新規機能を要望するための場を提供することが重要です。それから、</w:t>
      </w:r>
      <w:r w:rsidR="0054222B" w:rsidRPr="00B4767A">
        <w:rPr>
          <w:rFonts w:ascii="Verdana" w:eastAsia="ＭＳ Ｐゴシック" w:hAnsi="Verdana" w:hint="eastAsia"/>
        </w:rPr>
        <w:t>プロジェクトの</w:t>
      </w:r>
      <w:r w:rsidR="0054222B" w:rsidRPr="00B4767A">
        <w:rPr>
          <w:rFonts w:ascii="Verdana" w:eastAsia="ＭＳ Ｐゴシック" w:hAnsi="Verdana" w:hint="eastAsia"/>
        </w:rPr>
        <w:t>GitHub</w:t>
      </w:r>
      <w:r w:rsidR="0054222B" w:rsidRPr="00B4767A">
        <w:rPr>
          <w:rFonts w:ascii="Verdana" w:eastAsia="ＭＳ Ｐゴシック" w:hAnsi="Verdana" w:hint="eastAsia"/>
        </w:rPr>
        <w:t>リポジトリーには、</w:t>
      </w:r>
      <w:r w:rsidR="008A13C2" w:rsidRPr="00B4767A">
        <w:rPr>
          <w:rFonts w:ascii="Verdana" w:eastAsia="ＭＳ Ｐゴシック" w:hAnsi="Verdana" w:hint="eastAsia"/>
        </w:rPr>
        <w:t>自動的なビルドシステムと自動テストシステムのプロセスを含めることが必要</w:t>
      </w:r>
      <w:r w:rsidR="00D935C5" w:rsidRPr="00B4767A">
        <w:rPr>
          <w:rFonts w:ascii="Verdana" w:eastAsia="ＭＳ Ｐゴシック" w:hAnsi="Verdana" w:hint="eastAsia"/>
        </w:rPr>
        <w:t>とな</w:t>
      </w:r>
      <w:r w:rsidR="00D935C5" w:rsidRPr="00B4767A">
        <w:rPr>
          <w:rFonts w:ascii="Verdana" w:eastAsia="ＭＳ Ｐゴシック" w:hAnsi="Verdana" w:hint="eastAsia"/>
        </w:rPr>
        <w:lastRenderedPageBreak/>
        <w:t>る可能性があります。それにより、</w:t>
      </w:r>
      <w:r w:rsidR="0054222B" w:rsidRPr="00B4767A">
        <w:rPr>
          <w:rFonts w:ascii="Verdana" w:eastAsia="ＭＳ Ｐゴシック" w:hAnsi="Verdana" w:hint="eastAsia"/>
        </w:rPr>
        <w:t>コードの質を確保するためのコードスキャン</w:t>
      </w:r>
      <w:r w:rsidR="008A13C2" w:rsidRPr="00B4767A">
        <w:rPr>
          <w:rFonts w:ascii="Verdana" w:eastAsia="ＭＳ Ｐゴシック" w:hAnsi="Verdana" w:hint="eastAsia"/>
        </w:rPr>
        <w:t>と</w:t>
      </w:r>
      <w:r w:rsidR="0054222B" w:rsidRPr="00B4767A">
        <w:rPr>
          <w:rFonts w:ascii="Verdana" w:eastAsia="ＭＳ Ｐゴシック" w:hAnsi="Verdana" w:hint="eastAsia"/>
        </w:rPr>
        <w:t>コードチェック</w:t>
      </w:r>
      <w:r w:rsidR="008A13C2" w:rsidRPr="00B4767A">
        <w:rPr>
          <w:rFonts w:ascii="Verdana" w:eastAsia="ＭＳ Ｐゴシック" w:hAnsi="Verdana" w:hint="eastAsia"/>
        </w:rPr>
        <w:t>を実施しつつ、常に</w:t>
      </w:r>
      <w:r w:rsidR="0054222B" w:rsidRPr="00B4767A">
        <w:rPr>
          <w:rFonts w:ascii="Verdana" w:eastAsia="ＭＳ Ｐゴシック" w:hAnsi="Verdana" w:hint="eastAsia"/>
        </w:rPr>
        <w:t>システムとして円滑に</w:t>
      </w:r>
      <w:r w:rsidR="008A13C2" w:rsidRPr="00B4767A">
        <w:rPr>
          <w:rFonts w:ascii="Verdana" w:eastAsia="ＭＳ Ｐゴシック" w:hAnsi="Verdana" w:hint="eastAsia"/>
        </w:rPr>
        <w:t>作業を進めることができるよう</w:t>
      </w:r>
      <w:r w:rsidR="00D935C5" w:rsidRPr="00B4767A">
        <w:rPr>
          <w:rFonts w:ascii="Verdana" w:eastAsia="ＭＳ Ｐゴシック" w:hAnsi="Verdana" w:hint="eastAsia"/>
        </w:rPr>
        <w:t>になります。</w:t>
      </w:r>
    </w:p>
    <w:p w14:paraId="3DEF171E" w14:textId="77777777" w:rsidR="00544125" w:rsidRPr="00B4767A" w:rsidRDefault="00544125" w:rsidP="00544125">
      <w:pPr>
        <w:rPr>
          <w:rFonts w:ascii="Verdana" w:eastAsia="ＭＳ Ｐゴシック" w:hAnsi="Verdana"/>
        </w:rPr>
      </w:pPr>
    </w:p>
    <w:p w14:paraId="1856B9A9" w14:textId="31914B0B" w:rsidR="00544125" w:rsidRPr="00B4767A" w:rsidRDefault="00544125" w:rsidP="00544125">
      <w:pPr>
        <w:rPr>
          <w:rFonts w:ascii="Verdana" w:eastAsia="ＭＳ Ｐゴシック" w:hAnsi="Verdana"/>
        </w:rPr>
      </w:pPr>
      <w:r w:rsidRPr="00B4767A">
        <w:rPr>
          <w:rFonts w:ascii="Verdana" w:eastAsia="ＭＳ Ｐゴシック" w:hAnsi="Verdana"/>
        </w:rPr>
        <w:t>Website</w:t>
      </w:r>
    </w:p>
    <w:p w14:paraId="2DF8A18A" w14:textId="73CEC126" w:rsidR="00D935C5" w:rsidRPr="00B4767A" w:rsidRDefault="00D935C5" w:rsidP="00544125">
      <w:pPr>
        <w:rPr>
          <w:rFonts w:ascii="Verdana" w:eastAsia="ＭＳ Ｐゴシック" w:hAnsi="Verdana"/>
        </w:rPr>
      </w:pPr>
      <w:r w:rsidRPr="00B4767A">
        <w:rPr>
          <w:rFonts w:ascii="Verdana" w:eastAsia="ＭＳ Ｐゴシック" w:hAnsi="Verdana" w:hint="eastAsia"/>
        </w:rPr>
        <w:t>Web</w:t>
      </w:r>
      <w:r w:rsidRPr="00B4767A">
        <w:rPr>
          <w:rFonts w:ascii="Verdana" w:eastAsia="ＭＳ Ｐゴシック" w:hAnsi="Verdana" w:hint="eastAsia"/>
        </w:rPr>
        <w:t>サイト</w:t>
      </w:r>
    </w:p>
    <w:p w14:paraId="521D411D" w14:textId="77777777" w:rsidR="00544125" w:rsidRPr="00B4767A" w:rsidRDefault="00544125" w:rsidP="00544125">
      <w:pPr>
        <w:rPr>
          <w:rFonts w:ascii="Verdana" w:eastAsia="ＭＳ Ｐゴシック" w:hAnsi="Verdana"/>
        </w:rPr>
      </w:pPr>
    </w:p>
    <w:p w14:paraId="4757E2A1" w14:textId="5DD4D3F3" w:rsidR="00544125" w:rsidRPr="00B4767A" w:rsidRDefault="00544125" w:rsidP="00544125">
      <w:pPr>
        <w:rPr>
          <w:rFonts w:ascii="Verdana" w:eastAsia="ＭＳ Ｐゴシック" w:hAnsi="Verdana"/>
        </w:rPr>
      </w:pPr>
      <w:r w:rsidRPr="00B4767A">
        <w:rPr>
          <w:rFonts w:ascii="Verdana" w:eastAsia="ＭＳ Ｐゴシック" w:hAnsi="Verdana"/>
        </w:rPr>
        <w:t>The next step is creating a company-neutral web presence or wiki page for the project. The web page provides a place for the community to find information about the project including documentation, links to download the code, and more. The web page can also provide details about the project’s leadership, scope, users and contributors, budget, governance, and other details.</w:t>
      </w:r>
    </w:p>
    <w:p w14:paraId="48D408F0" w14:textId="5C208517" w:rsidR="00D935C5" w:rsidRPr="00B4767A" w:rsidRDefault="00D935C5" w:rsidP="00544125">
      <w:pPr>
        <w:rPr>
          <w:rFonts w:ascii="Verdana" w:eastAsia="ＭＳ Ｐゴシック" w:hAnsi="Verdana"/>
        </w:rPr>
      </w:pPr>
      <w:r w:rsidRPr="00B4767A">
        <w:rPr>
          <w:rFonts w:ascii="Verdana" w:eastAsia="ＭＳ Ｐゴシック" w:hAnsi="Verdana" w:hint="eastAsia"/>
        </w:rPr>
        <w:t>次のステップは、企業からは中立な</w:t>
      </w:r>
      <w:r w:rsidR="002B78BC" w:rsidRPr="00B4767A">
        <w:rPr>
          <w:rFonts w:ascii="Verdana" w:eastAsia="ＭＳ Ｐゴシック" w:hAnsi="Verdana" w:hint="eastAsia"/>
        </w:rPr>
        <w:t>プロジェクトの</w:t>
      </w:r>
      <w:r w:rsidRPr="00B4767A">
        <w:rPr>
          <w:rFonts w:ascii="Verdana" w:eastAsia="ＭＳ Ｐゴシック" w:hAnsi="Verdana" w:hint="eastAsia"/>
        </w:rPr>
        <w:t>Web</w:t>
      </w:r>
      <w:r w:rsidRPr="00B4767A">
        <w:rPr>
          <w:rFonts w:ascii="Verdana" w:eastAsia="ＭＳ Ｐゴシック" w:hAnsi="Verdana" w:hint="eastAsia"/>
        </w:rPr>
        <w:t>サイト、あるいは、</w:t>
      </w:r>
      <w:r w:rsidRPr="00B4767A">
        <w:rPr>
          <w:rFonts w:ascii="Verdana" w:eastAsia="ＭＳ Ｐゴシック" w:hAnsi="Verdana" w:hint="eastAsia"/>
        </w:rPr>
        <w:t>Wiki</w:t>
      </w:r>
      <w:r w:rsidRPr="00B4767A">
        <w:rPr>
          <w:rFonts w:ascii="Verdana" w:eastAsia="ＭＳ Ｐゴシック" w:hAnsi="Verdana" w:hint="eastAsia"/>
        </w:rPr>
        <w:t>ページの</w:t>
      </w:r>
      <w:r w:rsidR="002B78BC" w:rsidRPr="00B4767A">
        <w:rPr>
          <w:rFonts w:ascii="Verdana" w:eastAsia="ＭＳ Ｐゴシック" w:hAnsi="Verdana" w:hint="eastAsia"/>
        </w:rPr>
        <w:t>開設</w:t>
      </w:r>
      <w:r w:rsidRPr="00B4767A">
        <w:rPr>
          <w:rFonts w:ascii="Verdana" w:eastAsia="ＭＳ Ｐゴシック" w:hAnsi="Verdana" w:hint="eastAsia"/>
        </w:rPr>
        <w:t>です。</w:t>
      </w:r>
      <w:r w:rsidRPr="00B4767A">
        <w:rPr>
          <w:rFonts w:ascii="Verdana" w:eastAsia="ＭＳ Ｐゴシック" w:hAnsi="Verdana" w:hint="eastAsia"/>
        </w:rPr>
        <w:t>Web</w:t>
      </w:r>
      <w:r w:rsidRPr="00B4767A">
        <w:rPr>
          <w:rFonts w:ascii="Verdana" w:eastAsia="ＭＳ Ｐゴシック" w:hAnsi="Verdana" w:hint="eastAsia"/>
        </w:rPr>
        <w:t>ページは、コミュニティに対してドキュメント、コードのダウンロード、さらにはもっといろいろな情報を見つける場を提供します。また、</w:t>
      </w:r>
      <w:r w:rsidRPr="00B4767A">
        <w:rPr>
          <w:rFonts w:ascii="Verdana" w:eastAsia="ＭＳ Ｐゴシック" w:hAnsi="Verdana" w:hint="eastAsia"/>
        </w:rPr>
        <w:t>Web</w:t>
      </w:r>
      <w:r w:rsidRPr="00B4767A">
        <w:rPr>
          <w:rFonts w:ascii="Verdana" w:eastAsia="ＭＳ Ｐゴシック" w:hAnsi="Verdana" w:hint="eastAsia"/>
        </w:rPr>
        <w:t>ページは、プロジェクトの指導体制、スコープ、ユーザーと貢献者、</w:t>
      </w:r>
      <w:r w:rsidR="00697794" w:rsidRPr="00B4767A">
        <w:rPr>
          <w:rFonts w:ascii="Verdana" w:eastAsia="ＭＳ Ｐゴシック" w:hAnsi="Verdana" w:hint="eastAsia"/>
        </w:rPr>
        <w:t>予算、</w:t>
      </w:r>
      <w:del w:id="380" w:author="工内 隆" w:date="2018-08-10T15:44:00Z">
        <w:r w:rsidR="00697794" w:rsidRPr="00B4767A" w:rsidDel="005231C3">
          <w:rPr>
            <w:rFonts w:ascii="Verdana" w:eastAsia="ＭＳ Ｐゴシック" w:hAnsi="Verdana" w:hint="eastAsia"/>
          </w:rPr>
          <w:delText>管理</w:delText>
        </w:r>
      </w:del>
      <w:ins w:id="381" w:author="工内 隆" w:date="2018-08-10T15:45:00Z">
        <w:r w:rsidR="005231C3">
          <w:rPr>
            <w:rFonts w:ascii="Verdana" w:eastAsia="ＭＳ Ｐゴシック" w:hAnsi="Verdana" w:hint="eastAsia"/>
          </w:rPr>
          <w:t>ガバナンス</w:t>
        </w:r>
      </w:ins>
      <w:del w:id="382" w:author="工内 隆" w:date="2018-08-10T15:45:00Z">
        <w:r w:rsidR="00697794" w:rsidRPr="00B4767A" w:rsidDel="005231C3">
          <w:rPr>
            <w:rFonts w:ascii="Verdana" w:eastAsia="ＭＳ Ｐゴシック" w:hAnsi="Verdana" w:hint="eastAsia"/>
          </w:rPr>
          <w:delText>・統制</w:delText>
        </w:r>
      </w:del>
      <w:r w:rsidR="00697794" w:rsidRPr="00B4767A">
        <w:rPr>
          <w:rFonts w:ascii="Verdana" w:eastAsia="ＭＳ Ｐゴシック" w:hAnsi="Verdana" w:hint="eastAsia"/>
        </w:rPr>
        <w:t>、その他について詳細な情報を提供することもできます。</w:t>
      </w:r>
    </w:p>
    <w:p w14:paraId="119E2650" w14:textId="77777777" w:rsidR="00544125" w:rsidRPr="00B4767A" w:rsidRDefault="00544125" w:rsidP="00544125">
      <w:pPr>
        <w:rPr>
          <w:rFonts w:ascii="Verdana" w:eastAsia="ＭＳ Ｐゴシック" w:hAnsi="Verdana"/>
        </w:rPr>
      </w:pPr>
    </w:p>
    <w:p w14:paraId="7B308D25" w14:textId="773DEEF4" w:rsidR="00544125" w:rsidRPr="00B4767A" w:rsidRDefault="00544125" w:rsidP="00544125">
      <w:pPr>
        <w:rPr>
          <w:rFonts w:ascii="Verdana" w:eastAsia="ＭＳ Ｐゴシック" w:hAnsi="Verdana"/>
        </w:rPr>
      </w:pPr>
      <w:r w:rsidRPr="00B4767A">
        <w:rPr>
          <w:rFonts w:ascii="Verdana" w:eastAsia="ＭＳ Ｐゴシック" w:hAnsi="Verdana"/>
        </w:rPr>
        <w:t>Communication</w:t>
      </w:r>
    </w:p>
    <w:p w14:paraId="1E050ABE" w14:textId="7C8F50A2" w:rsidR="00697794" w:rsidRPr="00B4767A" w:rsidRDefault="00697794" w:rsidP="00544125">
      <w:pPr>
        <w:rPr>
          <w:rFonts w:ascii="Verdana" w:eastAsia="ＭＳ Ｐゴシック" w:hAnsi="Verdana"/>
        </w:rPr>
      </w:pPr>
      <w:r w:rsidRPr="00B4767A">
        <w:rPr>
          <w:rFonts w:ascii="Verdana" w:eastAsia="ＭＳ Ｐゴシック" w:hAnsi="Verdana" w:hint="eastAsia"/>
        </w:rPr>
        <w:t>コミュニケーション</w:t>
      </w:r>
    </w:p>
    <w:p w14:paraId="10A3CC97" w14:textId="77777777" w:rsidR="00544125" w:rsidRPr="00B4767A" w:rsidRDefault="00544125" w:rsidP="00544125">
      <w:pPr>
        <w:rPr>
          <w:rFonts w:ascii="Verdana" w:eastAsia="ＭＳ Ｐゴシック" w:hAnsi="Verdana"/>
        </w:rPr>
      </w:pPr>
    </w:p>
    <w:p w14:paraId="76EC71FA" w14:textId="211544EC" w:rsidR="00544125" w:rsidRPr="00B4767A" w:rsidRDefault="00544125" w:rsidP="00544125">
      <w:pPr>
        <w:rPr>
          <w:rFonts w:ascii="Verdana" w:eastAsia="ＭＳ Ｐゴシック" w:hAnsi="Verdana"/>
        </w:rPr>
      </w:pPr>
      <w:r w:rsidRPr="00B4767A">
        <w:rPr>
          <w:rFonts w:ascii="Verdana" w:eastAsia="ＭＳ Ｐゴシック" w:hAnsi="Verdana"/>
        </w:rPr>
        <w:t>Offering communication channels for your community to ask questions for help is critical. You’ll want to find tools that can be integrated into the entire development workflow (for example, receiving notifications for support requests, code check-ins, error logs, and other tasks). You’ll also want to provide critical discussion forums and a mechanism for community members to get quick answers from others who are also working on a project. All are important means of communication that help move projects forward in real-time.</w:t>
      </w:r>
    </w:p>
    <w:p w14:paraId="4801E521" w14:textId="2E844584" w:rsidR="00697794" w:rsidRPr="00B4767A" w:rsidRDefault="00697794" w:rsidP="00544125">
      <w:pPr>
        <w:rPr>
          <w:rFonts w:ascii="Verdana" w:eastAsia="ＭＳ Ｐゴシック" w:hAnsi="Verdana"/>
        </w:rPr>
      </w:pPr>
      <w:r w:rsidRPr="00B4767A">
        <w:rPr>
          <w:rFonts w:ascii="Verdana" w:eastAsia="ＭＳ Ｐゴシック" w:hAnsi="Verdana" w:hint="eastAsia"/>
        </w:rPr>
        <w:t>コミュニティ</w:t>
      </w:r>
      <w:r w:rsidR="004B5987" w:rsidRPr="00B4767A">
        <w:rPr>
          <w:rFonts w:ascii="Verdana" w:eastAsia="ＭＳ Ｐゴシック" w:hAnsi="Verdana" w:hint="eastAsia"/>
        </w:rPr>
        <w:t>として</w:t>
      </w:r>
      <w:r w:rsidRPr="00B4767A">
        <w:rPr>
          <w:rFonts w:ascii="Verdana" w:eastAsia="ＭＳ Ｐゴシック" w:hAnsi="Verdana" w:hint="eastAsia"/>
        </w:rPr>
        <w:t>支援要請のためのコミュニケーションチャネルを提供することは</w:t>
      </w:r>
      <w:r w:rsidR="00A01A7E" w:rsidRPr="00B4767A">
        <w:rPr>
          <w:rFonts w:ascii="Verdana" w:eastAsia="ＭＳ Ｐゴシック" w:hAnsi="Verdana" w:hint="eastAsia"/>
        </w:rPr>
        <w:t>非常に重要です。開発ワークフロー全体</w:t>
      </w:r>
      <w:r w:rsidR="00A01A7E" w:rsidRPr="00B4767A">
        <w:rPr>
          <w:rFonts w:ascii="Verdana" w:eastAsia="ＭＳ Ｐゴシック" w:hAnsi="Verdana" w:hint="eastAsia"/>
        </w:rPr>
        <w:t xml:space="preserve"> (</w:t>
      </w:r>
      <w:r w:rsidR="00A01A7E" w:rsidRPr="00B4767A">
        <w:rPr>
          <w:rFonts w:ascii="Verdana" w:eastAsia="ＭＳ Ｐゴシック" w:hAnsi="Verdana" w:hint="eastAsia"/>
        </w:rPr>
        <w:t>たとえば、</w:t>
      </w:r>
      <w:r w:rsidR="007417B8" w:rsidRPr="00B4767A">
        <w:rPr>
          <w:rFonts w:ascii="Verdana" w:eastAsia="ＭＳ Ｐゴシック" w:hAnsi="Verdana" w:hint="eastAsia"/>
        </w:rPr>
        <w:t>サポート要求</w:t>
      </w:r>
      <w:r w:rsidR="00A01A7E" w:rsidRPr="00B4767A">
        <w:rPr>
          <w:rFonts w:ascii="Verdana" w:eastAsia="ＭＳ Ｐゴシック" w:hAnsi="Verdana" w:hint="eastAsia"/>
        </w:rPr>
        <w:t>、コードのチェックイン、エラーログ、その他の作業の通知を</w:t>
      </w:r>
      <w:r w:rsidR="007417B8" w:rsidRPr="00B4767A">
        <w:rPr>
          <w:rFonts w:ascii="Verdana" w:eastAsia="ＭＳ Ｐゴシック" w:hAnsi="Verdana" w:hint="eastAsia"/>
        </w:rPr>
        <w:t>受信</w:t>
      </w:r>
      <w:r w:rsidR="00A01A7E" w:rsidRPr="00B4767A">
        <w:rPr>
          <w:rFonts w:ascii="Verdana" w:eastAsia="ＭＳ Ｐゴシック" w:hAnsi="Verdana" w:hint="eastAsia"/>
        </w:rPr>
        <w:t>)</w:t>
      </w:r>
      <w:r w:rsidR="00A01A7E" w:rsidRPr="00B4767A">
        <w:rPr>
          <w:rFonts w:ascii="Verdana" w:eastAsia="ＭＳ Ｐゴシック" w:hAnsi="Verdana"/>
        </w:rPr>
        <w:t xml:space="preserve"> </w:t>
      </w:r>
      <w:r w:rsidR="00A01A7E" w:rsidRPr="00B4767A">
        <w:rPr>
          <w:rFonts w:ascii="Verdana" w:eastAsia="ＭＳ Ｐゴシック" w:hAnsi="Verdana" w:hint="eastAsia"/>
        </w:rPr>
        <w:t>に組み込むことが可能なツールが必要です。また、重要な問題の議論のためのフォーラムや、コミュニティのメンバーが同じプロジェクトに取り組む他の人々から迅速な回答を受け取る仕組みも必要です。これらすべてがコミュ</w:t>
      </w:r>
      <w:r w:rsidR="007417B8" w:rsidRPr="00B4767A">
        <w:rPr>
          <w:rFonts w:ascii="Verdana" w:eastAsia="ＭＳ Ｐゴシック" w:hAnsi="Verdana" w:hint="eastAsia"/>
        </w:rPr>
        <w:t>ニ</w:t>
      </w:r>
      <w:r w:rsidR="00A01A7E" w:rsidRPr="00B4767A">
        <w:rPr>
          <w:rFonts w:ascii="Verdana" w:eastAsia="ＭＳ Ｐゴシック" w:hAnsi="Verdana" w:hint="eastAsia"/>
        </w:rPr>
        <w:t>ケーションの重要な</w:t>
      </w:r>
      <w:r w:rsidR="007417B8" w:rsidRPr="00B4767A">
        <w:rPr>
          <w:rFonts w:ascii="Verdana" w:eastAsia="ＭＳ Ｐゴシック" w:hAnsi="Verdana" w:hint="eastAsia"/>
        </w:rPr>
        <w:t>手法</w:t>
      </w:r>
      <w:r w:rsidR="00A01A7E" w:rsidRPr="00B4767A">
        <w:rPr>
          <w:rFonts w:ascii="Verdana" w:eastAsia="ＭＳ Ｐゴシック" w:hAnsi="Verdana" w:hint="eastAsia"/>
        </w:rPr>
        <w:t>であり、プロジェクトをリアルタイムで前進させるのに役立ちます。</w:t>
      </w:r>
    </w:p>
    <w:p w14:paraId="67DD7BB4" w14:textId="77777777" w:rsidR="00544125" w:rsidRPr="00B4767A" w:rsidRDefault="00544125" w:rsidP="00544125">
      <w:pPr>
        <w:rPr>
          <w:rFonts w:ascii="Verdana" w:eastAsia="ＭＳ Ｐゴシック" w:hAnsi="Verdana"/>
        </w:rPr>
      </w:pPr>
    </w:p>
    <w:p w14:paraId="36DF9A35" w14:textId="4366A736" w:rsidR="00544125" w:rsidRPr="00B4767A" w:rsidRDefault="00544125" w:rsidP="00544125">
      <w:pPr>
        <w:rPr>
          <w:rFonts w:ascii="Verdana" w:eastAsia="ＭＳ Ｐゴシック" w:hAnsi="Verdana"/>
        </w:rPr>
      </w:pPr>
      <w:r w:rsidRPr="00B4767A">
        <w:rPr>
          <w:rFonts w:ascii="Verdana" w:eastAsia="ＭＳ Ｐゴシック" w:hAnsi="Verdana"/>
        </w:rPr>
        <w:t xml:space="preserve">One project tool to consider is Slack, an online team project management and communications platform where users can access and share messages and files, </w:t>
      </w:r>
      <w:r w:rsidRPr="00B4767A">
        <w:rPr>
          <w:rFonts w:ascii="Verdana" w:eastAsia="ＭＳ Ｐゴシック" w:hAnsi="Verdana"/>
        </w:rPr>
        <w:lastRenderedPageBreak/>
        <w:t xml:space="preserve">organize workflows, perform searches for information, and more. However, Slack is a proprietary tool and can cost money to maintain. There are other open source options out there such as IRC, Gitter.im and others. For example, the Hyperledger project uses a communication system called </w:t>
      </w:r>
      <w:proofErr w:type="spellStart"/>
      <w:r w:rsidRPr="00B4767A">
        <w:rPr>
          <w:rFonts w:ascii="Verdana" w:eastAsia="ＭＳ Ｐゴシック" w:hAnsi="Verdana"/>
        </w:rPr>
        <w:t>Rocket.Chat</w:t>
      </w:r>
      <w:proofErr w:type="spellEnd"/>
      <w:r w:rsidRPr="00B4767A">
        <w:rPr>
          <w:rFonts w:ascii="Verdana" w:eastAsia="ＭＳ Ｐゴシック" w:hAnsi="Verdana"/>
        </w:rPr>
        <w:t xml:space="preserve"> which is fully open source and provides similar features to Slack. If you need modern forums, Discourse is a great option that is fully open source and also provides optional hosting.</w:t>
      </w:r>
    </w:p>
    <w:p w14:paraId="5429A18D" w14:textId="3EC9FAE9" w:rsidR="00A01A7E" w:rsidRPr="00B4767A" w:rsidRDefault="00E2229A" w:rsidP="00544125">
      <w:pPr>
        <w:rPr>
          <w:rFonts w:ascii="Verdana" w:eastAsia="ＭＳ Ｐゴシック" w:hAnsi="Verdana"/>
        </w:rPr>
      </w:pPr>
      <w:r w:rsidRPr="00B4767A">
        <w:rPr>
          <w:rFonts w:ascii="Verdana" w:eastAsia="ＭＳ Ｐゴシック" w:hAnsi="Verdana" w:hint="eastAsia"/>
        </w:rPr>
        <w:t>このような</w:t>
      </w:r>
      <w:r w:rsidR="002F5D23" w:rsidRPr="00B4767A">
        <w:rPr>
          <w:rFonts w:ascii="Verdana" w:eastAsia="ＭＳ Ｐゴシック" w:hAnsi="Verdana" w:hint="eastAsia"/>
        </w:rPr>
        <w:t>プロジェクトツールとして検討すべきものの一つは</w:t>
      </w:r>
      <w:hyperlink r:id="rId23" w:history="1">
        <w:r w:rsidR="002F5D23" w:rsidRPr="00B4767A">
          <w:rPr>
            <w:rStyle w:val="a7"/>
            <w:rFonts w:ascii="Verdana" w:eastAsia="ＭＳ Ｐゴシック" w:hAnsi="Verdana" w:hint="eastAsia"/>
          </w:rPr>
          <w:t>Slack</w:t>
        </w:r>
      </w:hyperlink>
      <w:r w:rsidR="002F5D23" w:rsidRPr="00B4767A">
        <w:rPr>
          <w:rFonts w:ascii="Verdana" w:eastAsia="ＭＳ Ｐゴシック" w:hAnsi="Verdana" w:hint="eastAsia"/>
        </w:rPr>
        <w:t>です。</w:t>
      </w:r>
      <w:r w:rsidR="002F5D23" w:rsidRPr="00B4767A">
        <w:rPr>
          <w:rFonts w:ascii="Verdana" w:eastAsia="ＭＳ Ｐゴシック" w:hAnsi="Verdana" w:hint="eastAsia"/>
        </w:rPr>
        <w:t>Slack</w:t>
      </w:r>
      <w:r w:rsidR="002F5D23" w:rsidRPr="00B4767A">
        <w:rPr>
          <w:rFonts w:ascii="Verdana" w:eastAsia="ＭＳ Ｐゴシック" w:hAnsi="Verdana" w:hint="eastAsia"/>
        </w:rPr>
        <w:t>は、オンラインのチームプロジェクト管理とコミュニケーションの機能を提供するプラットフォームで</w:t>
      </w:r>
      <w:r w:rsidR="007417B8" w:rsidRPr="00B4767A">
        <w:rPr>
          <w:rFonts w:ascii="Verdana" w:eastAsia="ＭＳ Ｐゴシック" w:hAnsi="Verdana" w:hint="eastAsia"/>
        </w:rPr>
        <w:t>す。</w:t>
      </w:r>
      <w:r w:rsidR="002F5D23" w:rsidRPr="00B4767A">
        <w:rPr>
          <w:rFonts w:ascii="Verdana" w:eastAsia="ＭＳ Ｐゴシック" w:hAnsi="Verdana" w:hint="eastAsia"/>
        </w:rPr>
        <w:t>ユーザーは、メッセージ</w:t>
      </w:r>
      <w:r w:rsidR="007417B8" w:rsidRPr="00B4767A">
        <w:rPr>
          <w:rFonts w:ascii="Verdana" w:eastAsia="ＭＳ Ｐゴシック" w:hAnsi="Verdana" w:hint="eastAsia"/>
        </w:rPr>
        <w:t>および</w:t>
      </w:r>
      <w:r w:rsidR="002F5D23" w:rsidRPr="00B4767A">
        <w:rPr>
          <w:rFonts w:ascii="Verdana" w:eastAsia="ＭＳ Ｐゴシック" w:hAnsi="Verdana" w:hint="eastAsia"/>
        </w:rPr>
        <w:t>ファイルへのアクセスと共用、ワークフローの</w:t>
      </w:r>
      <w:r w:rsidR="007417B8" w:rsidRPr="00B4767A">
        <w:rPr>
          <w:rFonts w:ascii="Verdana" w:eastAsia="ＭＳ Ｐゴシック" w:hAnsi="Verdana" w:hint="eastAsia"/>
        </w:rPr>
        <w:t>編成</w:t>
      </w:r>
      <w:r w:rsidR="002F5D23" w:rsidRPr="00B4767A">
        <w:rPr>
          <w:rFonts w:ascii="Verdana" w:eastAsia="ＭＳ Ｐゴシック" w:hAnsi="Verdana" w:hint="eastAsia"/>
        </w:rPr>
        <w:t>、情報の検索、さらに多くのことを行うことができます。しかし、</w:t>
      </w:r>
      <w:r w:rsidR="002F5D23" w:rsidRPr="00B4767A">
        <w:rPr>
          <w:rFonts w:ascii="Verdana" w:eastAsia="ＭＳ Ｐゴシック" w:hAnsi="Verdana" w:hint="eastAsia"/>
        </w:rPr>
        <w:t>Slack</w:t>
      </w:r>
      <w:r w:rsidR="002F5D23" w:rsidRPr="00B4767A">
        <w:rPr>
          <w:rFonts w:ascii="Verdana" w:eastAsia="ＭＳ Ｐゴシック" w:hAnsi="Verdana" w:hint="eastAsia"/>
        </w:rPr>
        <w:t>はプロプラエタリーなツールであり、使い続けると課金が生じます。オープンソースの選択肢としては、</w:t>
      </w:r>
      <w:r w:rsidR="002F5D23" w:rsidRPr="00B4767A">
        <w:rPr>
          <w:rFonts w:ascii="Verdana" w:eastAsia="ＭＳ Ｐゴシック" w:hAnsi="Verdana" w:hint="eastAsia"/>
        </w:rPr>
        <w:t>IRC</w:t>
      </w:r>
      <w:r w:rsidR="002F5D23" w:rsidRPr="00B4767A">
        <w:rPr>
          <w:rFonts w:ascii="Verdana" w:eastAsia="ＭＳ Ｐゴシック" w:hAnsi="Verdana" w:hint="eastAsia"/>
        </w:rPr>
        <w:t>、</w:t>
      </w:r>
      <w:r w:rsidR="00E67100">
        <w:rPr>
          <w:rStyle w:val="a7"/>
          <w:rFonts w:ascii="Verdana" w:eastAsia="ＭＳ Ｐゴシック" w:hAnsi="Verdana"/>
        </w:rPr>
        <w:fldChar w:fldCharType="begin"/>
      </w:r>
      <w:r w:rsidR="00E67100">
        <w:rPr>
          <w:rStyle w:val="a7"/>
          <w:rFonts w:ascii="Verdana" w:eastAsia="ＭＳ Ｐゴシック" w:hAnsi="Verdana"/>
        </w:rPr>
        <w:instrText xml:space="preserve"> HYPERLINK "https://gitter.im/" </w:instrText>
      </w:r>
      <w:r w:rsidR="00E67100">
        <w:rPr>
          <w:rStyle w:val="a7"/>
          <w:rFonts w:ascii="Verdana" w:eastAsia="ＭＳ Ｐゴシック" w:hAnsi="Verdana"/>
        </w:rPr>
        <w:fldChar w:fldCharType="separate"/>
      </w:r>
      <w:r w:rsidR="002F5D23" w:rsidRPr="00B4767A">
        <w:rPr>
          <w:rStyle w:val="a7"/>
          <w:rFonts w:ascii="Verdana" w:eastAsia="ＭＳ Ｐゴシック" w:hAnsi="Verdana" w:hint="eastAsia"/>
        </w:rPr>
        <w:t>Gitter.im</w:t>
      </w:r>
      <w:r w:rsidR="00E67100">
        <w:rPr>
          <w:rStyle w:val="a7"/>
          <w:rFonts w:ascii="Verdana" w:eastAsia="ＭＳ Ｐゴシック" w:hAnsi="Verdana"/>
        </w:rPr>
        <w:fldChar w:fldCharType="end"/>
      </w:r>
      <w:r w:rsidR="002F5D23" w:rsidRPr="00B4767A">
        <w:rPr>
          <w:rFonts w:ascii="Verdana" w:eastAsia="ＭＳ Ｐゴシック" w:hAnsi="Verdana" w:hint="eastAsia"/>
        </w:rPr>
        <w:t>、その他のものも存在します。たとえば、</w:t>
      </w:r>
      <w:r w:rsidR="002F5D23" w:rsidRPr="00B4767A">
        <w:rPr>
          <w:rFonts w:ascii="Verdana" w:eastAsia="ＭＳ Ｐゴシック" w:hAnsi="Verdana" w:hint="eastAsia"/>
        </w:rPr>
        <w:t>Hyperledger</w:t>
      </w:r>
      <w:r w:rsidR="002F5D23" w:rsidRPr="00B4767A">
        <w:rPr>
          <w:rFonts w:ascii="Verdana" w:eastAsia="ＭＳ Ｐゴシック" w:hAnsi="Verdana" w:hint="eastAsia"/>
        </w:rPr>
        <w:t>プロジェクトでは、</w:t>
      </w:r>
      <w:r w:rsidR="00E67100">
        <w:rPr>
          <w:rStyle w:val="a7"/>
          <w:rFonts w:ascii="Verdana" w:eastAsia="ＭＳ Ｐゴシック" w:hAnsi="Verdana"/>
        </w:rPr>
        <w:fldChar w:fldCharType="begin"/>
      </w:r>
      <w:r w:rsidR="00E67100">
        <w:rPr>
          <w:rStyle w:val="a7"/>
          <w:rFonts w:ascii="Verdana" w:eastAsia="ＭＳ Ｐゴシック" w:hAnsi="Verdana"/>
        </w:rPr>
        <w:instrText xml:space="preserve"> HYPERLINK "https://rocket.chat/" </w:instrText>
      </w:r>
      <w:r w:rsidR="00E67100">
        <w:rPr>
          <w:rStyle w:val="a7"/>
          <w:rFonts w:ascii="Verdana" w:eastAsia="ＭＳ Ｐゴシック" w:hAnsi="Verdana"/>
        </w:rPr>
        <w:fldChar w:fldCharType="separate"/>
      </w:r>
      <w:r w:rsidR="002F5D23" w:rsidRPr="00B4767A">
        <w:rPr>
          <w:rStyle w:val="a7"/>
          <w:rFonts w:ascii="Verdana" w:eastAsia="ＭＳ Ｐゴシック" w:hAnsi="Verdana" w:hint="eastAsia"/>
        </w:rPr>
        <w:t>Rocket</w:t>
      </w:r>
      <w:r w:rsidR="002F5D23" w:rsidRPr="00B4767A">
        <w:rPr>
          <w:rStyle w:val="a7"/>
          <w:rFonts w:ascii="Verdana" w:eastAsia="ＭＳ Ｐゴシック" w:hAnsi="Verdana"/>
        </w:rPr>
        <w:t xml:space="preserve"> </w:t>
      </w:r>
      <w:r w:rsidR="002F5D23" w:rsidRPr="00B4767A">
        <w:rPr>
          <w:rStyle w:val="a7"/>
          <w:rFonts w:ascii="Verdana" w:eastAsia="ＭＳ Ｐゴシック" w:hAnsi="Verdana" w:hint="eastAsia"/>
        </w:rPr>
        <w:t>Chat</w:t>
      </w:r>
      <w:r w:rsidR="00E67100">
        <w:rPr>
          <w:rStyle w:val="a7"/>
          <w:rFonts w:ascii="Verdana" w:eastAsia="ＭＳ Ｐゴシック" w:hAnsi="Verdana"/>
        </w:rPr>
        <w:fldChar w:fldCharType="end"/>
      </w:r>
      <w:r w:rsidR="002F5D23" w:rsidRPr="00B4767A">
        <w:rPr>
          <w:rFonts w:ascii="Verdana" w:eastAsia="ＭＳ Ｐゴシック" w:hAnsi="Verdana" w:hint="eastAsia"/>
        </w:rPr>
        <w:t>と呼ばれるコミュニケーションシステムを採用しており、完全にオープンソースでありながら、</w:t>
      </w:r>
      <w:r w:rsidR="00A9302E" w:rsidRPr="00B4767A">
        <w:rPr>
          <w:rFonts w:ascii="Verdana" w:eastAsia="ＭＳ Ｐゴシック" w:hAnsi="Verdana" w:hint="eastAsia"/>
        </w:rPr>
        <w:t>Slack</w:t>
      </w:r>
      <w:r w:rsidR="00A9302E" w:rsidRPr="00B4767A">
        <w:rPr>
          <w:rFonts w:ascii="Verdana" w:eastAsia="ＭＳ Ｐゴシック" w:hAnsi="Verdana" w:hint="eastAsia"/>
        </w:rPr>
        <w:t>同様の機能を提供しています。最新のフォーラム機能が必要なら、</w:t>
      </w:r>
      <w:r w:rsidR="00E67100">
        <w:rPr>
          <w:rStyle w:val="a7"/>
          <w:rFonts w:ascii="Verdana" w:eastAsia="ＭＳ Ｐゴシック" w:hAnsi="Verdana"/>
        </w:rPr>
        <w:fldChar w:fldCharType="begin"/>
      </w:r>
      <w:r w:rsidR="00E67100">
        <w:rPr>
          <w:rStyle w:val="a7"/>
          <w:rFonts w:ascii="Verdana" w:eastAsia="ＭＳ Ｐゴシック" w:hAnsi="Verdana"/>
        </w:rPr>
        <w:instrText xml:space="preserve"> HYPERLINK "https://www.discourse.org/" </w:instrText>
      </w:r>
      <w:r w:rsidR="00E67100">
        <w:rPr>
          <w:rStyle w:val="a7"/>
          <w:rFonts w:ascii="Verdana" w:eastAsia="ＭＳ Ｐゴシック" w:hAnsi="Verdana"/>
        </w:rPr>
        <w:fldChar w:fldCharType="separate"/>
      </w:r>
      <w:r w:rsidR="00A9302E" w:rsidRPr="00B4767A">
        <w:rPr>
          <w:rStyle w:val="a7"/>
          <w:rFonts w:ascii="Verdana" w:eastAsia="ＭＳ Ｐゴシック" w:hAnsi="Verdana" w:hint="eastAsia"/>
        </w:rPr>
        <w:t>Discourse</w:t>
      </w:r>
      <w:r w:rsidR="00E67100">
        <w:rPr>
          <w:rStyle w:val="a7"/>
          <w:rFonts w:ascii="Verdana" w:eastAsia="ＭＳ Ｐゴシック" w:hAnsi="Verdana"/>
        </w:rPr>
        <w:fldChar w:fldCharType="end"/>
      </w:r>
      <w:r w:rsidR="00A9302E" w:rsidRPr="00B4767A">
        <w:rPr>
          <w:rFonts w:ascii="Verdana" w:eastAsia="ＭＳ Ｐゴシック" w:hAnsi="Verdana" w:hint="eastAsia"/>
        </w:rPr>
        <w:t>は、完全にオープンソースの素晴らしい選択肢であり、ホスティングサービスをオプションとして提供しています。</w:t>
      </w:r>
    </w:p>
    <w:p w14:paraId="3B2BB9B9" w14:textId="77777777" w:rsidR="00544125" w:rsidRPr="00B4767A" w:rsidRDefault="00544125" w:rsidP="00544125">
      <w:pPr>
        <w:rPr>
          <w:rFonts w:ascii="Verdana" w:eastAsia="ＭＳ Ｐゴシック" w:hAnsi="Verdana"/>
        </w:rPr>
      </w:pPr>
    </w:p>
    <w:p w14:paraId="1780B937" w14:textId="520988E1" w:rsidR="00544125" w:rsidRPr="00B4767A" w:rsidRDefault="00544125" w:rsidP="00544125">
      <w:pPr>
        <w:rPr>
          <w:rFonts w:ascii="Verdana" w:eastAsia="ＭＳ Ｐゴシック" w:hAnsi="Verdana"/>
        </w:rPr>
      </w:pPr>
      <w:r w:rsidRPr="00B4767A">
        <w:rPr>
          <w:rFonts w:ascii="Verdana" w:eastAsia="ＭＳ Ｐゴシック" w:hAnsi="Verdana"/>
        </w:rPr>
        <w:t>When choosing a communication system, be mindful about any form of lock-in, financial costs, and how easy it is to migrate to a new system in the future. As your community grows, you need to be able to adapt to any new communication channels out there, it wasn’t so long ago that newsgroups were the preferred communication style for a lot of open source projects.</w:t>
      </w:r>
    </w:p>
    <w:p w14:paraId="52D503D7" w14:textId="7FC206DB" w:rsidR="00A9302E" w:rsidRPr="00B4767A" w:rsidRDefault="00A9302E" w:rsidP="00544125">
      <w:pPr>
        <w:rPr>
          <w:rFonts w:ascii="Verdana" w:eastAsia="ＭＳ Ｐゴシック" w:hAnsi="Verdana"/>
        </w:rPr>
      </w:pPr>
      <w:r w:rsidRPr="00B4767A">
        <w:rPr>
          <w:rFonts w:ascii="Verdana" w:eastAsia="ＭＳ Ｐゴシック" w:hAnsi="Verdana" w:hint="eastAsia"/>
        </w:rPr>
        <w:t>コミュニケーションシステムを選択する際は、何らかの形のロックイン、課金、将来的な新システムへの移行の容易さに気を付けるべきでしょう。コミュニティの成長とともに、</w:t>
      </w:r>
      <w:r w:rsidR="00C12CBC" w:rsidRPr="00B4767A">
        <w:rPr>
          <w:rFonts w:ascii="Verdana" w:eastAsia="ＭＳ Ｐゴシック" w:hAnsi="Verdana" w:hint="eastAsia"/>
        </w:rPr>
        <w:t>新たな</w:t>
      </w:r>
      <w:r w:rsidRPr="00B4767A">
        <w:rPr>
          <w:rFonts w:ascii="Verdana" w:eastAsia="ＭＳ Ｐゴシック" w:hAnsi="Verdana" w:hint="eastAsia"/>
        </w:rPr>
        <w:t>コミュニケーションチャネルを採用</w:t>
      </w:r>
      <w:r w:rsidR="004746D6" w:rsidRPr="00B4767A">
        <w:rPr>
          <w:rFonts w:ascii="Verdana" w:eastAsia="ＭＳ Ｐゴシック" w:hAnsi="Verdana" w:hint="eastAsia"/>
        </w:rPr>
        <w:t>できるようにしておく</w:t>
      </w:r>
      <w:r w:rsidR="00C12CBC" w:rsidRPr="00B4767A">
        <w:rPr>
          <w:rFonts w:ascii="Verdana" w:eastAsia="ＭＳ Ｐゴシック" w:hAnsi="Verdana" w:hint="eastAsia"/>
        </w:rPr>
        <w:t>必要があります。</w:t>
      </w:r>
      <w:r w:rsidR="007417B8" w:rsidRPr="00B4767A">
        <w:rPr>
          <w:rFonts w:ascii="Verdana" w:eastAsia="ＭＳ Ｐゴシック" w:hAnsi="Verdana"/>
        </w:rPr>
        <w:t>n</w:t>
      </w:r>
      <w:r w:rsidR="00C12CBC" w:rsidRPr="00B4767A">
        <w:rPr>
          <w:rFonts w:ascii="Verdana" w:eastAsia="ＭＳ Ｐゴシック" w:hAnsi="Verdana"/>
        </w:rPr>
        <w:t>ewsgroup</w:t>
      </w:r>
      <w:r w:rsidR="00C12CBC" w:rsidRPr="00B4767A">
        <w:rPr>
          <w:rFonts w:ascii="Verdana" w:eastAsia="ＭＳ Ｐゴシック" w:hAnsi="Verdana" w:hint="eastAsia"/>
        </w:rPr>
        <w:t>がたくさんのオープンソースプロジェクトで使われるコミュニケーションスタイルであったのはそんなに昔の話ではありません</w:t>
      </w:r>
    </w:p>
    <w:p w14:paraId="404E1FA3" w14:textId="77777777" w:rsidR="00544125" w:rsidRPr="00B4767A" w:rsidRDefault="00544125" w:rsidP="00544125">
      <w:pPr>
        <w:rPr>
          <w:rFonts w:ascii="Verdana" w:eastAsia="ＭＳ Ｐゴシック" w:hAnsi="Verdana"/>
        </w:rPr>
      </w:pPr>
    </w:p>
    <w:p w14:paraId="102093F3" w14:textId="77777777" w:rsidR="00544125" w:rsidRPr="00B4767A" w:rsidRDefault="00544125" w:rsidP="00544125">
      <w:pPr>
        <w:rPr>
          <w:rFonts w:ascii="Verdana" w:eastAsia="ＭＳ Ｐゴシック" w:hAnsi="Verdana"/>
        </w:rPr>
      </w:pPr>
      <w:r w:rsidRPr="00B4767A">
        <w:rPr>
          <w:rFonts w:ascii="Verdana" w:eastAsia="ＭＳ Ｐゴシック" w:hAnsi="Verdana" w:hint="eastAsia"/>
        </w:rPr>
        <w:t>“</w:t>
      </w:r>
      <w:r w:rsidRPr="00B4767A">
        <w:rPr>
          <w:rFonts w:ascii="Verdana" w:eastAsia="ＭＳ Ｐゴシック" w:hAnsi="Verdana"/>
        </w:rPr>
        <w:t>Some 190 of our various open source projects are arranged in one central spot in an Autodesk section on GitHub. We used to have at least 14 different sections that focused on Autodesk open source projects. By using some code from Twitter, we brought the 14 sections into a single view where they can be seen by visitors. It’s important from a company perspective to make sure people see what you’ve launched and that there’s a central place they can go to find it and ask questions.”</w:t>
      </w:r>
    </w:p>
    <w:p w14:paraId="4CD87BB0" w14:textId="029AD464" w:rsidR="00544125" w:rsidRPr="00B4767A" w:rsidRDefault="004746D6" w:rsidP="00544125">
      <w:pPr>
        <w:rPr>
          <w:rFonts w:ascii="Verdana" w:eastAsia="ＭＳ Ｐゴシック" w:hAnsi="Verdana"/>
        </w:rPr>
      </w:pPr>
      <w:r w:rsidRPr="00B4767A">
        <w:rPr>
          <w:rFonts w:ascii="Verdana" w:eastAsia="ＭＳ Ｐゴシック" w:hAnsi="Verdana" w:hint="eastAsia"/>
        </w:rPr>
        <w:t>「</w:t>
      </w:r>
      <w:r w:rsidR="00FD6211" w:rsidRPr="00B4767A">
        <w:rPr>
          <w:rFonts w:ascii="Verdana" w:eastAsia="ＭＳ Ｐゴシック" w:hAnsi="Verdana" w:hint="eastAsia"/>
        </w:rPr>
        <w:t>当社のおよそ</w:t>
      </w:r>
      <w:r w:rsidR="00FD6211" w:rsidRPr="00B4767A">
        <w:rPr>
          <w:rFonts w:ascii="Verdana" w:eastAsia="ＭＳ Ｐゴシック" w:hAnsi="Verdana" w:hint="eastAsia"/>
        </w:rPr>
        <w:t>190</w:t>
      </w:r>
      <w:r w:rsidR="00FD6211" w:rsidRPr="00B4767A">
        <w:rPr>
          <w:rFonts w:ascii="Verdana" w:eastAsia="ＭＳ Ｐゴシック" w:hAnsi="Verdana" w:hint="eastAsia"/>
        </w:rPr>
        <w:t>件の異なったオープンソースプロジェクトは、</w:t>
      </w:r>
      <w:r w:rsidR="00912728" w:rsidRPr="00B4767A">
        <w:rPr>
          <w:rFonts w:ascii="Verdana" w:eastAsia="ＭＳ Ｐゴシック" w:hAnsi="Verdana" w:hint="eastAsia"/>
        </w:rPr>
        <w:t>ただひとつの中心的開発スポット</w:t>
      </w:r>
      <w:r w:rsidR="00C01DD4" w:rsidRPr="00B4767A">
        <w:rPr>
          <w:rFonts w:ascii="Verdana" w:eastAsia="ＭＳ Ｐゴシック" w:hAnsi="Verdana" w:hint="eastAsia"/>
        </w:rPr>
        <w:t>である</w:t>
      </w:r>
      <w:r w:rsidR="00FD6211" w:rsidRPr="00B4767A">
        <w:rPr>
          <w:rFonts w:ascii="Verdana" w:eastAsia="ＭＳ Ｐゴシック" w:hAnsi="Verdana" w:hint="eastAsia"/>
        </w:rPr>
        <w:t>GitHub</w:t>
      </w:r>
      <w:r w:rsidR="00FD6211" w:rsidRPr="00B4767A">
        <w:rPr>
          <w:rFonts w:ascii="Verdana" w:eastAsia="ＭＳ Ｐゴシック" w:hAnsi="Verdana" w:hint="eastAsia"/>
        </w:rPr>
        <w:t>上の</w:t>
      </w:r>
      <w:r w:rsidR="00FD6211" w:rsidRPr="00B4767A">
        <w:rPr>
          <w:rFonts w:ascii="Verdana" w:eastAsia="ＭＳ Ｐゴシック" w:hAnsi="Verdana" w:hint="eastAsia"/>
        </w:rPr>
        <w:t>Autodesk</w:t>
      </w:r>
      <w:r w:rsidR="00FD6211" w:rsidRPr="00B4767A">
        <w:rPr>
          <w:rFonts w:ascii="Verdana" w:eastAsia="ＭＳ Ｐゴシック" w:hAnsi="Verdana" w:hint="eastAsia"/>
        </w:rPr>
        <w:t>セクション中に配置しました。</w:t>
      </w:r>
      <w:r w:rsidR="00C01DD4" w:rsidRPr="00B4767A">
        <w:rPr>
          <w:rFonts w:ascii="Verdana" w:eastAsia="ＭＳ Ｐゴシック" w:hAnsi="Verdana" w:hint="eastAsia"/>
        </w:rPr>
        <w:t>かつて、私たちは</w:t>
      </w:r>
      <w:r w:rsidR="00C01DD4" w:rsidRPr="00B4767A">
        <w:rPr>
          <w:rFonts w:ascii="Verdana" w:eastAsia="ＭＳ Ｐゴシック" w:hAnsi="Verdana" w:hint="eastAsia"/>
        </w:rPr>
        <w:t>Autodesk</w:t>
      </w:r>
      <w:r w:rsidR="00C01DD4" w:rsidRPr="00B4767A">
        <w:rPr>
          <w:rFonts w:ascii="Verdana" w:eastAsia="ＭＳ Ｐゴシック" w:hAnsi="Verdana" w:hint="eastAsia"/>
        </w:rPr>
        <w:t>のオープンソースプロジェクトとして少なくとも</w:t>
      </w:r>
      <w:r w:rsidR="00C01DD4" w:rsidRPr="00B4767A">
        <w:rPr>
          <w:rFonts w:ascii="Verdana" w:eastAsia="ＭＳ Ｐゴシック" w:hAnsi="Verdana" w:hint="eastAsia"/>
        </w:rPr>
        <w:t>14</w:t>
      </w:r>
      <w:r w:rsidR="00C01DD4" w:rsidRPr="00B4767A">
        <w:rPr>
          <w:rFonts w:ascii="Verdana" w:eastAsia="ＭＳ Ｐゴシック" w:hAnsi="Verdana" w:hint="eastAsia"/>
        </w:rPr>
        <w:t>セクションを運営していました。</w:t>
      </w:r>
      <w:r w:rsidR="00C01DD4" w:rsidRPr="00B4767A">
        <w:rPr>
          <w:rFonts w:ascii="Verdana" w:eastAsia="ＭＳ Ｐゴシック" w:hAnsi="Verdana" w:hint="eastAsia"/>
        </w:rPr>
        <w:t>Twitter</w:t>
      </w:r>
      <w:r w:rsidR="00C01DD4" w:rsidRPr="00B4767A">
        <w:rPr>
          <w:rFonts w:ascii="Verdana" w:eastAsia="ＭＳ Ｐゴシック" w:hAnsi="Verdana" w:hint="eastAsia"/>
        </w:rPr>
        <w:t>のコードを</w:t>
      </w:r>
      <w:r w:rsidR="00C01DD4" w:rsidRPr="00B4767A">
        <w:rPr>
          <w:rFonts w:ascii="Verdana" w:eastAsia="ＭＳ Ｐゴシック" w:hAnsi="Verdana" w:hint="eastAsia"/>
        </w:rPr>
        <w:lastRenderedPageBreak/>
        <w:t>いくつか使うことによって、</w:t>
      </w:r>
      <w:r w:rsidR="00C01DD4" w:rsidRPr="00B4767A">
        <w:rPr>
          <w:rFonts w:ascii="Verdana" w:eastAsia="ＭＳ Ｐゴシック" w:hAnsi="Verdana" w:hint="eastAsia"/>
        </w:rPr>
        <w:t>14</w:t>
      </w:r>
      <w:r w:rsidR="00C01DD4" w:rsidRPr="00B4767A">
        <w:rPr>
          <w:rFonts w:ascii="Verdana" w:eastAsia="ＭＳ Ｐゴシック" w:hAnsi="Verdana" w:hint="eastAsia"/>
        </w:rPr>
        <w:t>セクション</w:t>
      </w:r>
      <w:r w:rsidR="00A72038" w:rsidRPr="00B4767A">
        <w:rPr>
          <w:rFonts w:ascii="Verdana" w:eastAsia="ＭＳ Ｐゴシック" w:hAnsi="Verdana" w:hint="eastAsia"/>
        </w:rPr>
        <w:t>はひとつのビューにまとめられ、外部訪問者からも見てもらえるようにしました。企業の立場として、何を始めたのか、そして、</w:t>
      </w:r>
      <w:r w:rsidR="00DB4143" w:rsidRPr="00B4767A">
        <w:rPr>
          <w:rFonts w:ascii="Verdana" w:eastAsia="ＭＳ Ｐゴシック" w:hAnsi="Verdana" w:hint="eastAsia"/>
        </w:rPr>
        <w:t>人々が訪問してプロジェクトの内容を見たり、質問したりできる中心的</w:t>
      </w:r>
      <w:r w:rsidR="00732A3C" w:rsidRPr="00B4767A">
        <w:rPr>
          <w:rFonts w:ascii="Verdana" w:eastAsia="ＭＳ Ｐゴシック" w:hAnsi="Verdana" w:hint="eastAsia"/>
        </w:rPr>
        <w:t>ス</w:t>
      </w:r>
      <w:r w:rsidR="00DB4143" w:rsidRPr="00B4767A">
        <w:rPr>
          <w:rFonts w:ascii="Verdana" w:eastAsia="ＭＳ Ｐゴシック" w:hAnsi="Verdana" w:hint="eastAsia"/>
        </w:rPr>
        <w:t>ポットがあるということを</w:t>
      </w:r>
      <w:r w:rsidR="00A72038" w:rsidRPr="00B4767A">
        <w:rPr>
          <w:rFonts w:ascii="Verdana" w:eastAsia="ＭＳ Ｐゴシック" w:hAnsi="Verdana" w:hint="eastAsia"/>
        </w:rPr>
        <w:t>外部の人々が確実に分かるようにすることが重要です。</w:t>
      </w:r>
      <w:r w:rsidRPr="00B4767A">
        <w:rPr>
          <w:rFonts w:ascii="Verdana" w:eastAsia="ＭＳ Ｐゴシック" w:hAnsi="Verdana" w:hint="eastAsia"/>
        </w:rPr>
        <w:t>」</w:t>
      </w:r>
    </w:p>
    <w:p w14:paraId="531B5B91" w14:textId="77777777" w:rsidR="00DB4143" w:rsidRPr="00B4767A" w:rsidRDefault="00DB4143" w:rsidP="00544125">
      <w:pPr>
        <w:rPr>
          <w:rFonts w:ascii="Verdana" w:eastAsia="ＭＳ Ｐゴシック" w:hAnsi="Verdana"/>
        </w:rPr>
      </w:pPr>
    </w:p>
    <w:p w14:paraId="280DE16F" w14:textId="77777777" w:rsidR="00544125" w:rsidRPr="00B4767A" w:rsidRDefault="00544125" w:rsidP="00544125">
      <w:pPr>
        <w:rPr>
          <w:rFonts w:ascii="Verdana" w:eastAsia="ＭＳ Ｐゴシック" w:hAnsi="Verdana"/>
        </w:rPr>
      </w:pPr>
      <w:r w:rsidRPr="00B4767A">
        <w:rPr>
          <w:rFonts w:ascii="Verdana" w:eastAsia="ＭＳ Ｐゴシック" w:hAnsi="Verdana"/>
        </w:rPr>
        <w:t>Guy Martin – Director of Open at Autodesk</w:t>
      </w:r>
    </w:p>
    <w:p w14:paraId="04DA3EC1" w14:textId="2B42A1D4" w:rsidR="00DB4143" w:rsidRPr="00B4767A" w:rsidRDefault="004C2C00" w:rsidP="00DB4143">
      <w:pPr>
        <w:rPr>
          <w:rFonts w:ascii="Verdana" w:eastAsia="ＭＳ Ｐゴシック" w:hAnsi="Verdana"/>
        </w:rPr>
      </w:pPr>
      <w:hyperlink r:id="rId24" w:history="1">
        <w:r w:rsidR="00DB4143" w:rsidRPr="00B4767A">
          <w:rPr>
            <w:rStyle w:val="a7"/>
            <w:rFonts w:ascii="Verdana" w:eastAsia="ＭＳ Ｐゴシック" w:hAnsi="Verdana"/>
          </w:rPr>
          <w:t>Guy Martin</w:t>
        </w:r>
      </w:hyperlink>
      <w:r w:rsidR="00DB4143" w:rsidRPr="00B4767A">
        <w:rPr>
          <w:rFonts w:ascii="Verdana" w:eastAsia="ＭＳ Ｐゴシック" w:hAnsi="Verdana"/>
        </w:rPr>
        <w:t xml:space="preserve"> – Open</w:t>
      </w:r>
      <w:r w:rsidR="00DB4143" w:rsidRPr="00B4767A">
        <w:rPr>
          <w:rFonts w:ascii="Verdana" w:eastAsia="ＭＳ Ｐゴシック" w:hAnsi="Verdana" w:hint="eastAsia"/>
        </w:rPr>
        <w:t>部門ディレクター、</w:t>
      </w:r>
      <w:r w:rsidR="00DB4143" w:rsidRPr="00B4767A">
        <w:rPr>
          <w:rFonts w:ascii="Verdana" w:eastAsia="ＭＳ Ｐゴシック" w:hAnsi="Verdana" w:hint="eastAsia"/>
        </w:rPr>
        <w:t>A</w:t>
      </w:r>
      <w:r w:rsidR="00DB4143" w:rsidRPr="00B4767A">
        <w:rPr>
          <w:rFonts w:ascii="Verdana" w:eastAsia="ＭＳ Ｐゴシック" w:hAnsi="Verdana"/>
        </w:rPr>
        <w:t>utodesk</w:t>
      </w:r>
    </w:p>
    <w:p w14:paraId="378E38A4" w14:textId="77777777" w:rsidR="00544125" w:rsidRPr="00B4767A" w:rsidRDefault="00544125" w:rsidP="00544125">
      <w:pPr>
        <w:rPr>
          <w:rFonts w:ascii="Verdana" w:eastAsia="ＭＳ Ｐゴシック" w:hAnsi="Verdana"/>
        </w:rPr>
      </w:pPr>
    </w:p>
    <w:p w14:paraId="661FB2D5" w14:textId="77777777" w:rsidR="00544125" w:rsidRPr="00B4767A" w:rsidRDefault="00544125" w:rsidP="00544125">
      <w:pPr>
        <w:rPr>
          <w:rFonts w:ascii="Verdana" w:eastAsia="ＭＳ Ｐゴシック" w:hAnsi="Verdana"/>
        </w:rPr>
      </w:pPr>
      <w:r w:rsidRPr="00B4767A">
        <w:rPr>
          <w:rFonts w:ascii="Verdana" w:eastAsia="ＭＳ Ｐゴシック" w:hAnsi="Verdana"/>
        </w:rPr>
        <w:t>Launch and maintain</w:t>
      </w:r>
    </w:p>
    <w:p w14:paraId="691C8B9D" w14:textId="5F721458" w:rsidR="00544125" w:rsidRPr="00B4767A" w:rsidRDefault="00732A3C" w:rsidP="00544125">
      <w:pPr>
        <w:rPr>
          <w:rFonts w:ascii="Verdana" w:eastAsia="ＭＳ Ｐゴシック" w:hAnsi="Verdana"/>
        </w:rPr>
      </w:pPr>
      <w:r w:rsidRPr="00B4767A">
        <w:rPr>
          <w:rFonts w:ascii="Verdana" w:eastAsia="ＭＳ Ｐゴシック" w:hAnsi="Verdana" w:hint="eastAsia"/>
        </w:rPr>
        <w:t>始動と保守</w:t>
      </w:r>
    </w:p>
    <w:p w14:paraId="3683554D" w14:textId="77777777" w:rsidR="00732A3C" w:rsidRPr="00B4767A" w:rsidRDefault="00732A3C" w:rsidP="00544125">
      <w:pPr>
        <w:rPr>
          <w:rFonts w:ascii="Verdana" w:eastAsia="ＭＳ Ｐゴシック" w:hAnsi="Verdana"/>
        </w:rPr>
      </w:pPr>
    </w:p>
    <w:p w14:paraId="0724F801" w14:textId="676C42F0" w:rsidR="00544125" w:rsidRPr="00B4767A" w:rsidRDefault="00544125" w:rsidP="00544125">
      <w:pPr>
        <w:rPr>
          <w:rFonts w:ascii="Verdana" w:eastAsia="ＭＳ Ｐゴシック" w:hAnsi="Verdana"/>
        </w:rPr>
      </w:pPr>
      <w:r w:rsidRPr="00B4767A">
        <w:rPr>
          <w:rFonts w:ascii="Verdana" w:eastAsia="ＭＳ Ｐゴシック" w:hAnsi="Verdana"/>
        </w:rPr>
        <w:t>Eventually, after all the planning, preparations and multi-faceted reviews and steps along the path, you’ll be ready to launch and begin to maintain your open source project. You’ll get there through public planning, open communications and the completion of your top to bottom infrastructure, along with the steps you created for governance, technical processes, and everything in between.</w:t>
      </w:r>
    </w:p>
    <w:p w14:paraId="3F50D478" w14:textId="51D2E2FA" w:rsidR="00732A3C" w:rsidRPr="00B4767A" w:rsidRDefault="00732A3C" w:rsidP="00544125">
      <w:pPr>
        <w:rPr>
          <w:rFonts w:ascii="Verdana" w:eastAsia="ＭＳ Ｐゴシック" w:hAnsi="Verdana"/>
        </w:rPr>
      </w:pPr>
      <w:r w:rsidRPr="00B4767A">
        <w:rPr>
          <w:rFonts w:ascii="Verdana" w:eastAsia="ＭＳ Ｐゴシック" w:hAnsi="Verdana" w:hint="eastAsia"/>
        </w:rPr>
        <w:t>いろいろな計画作り、準備、そして、多面的レビューと数々のステップの後、いよいよ、独自のオープンソースプロジェクトを始動させ、保守</w:t>
      </w:r>
      <w:r w:rsidR="00667255" w:rsidRPr="00B4767A">
        <w:rPr>
          <w:rFonts w:ascii="Verdana" w:eastAsia="ＭＳ Ｐゴシック" w:hAnsi="Verdana" w:hint="eastAsia"/>
        </w:rPr>
        <w:t>を開始する段となります。そこに至るまでには、</w:t>
      </w:r>
      <w:del w:id="383" w:author="Date Masahiro" w:date="2018-08-07T12:03:00Z">
        <w:r w:rsidR="00FF1AF5" w:rsidRPr="00B4767A" w:rsidDel="001E2058">
          <w:rPr>
            <w:rFonts w:ascii="Verdana" w:eastAsia="ＭＳ Ｐゴシック" w:hAnsi="Verdana" w:hint="eastAsia"/>
          </w:rPr>
          <w:delText>公け</w:delText>
        </w:r>
      </w:del>
      <w:ins w:id="384" w:author="Date Masahiro" w:date="2018-08-07T12:09:00Z">
        <w:r w:rsidR="001E2058">
          <w:rPr>
            <w:rFonts w:ascii="Verdana" w:eastAsia="ＭＳ Ｐゴシック" w:hAnsi="Verdana" w:hint="eastAsia"/>
          </w:rPr>
          <w:t>広範囲</w:t>
        </w:r>
      </w:ins>
      <w:ins w:id="385" w:author="Date Masahiro" w:date="2018-08-07T12:03:00Z">
        <w:r w:rsidR="001E2058">
          <w:rPr>
            <w:rFonts w:ascii="Verdana" w:eastAsia="ＭＳ Ｐゴシック" w:hAnsi="Verdana" w:hint="eastAsia"/>
          </w:rPr>
          <w:t>に</w:t>
        </w:r>
      </w:ins>
      <w:ins w:id="386" w:author="Date Masahiro" w:date="2018-08-07T12:09:00Z">
        <w:r w:rsidR="001E2058">
          <w:rPr>
            <w:rFonts w:ascii="Verdana" w:eastAsia="ＭＳ Ｐゴシック" w:hAnsi="Verdana" w:hint="eastAsia"/>
          </w:rPr>
          <w:t>わたる</w:t>
        </w:r>
      </w:ins>
      <w:del w:id="387" w:author="Date Masahiro" w:date="2018-08-07T12:06:00Z">
        <w:r w:rsidR="00FF1AF5" w:rsidRPr="00B4767A" w:rsidDel="001E2058">
          <w:rPr>
            <w:rFonts w:ascii="Verdana" w:eastAsia="ＭＳ Ｐゴシック" w:hAnsi="Verdana" w:hint="eastAsia"/>
          </w:rPr>
          <w:delText>に</w:delText>
        </w:r>
      </w:del>
      <w:del w:id="388" w:author="Date Masahiro" w:date="2018-08-07T12:09:00Z">
        <w:r w:rsidR="00FF1AF5" w:rsidRPr="00B4767A" w:rsidDel="001E2058">
          <w:rPr>
            <w:rFonts w:ascii="Verdana" w:eastAsia="ＭＳ Ｐゴシック" w:hAnsi="Verdana" w:hint="eastAsia"/>
          </w:rPr>
          <w:delText>行われた</w:delText>
        </w:r>
      </w:del>
      <w:r w:rsidR="00FF1AF5" w:rsidRPr="00B4767A">
        <w:rPr>
          <w:rFonts w:ascii="Verdana" w:eastAsia="ＭＳ Ｐゴシック" w:hAnsi="Verdana" w:hint="eastAsia"/>
        </w:rPr>
        <w:t>計画作り、オープンになされたコミュニケーション、上層・下層インフラの整備</w:t>
      </w:r>
      <w:r w:rsidR="00255581" w:rsidRPr="00B4767A">
        <w:rPr>
          <w:rFonts w:ascii="Verdana" w:eastAsia="ＭＳ Ｐゴシック" w:hAnsi="Verdana" w:hint="eastAsia"/>
        </w:rPr>
        <w:t>があったでしょう。</w:t>
      </w:r>
      <w:r w:rsidR="00FF1AF5" w:rsidRPr="00B4767A">
        <w:rPr>
          <w:rFonts w:ascii="Verdana" w:eastAsia="ＭＳ Ｐゴシック" w:hAnsi="Verdana" w:hint="eastAsia"/>
        </w:rPr>
        <w:t>さらには、</w:t>
      </w:r>
      <w:del w:id="389" w:author="工内 隆" w:date="2018-08-10T15:45:00Z">
        <w:r w:rsidR="00FF1AF5" w:rsidRPr="00B4767A" w:rsidDel="005231C3">
          <w:rPr>
            <w:rFonts w:ascii="Verdana" w:eastAsia="ＭＳ Ｐゴシック" w:hAnsi="Verdana" w:hint="eastAsia"/>
          </w:rPr>
          <w:delText>管理</w:delText>
        </w:r>
      </w:del>
      <w:ins w:id="390" w:author="工内 隆" w:date="2018-08-10T15:45:00Z">
        <w:r w:rsidR="005231C3">
          <w:rPr>
            <w:rFonts w:ascii="Verdana" w:eastAsia="ＭＳ Ｐゴシック" w:hAnsi="Verdana" w:hint="eastAsia"/>
          </w:rPr>
          <w:t>ガバナンス</w:t>
        </w:r>
      </w:ins>
      <w:del w:id="391" w:author="工内 隆" w:date="2018-08-10T15:45:00Z">
        <w:r w:rsidR="00FF1AF5" w:rsidRPr="00B4767A" w:rsidDel="005231C3">
          <w:rPr>
            <w:rFonts w:ascii="Verdana" w:eastAsia="ＭＳ Ｐゴシック" w:hAnsi="Verdana" w:hint="eastAsia"/>
          </w:rPr>
          <w:delText>・統制</w:delText>
        </w:r>
      </w:del>
      <w:r w:rsidR="00255581" w:rsidRPr="00B4767A">
        <w:rPr>
          <w:rFonts w:ascii="Verdana" w:eastAsia="ＭＳ Ｐゴシック" w:hAnsi="Verdana" w:hint="eastAsia"/>
        </w:rPr>
        <w:t>、</w:t>
      </w:r>
      <w:r w:rsidR="00FF1AF5" w:rsidRPr="00B4767A">
        <w:rPr>
          <w:rFonts w:ascii="Verdana" w:eastAsia="ＭＳ Ｐゴシック" w:hAnsi="Verdana" w:hint="eastAsia"/>
        </w:rPr>
        <w:t>技術プロセス</w:t>
      </w:r>
      <w:r w:rsidR="00255581" w:rsidRPr="00B4767A">
        <w:rPr>
          <w:rFonts w:ascii="Verdana" w:eastAsia="ＭＳ Ｐゴシック" w:hAnsi="Verdana" w:hint="eastAsia"/>
        </w:rPr>
        <w:t>、および、両者の間の諸々</w:t>
      </w:r>
      <w:r w:rsidR="00FF1AF5" w:rsidRPr="00B4767A">
        <w:rPr>
          <w:rFonts w:ascii="Verdana" w:eastAsia="ＭＳ Ｐゴシック" w:hAnsi="Verdana" w:hint="eastAsia"/>
        </w:rPr>
        <w:t>の</w:t>
      </w:r>
      <w:r w:rsidR="007417B8" w:rsidRPr="00B4767A">
        <w:rPr>
          <w:rFonts w:ascii="Verdana" w:eastAsia="ＭＳ Ｐゴシック" w:hAnsi="Verdana" w:hint="eastAsia"/>
        </w:rPr>
        <w:t>事柄</w:t>
      </w:r>
      <w:r w:rsidR="00A42207" w:rsidRPr="00B4767A">
        <w:rPr>
          <w:rFonts w:ascii="Verdana" w:eastAsia="ＭＳ Ｐゴシック" w:hAnsi="Verdana" w:hint="eastAsia"/>
        </w:rPr>
        <w:t>の</w:t>
      </w:r>
      <w:r w:rsidR="00FF1AF5" w:rsidRPr="00B4767A">
        <w:rPr>
          <w:rFonts w:ascii="Verdana" w:eastAsia="ＭＳ Ｐゴシック" w:hAnsi="Verdana" w:hint="eastAsia"/>
        </w:rPr>
        <w:t>ために作</w:t>
      </w:r>
      <w:r w:rsidR="00255581" w:rsidRPr="00B4767A">
        <w:rPr>
          <w:rFonts w:ascii="Verdana" w:eastAsia="ＭＳ Ｐゴシック" w:hAnsi="Verdana" w:hint="eastAsia"/>
        </w:rPr>
        <w:t>った</w:t>
      </w:r>
      <w:r w:rsidR="002453D6" w:rsidRPr="00B4767A">
        <w:rPr>
          <w:rFonts w:ascii="Verdana" w:eastAsia="ＭＳ Ｐゴシック" w:hAnsi="Verdana" w:hint="eastAsia"/>
        </w:rPr>
        <w:t>いくつものステップもあった</w:t>
      </w:r>
      <w:r w:rsidR="00A42207" w:rsidRPr="00B4767A">
        <w:rPr>
          <w:rFonts w:ascii="Verdana" w:eastAsia="ＭＳ Ｐゴシック" w:hAnsi="Verdana" w:hint="eastAsia"/>
        </w:rPr>
        <w:t>はずです</w:t>
      </w:r>
      <w:r w:rsidR="002453D6" w:rsidRPr="00B4767A">
        <w:rPr>
          <w:rFonts w:ascii="Verdana" w:eastAsia="ＭＳ Ｐゴシック" w:hAnsi="Verdana" w:hint="eastAsia"/>
        </w:rPr>
        <w:t>。</w:t>
      </w:r>
    </w:p>
    <w:p w14:paraId="304AFC68" w14:textId="77777777" w:rsidR="00544125" w:rsidRPr="00B4767A" w:rsidRDefault="00544125" w:rsidP="00544125">
      <w:pPr>
        <w:rPr>
          <w:rFonts w:ascii="Verdana" w:eastAsia="ＭＳ Ｐゴシック" w:hAnsi="Verdana"/>
        </w:rPr>
      </w:pPr>
    </w:p>
    <w:p w14:paraId="47C1E48B" w14:textId="7738A75C" w:rsidR="00544125" w:rsidRPr="00B4767A" w:rsidRDefault="00544125" w:rsidP="00544125">
      <w:pPr>
        <w:rPr>
          <w:rFonts w:ascii="Verdana" w:eastAsia="ＭＳ Ｐゴシック" w:hAnsi="Verdana"/>
        </w:rPr>
      </w:pPr>
      <w:r w:rsidRPr="00B4767A">
        <w:rPr>
          <w:rFonts w:ascii="Verdana" w:eastAsia="ＭＳ Ｐゴシック" w:hAnsi="Verdana"/>
        </w:rPr>
        <w:t>Once these critical parts are all in place, it is time to open it to the world and gain input from contributors. When interested contributors inspect the project and see it is thoughtful, concise, and valuable, they’ll be excited to participate out of the gate because it’s something they can use.</w:t>
      </w:r>
    </w:p>
    <w:p w14:paraId="537966FD" w14:textId="0D999A03" w:rsidR="002453D6" w:rsidRPr="00B4767A" w:rsidRDefault="002453D6" w:rsidP="00544125">
      <w:pPr>
        <w:rPr>
          <w:rFonts w:ascii="Verdana" w:eastAsia="ＭＳ Ｐゴシック" w:hAnsi="Verdana"/>
        </w:rPr>
      </w:pPr>
      <w:r w:rsidRPr="00B4767A">
        <w:rPr>
          <w:rFonts w:ascii="Verdana" w:eastAsia="ＭＳ Ｐゴシック" w:hAnsi="Verdana" w:hint="eastAsia"/>
        </w:rPr>
        <w:t>これらの必須の要素が整うと、当該プロジェクトを世界に公開し、貢献者からの入力を得る時となります。関心を持つ貢献者</w:t>
      </w:r>
      <w:r w:rsidR="000B06A5" w:rsidRPr="00B4767A">
        <w:rPr>
          <w:rFonts w:ascii="Verdana" w:eastAsia="ＭＳ Ｐゴシック" w:hAnsi="Verdana" w:hint="eastAsia"/>
        </w:rPr>
        <w:t>たち</w:t>
      </w:r>
      <w:r w:rsidRPr="00B4767A">
        <w:rPr>
          <w:rFonts w:ascii="Verdana" w:eastAsia="ＭＳ Ｐゴシック" w:hAnsi="Verdana" w:hint="eastAsia"/>
        </w:rPr>
        <w:t>がプロジェクトを調べ、それが思慮に富み、簡明で、価値あるものであるとみなされると、</w:t>
      </w:r>
      <w:r w:rsidR="000B06A5" w:rsidRPr="00B4767A">
        <w:rPr>
          <w:rFonts w:ascii="Verdana" w:eastAsia="ＭＳ Ｐゴシック" w:hAnsi="Verdana" w:hint="eastAsia"/>
        </w:rPr>
        <w:t>彼らは、自ら利用できる何かがあるということで、堰を切ったように</w:t>
      </w:r>
      <w:r w:rsidRPr="00B4767A">
        <w:rPr>
          <w:rFonts w:ascii="Verdana" w:eastAsia="ＭＳ Ｐゴシック" w:hAnsi="Verdana" w:hint="eastAsia"/>
        </w:rPr>
        <w:t>わくわくして参加</w:t>
      </w:r>
      <w:r w:rsidR="000B06A5" w:rsidRPr="00B4767A">
        <w:rPr>
          <w:rFonts w:ascii="Verdana" w:eastAsia="ＭＳ Ｐゴシック" w:hAnsi="Verdana" w:hint="eastAsia"/>
        </w:rPr>
        <w:t>します。</w:t>
      </w:r>
    </w:p>
    <w:p w14:paraId="74697C43" w14:textId="77777777" w:rsidR="00544125" w:rsidRPr="00B4767A" w:rsidRDefault="00544125" w:rsidP="00544125">
      <w:pPr>
        <w:rPr>
          <w:rFonts w:ascii="Verdana" w:eastAsia="ＭＳ Ｐゴシック" w:hAnsi="Verdana"/>
        </w:rPr>
      </w:pPr>
    </w:p>
    <w:p w14:paraId="0DD11965" w14:textId="58B6278D" w:rsidR="00544125" w:rsidRPr="00B4767A" w:rsidRDefault="00544125" w:rsidP="00544125">
      <w:pPr>
        <w:rPr>
          <w:rFonts w:ascii="Verdana" w:eastAsia="ＭＳ Ｐゴシック" w:hAnsi="Verdana"/>
        </w:rPr>
      </w:pPr>
      <w:r w:rsidRPr="00B4767A">
        <w:rPr>
          <w:rFonts w:ascii="Verdana" w:eastAsia="ＭＳ Ｐゴシック" w:hAnsi="Verdana"/>
        </w:rPr>
        <w:t>Essential tasks prior to launch:</w:t>
      </w:r>
    </w:p>
    <w:p w14:paraId="5F182A7B" w14:textId="5043BE04" w:rsidR="000B06A5" w:rsidRPr="00B4767A" w:rsidRDefault="000B06A5" w:rsidP="00544125">
      <w:pPr>
        <w:rPr>
          <w:rFonts w:ascii="Verdana" w:eastAsia="ＭＳ Ｐゴシック" w:hAnsi="Verdana"/>
        </w:rPr>
      </w:pPr>
      <w:r w:rsidRPr="00B4767A">
        <w:rPr>
          <w:rFonts w:ascii="Verdana" w:eastAsia="ＭＳ Ｐゴシック" w:hAnsi="Verdana" w:hint="eastAsia"/>
        </w:rPr>
        <w:t>始動に先立つ重要な仕事</w:t>
      </w:r>
    </w:p>
    <w:p w14:paraId="29C7DF55" w14:textId="77777777" w:rsidR="00544125" w:rsidRPr="00B4767A" w:rsidRDefault="00544125" w:rsidP="00544125">
      <w:pPr>
        <w:rPr>
          <w:rFonts w:ascii="Verdana" w:eastAsia="ＭＳ Ｐゴシック" w:hAnsi="Verdana"/>
        </w:rPr>
      </w:pPr>
    </w:p>
    <w:p w14:paraId="73CF76B9"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Pre-brief launch partners</w:t>
      </w:r>
    </w:p>
    <w:p w14:paraId="790A95E8"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Ensure that all project infrastructure is running, secure, and scalable</w:t>
      </w:r>
    </w:p>
    <w:p w14:paraId="2625EB7B" w14:textId="77777777" w:rsidR="00544125" w:rsidRPr="00B4767A" w:rsidRDefault="00544125" w:rsidP="00544125">
      <w:pPr>
        <w:rPr>
          <w:rFonts w:ascii="Verdana" w:eastAsia="ＭＳ Ｐゴシック" w:hAnsi="Verdana"/>
        </w:rPr>
      </w:pPr>
      <w:r w:rsidRPr="00B4767A">
        <w:rPr>
          <w:rFonts w:ascii="Verdana" w:eastAsia="ＭＳ Ｐゴシック" w:hAnsi="Verdana"/>
        </w:rPr>
        <w:lastRenderedPageBreak/>
        <w:t xml:space="preserve">    Ensure developers join and monitor communication channels (IRC, mailing lists, etc.)</w:t>
      </w:r>
    </w:p>
    <w:p w14:paraId="17C78D73"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Release source code</w:t>
      </w:r>
    </w:p>
    <w:p w14:paraId="5D8A3E5B" w14:textId="51DD8FEB" w:rsidR="00544125" w:rsidRPr="00B4767A" w:rsidRDefault="00544125" w:rsidP="00544125">
      <w:pPr>
        <w:rPr>
          <w:rFonts w:ascii="Verdana" w:eastAsia="ＭＳ Ｐゴシック" w:hAnsi="Verdana"/>
        </w:rPr>
      </w:pPr>
      <w:r w:rsidRPr="00B4767A">
        <w:rPr>
          <w:rFonts w:ascii="Verdana" w:eastAsia="ＭＳ Ｐゴシック" w:hAnsi="Verdana"/>
        </w:rPr>
        <w:t xml:space="preserve">    Follow the open source development model</w:t>
      </w:r>
    </w:p>
    <w:p w14:paraId="3BE71CDD" w14:textId="74740F03" w:rsidR="000B06A5" w:rsidRPr="00B4767A" w:rsidRDefault="000B06A5" w:rsidP="00544125">
      <w:pPr>
        <w:rPr>
          <w:rFonts w:ascii="Verdana" w:eastAsia="ＭＳ Ｐゴシック" w:hAnsi="Verdana"/>
        </w:rPr>
      </w:pPr>
      <w:r w:rsidRPr="00B4767A">
        <w:rPr>
          <w:rFonts w:ascii="Verdana" w:eastAsia="ＭＳ Ｐゴシック" w:hAnsi="Verdana" w:hint="eastAsia"/>
        </w:rPr>
        <w:t xml:space="preserve">　　パートナーに始動を事前に説明</w:t>
      </w:r>
    </w:p>
    <w:p w14:paraId="2370E732" w14:textId="2C803D0F" w:rsidR="000B06A5" w:rsidRPr="00B4767A" w:rsidRDefault="000B06A5" w:rsidP="00544125">
      <w:pPr>
        <w:rPr>
          <w:rFonts w:ascii="Verdana" w:eastAsia="ＭＳ Ｐゴシック" w:hAnsi="Verdana"/>
        </w:rPr>
      </w:pPr>
      <w:r w:rsidRPr="00B4767A">
        <w:rPr>
          <w:rFonts w:ascii="Verdana" w:eastAsia="ＭＳ Ｐゴシック" w:hAnsi="Verdana" w:hint="eastAsia"/>
        </w:rPr>
        <w:t xml:space="preserve">　　プロジェクトのインフラが動作すること、安全であること、拡張性があることを確認</w:t>
      </w:r>
    </w:p>
    <w:p w14:paraId="4EB32584" w14:textId="73B3D811" w:rsidR="000B06A5" w:rsidRPr="00B4767A" w:rsidRDefault="000B06A5" w:rsidP="00544125">
      <w:pPr>
        <w:rPr>
          <w:rFonts w:ascii="Verdana" w:eastAsia="ＭＳ Ｐゴシック" w:hAnsi="Verdana"/>
        </w:rPr>
      </w:pPr>
      <w:r w:rsidRPr="00B4767A">
        <w:rPr>
          <w:rFonts w:ascii="Verdana" w:eastAsia="ＭＳ Ｐゴシック" w:hAnsi="Verdana" w:hint="eastAsia"/>
        </w:rPr>
        <w:t xml:space="preserve">　　開発者がコミュニケーション</w:t>
      </w:r>
      <w:r w:rsidR="00F4238A" w:rsidRPr="00B4767A">
        <w:rPr>
          <w:rFonts w:ascii="Verdana" w:eastAsia="ＭＳ Ｐゴシック" w:hAnsi="Verdana" w:hint="eastAsia"/>
        </w:rPr>
        <w:t>チャネル</w:t>
      </w:r>
      <w:r w:rsidR="00F4238A" w:rsidRPr="00B4767A">
        <w:rPr>
          <w:rFonts w:ascii="Verdana" w:eastAsia="ＭＳ Ｐゴシック" w:hAnsi="Verdana" w:hint="eastAsia"/>
        </w:rPr>
        <w:t>(IRC</w:t>
      </w:r>
      <w:r w:rsidR="00F4238A" w:rsidRPr="00B4767A">
        <w:rPr>
          <w:rFonts w:ascii="Verdana" w:eastAsia="ＭＳ Ｐゴシック" w:hAnsi="Verdana" w:hint="eastAsia"/>
        </w:rPr>
        <w:t>、メーリングリスト、その他</w:t>
      </w:r>
      <w:r w:rsidR="00F4238A" w:rsidRPr="00B4767A">
        <w:rPr>
          <w:rFonts w:ascii="Verdana" w:eastAsia="ＭＳ Ｐゴシック" w:hAnsi="Verdana" w:hint="eastAsia"/>
        </w:rPr>
        <w:t>)</w:t>
      </w:r>
      <w:r w:rsidR="00F4238A" w:rsidRPr="00B4767A">
        <w:rPr>
          <w:rFonts w:ascii="Verdana" w:eastAsia="ＭＳ Ｐゴシック" w:hAnsi="Verdana" w:hint="eastAsia"/>
        </w:rPr>
        <w:t>に参加し、受信することを確認</w:t>
      </w:r>
    </w:p>
    <w:p w14:paraId="557502BB" w14:textId="20FC1AD8" w:rsidR="00F4238A" w:rsidRPr="00B4767A" w:rsidRDefault="00F4238A" w:rsidP="00544125">
      <w:pPr>
        <w:rPr>
          <w:rFonts w:ascii="Verdana" w:eastAsia="ＭＳ Ｐゴシック" w:hAnsi="Verdana"/>
        </w:rPr>
      </w:pPr>
      <w:r w:rsidRPr="00B4767A">
        <w:rPr>
          <w:rFonts w:ascii="Verdana" w:eastAsia="ＭＳ Ｐゴシック" w:hAnsi="Verdana" w:hint="eastAsia"/>
        </w:rPr>
        <w:t xml:space="preserve">　　ソースコードを公開</w:t>
      </w:r>
    </w:p>
    <w:p w14:paraId="029EA118" w14:textId="2B8A3023" w:rsidR="00F4238A" w:rsidRPr="00B4767A" w:rsidRDefault="00F4238A" w:rsidP="00544125">
      <w:pPr>
        <w:rPr>
          <w:rFonts w:ascii="Verdana" w:eastAsia="ＭＳ Ｐゴシック" w:hAnsi="Verdana"/>
        </w:rPr>
      </w:pPr>
      <w:r w:rsidRPr="00B4767A">
        <w:rPr>
          <w:rFonts w:ascii="Verdana" w:eastAsia="ＭＳ Ｐゴシック" w:hAnsi="Verdana" w:hint="eastAsia"/>
        </w:rPr>
        <w:t xml:space="preserve">　　オープンソース開発モデルを踏襲</w:t>
      </w:r>
    </w:p>
    <w:p w14:paraId="1B871123" w14:textId="77777777" w:rsidR="00544125" w:rsidRPr="00B4767A" w:rsidRDefault="00544125" w:rsidP="00544125">
      <w:pPr>
        <w:rPr>
          <w:rFonts w:ascii="Verdana" w:eastAsia="ＭＳ Ｐゴシック" w:hAnsi="Verdana"/>
        </w:rPr>
      </w:pPr>
    </w:p>
    <w:p w14:paraId="27A92AA8" w14:textId="6F656602" w:rsidR="00544125" w:rsidRPr="00B4767A" w:rsidRDefault="00544125" w:rsidP="00544125">
      <w:pPr>
        <w:rPr>
          <w:rFonts w:ascii="Verdana" w:eastAsia="ＭＳ Ｐゴシック" w:hAnsi="Verdana"/>
        </w:rPr>
      </w:pPr>
      <w:r w:rsidRPr="00B4767A">
        <w:rPr>
          <w:rFonts w:ascii="Verdana" w:eastAsia="ＭＳ Ｐゴシック" w:hAnsi="Verdana"/>
        </w:rPr>
        <w:t>Don’t forget marketing!</w:t>
      </w:r>
    </w:p>
    <w:p w14:paraId="20075CE1" w14:textId="7AAA5666" w:rsidR="00F4238A" w:rsidRPr="00B4767A" w:rsidRDefault="00F4238A" w:rsidP="00544125">
      <w:pPr>
        <w:rPr>
          <w:rFonts w:ascii="Verdana" w:eastAsia="ＭＳ Ｐゴシック" w:hAnsi="Verdana"/>
        </w:rPr>
      </w:pPr>
      <w:r w:rsidRPr="00B4767A">
        <w:rPr>
          <w:rFonts w:ascii="Verdana" w:eastAsia="ＭＳ Ｐゴシック" w:hAnsi="Verdana" w:hint="eastAsia"/>
        </w:rPr>
        <w:t>マーケッティング活動を忘れないで</w:t>
      </w:r>
    </w:p>
    <w:p w14:paraId="1FD638B0" w14:textId="77777777" w:rsidR="00544125" w:rsidRPr="00B4767A" w:rsidRDefault="00544125" w:rsidP="00544125">
      <w:pPr>
        <w:rPr>
          <w:rFonts w:ascii="Verdana" w:eastAsia="ＭＳ Ｐゴシック" w:hAnsi="Verdana"/>
        </w:rPr>
      </w:pPr>
    </w:p>
    <w:p w14:paraId="7849809D" w14:textId="10C77A6F" w:rsidR="00544125" w:rsidRPr="00B4767A" w:rsidRDefault="00544125" w:rsidP="00544125">
      <w:pPr>
        <w:rPr>
          <w:rFonts w:ascii="Verdana" w:eastAsia="ＭＳ Ｐゴシック" w:hAnsi="Verdana"/>
        </w:rPr>
      </w:pPr>
      <w:r w:rsidRPr="00B4767A">
        <w:rPr>
          <w:rFonts w:ascii="Verdana" w:eastAsia="ＭＳ Ｐゴシック" w:hAnsi="Verdana"/>
        </w:rPr>
        <w:t>Of course, the launch doesn’t mean the end of your work. To keep the project moving along, there are a series of additional business and marketing steps that need attention as well. They include promoting the project, laying out a successful operational strategy, providing a realistic budget and project branding, as well as establishing lively social media accounts and useful domain names to bolster its long-term success.</w:t>
      </w:r>
    </w:p>
    <w:p w14:paraId="4FB0B0A4" w14:textId="0E9A43CF" w:rsidR="00036CFA" w:rsidRPr="00B4767A" w:rsidRDefault="00036CFA" w:rsidP="00544125">
      <w:pPr>
        <w:rPr>
          <w:rFonts w:ascii="Verdana" w:eastAsia="ＭＳ Ｐゴシック" w:hAnsi="Verdana"/>
        </w:rPr>
      </w:pPr>
      <w:r w:rsidRPr="00B4767A">
        <w:rPr>
          <w:rFonts w:ascii="Verdana" w:eastAsia="ＭＳ Ｐゴシック" w:hAnsi="Verdana" w:hint="eastAsia"/>
        </w:rPr>
        <w:t>もちろん、プロジェクトの始動が活動の終わりを意味している訳ではありません。プロジェクトの前進を続けさせるためには、注意が必要な</w:t>
      </w:r>
      <w:r w:rsidR="0003628F" w:rsidRPr="00B4767A">
        <w:rPr>
          <w:rFonts w:ascii="Verdana" w:eastAsia="ＭＳ Ｐゴシック" w:hAnsi="Verdana" w:hint="eastAsia"/>
        </w:rPr>
        <w:t>一連の</w:t>
      </w:r>
      <w:r w:rsidRPr="00B4767A">
        <w:rPr>
          <w:rFonts w:ascii="Verdana" w:eastAsia="ＭＳ Ｐゴシック" w:hAnsi="Verdana" w:hint="eastAsia"/>
        </w:rPr>
        <w:t>ビジネス上、および、マーケッティング上の</w:t>
      </w:r>
      <w:r w:rsidR="0003628F" w:rsidRPr="00B4767A">
        <w:rPr>
          <w:rFonts w:ascii="Verdana" w:eastAsia="ＭＳ Ｐゴシック" w:hAnsi="Verdana" w:hint="eastAsia"/>
        </w:rPr>
        <w:t>追加のステップがあります。それらの中には、プロジェクトの</w:t>
      </w:r>
      <w:r w:rsidR="00525A23" w:rsidRPr="00B4767A">
        <w:rPr>
          <w:rFonts w:ascii="Verdana" w:eastAsia="ＭＳ Ｐゴシック" w:hAnsi="Verdana" w:hint="eastAsia"/>
        </w:rPr>
        <w:t>普及活動</w:t>
      </w:r>
      <w:r w:rsidR="0003628F" w:rsidRPr="00B4767A">
        <w:rPr>
          <w:rFonts w:ascii="Verdana" w:eastAsia="ＭＳ Ｐゴシック" w:hAnsi="Verdana" w:hint="eastAsia"/>
        </w:rPr>
        <w:t>、</w:t>
      </w:r>
      <w:r w:rsidR="006042F2" w:rsidRPr="00B4767A">
        <w:rPr>
          <w:rFonts w:ascii="Verdana" w:eastAsia="ＭＳ Ｐゴシック" w:hAnsi="Verdana" w:hint="eastAsia"/>
        </w:rPr>
        <w:t>上手くいく</w:t>
      </w:r>
      <w:r w:rsidR="0003628F" w:rsidRPr="00B4767A">
        <w:rPr>
          <w:rFonts w:ascii="Verdana" w:eastAsia="ＭＳ Ｐゴシック" w:hAnsi="Verdana" w:hint="eastAsia"/>
        </w:rPr>
        <w:t>運営戦略の設定、</w:t>
      </w:r>
      <w:r w:rsidR="006042F2" w:rsidRPr="00B4767A">
        <w:rPr>
          <w:rFonts w:ascii="Verdana" w:eastAsia="ＭＳ Ｐゴシック" w:hAnsi="Verdana" w:hint="eastAsia"/>
        </w:rPr>
        <w:t>現実的な予算の提供、および、プロジェクトのブランディングが含まれ、さらに、長期的成功を助けるような</w:t>
      </w:r>
      <w:del w:id="392" w:author="Date Masahiro" w:date="2018-08-07T12:07:00Z">
        <w:r w:rsidR="006042F2" w:rsidRPr="00B4767A" w:rsidDel="001E2058">
          <w:rPr>
            <w:rFonts w:ascii="Verdana" w:eastAsia="ＭＳ Ｐゴシック" w:hAnsi="Verdana" w:hint="eastAsia"/>
          </w:rPr>
          <w:delText>生彩ある</w:delText>
        </w:r>
      </w:del>
      <w:ins w:id="393" w:author="Date Masahiro" w:date="2018-08-07T12:07:00Z">
        <w:r w:rsidR="001E2058">
          <w:rPr>
            <w:rFonts w:ascii="Verdana" w:eastAsia="ＭＳ Ｐゴシック" w:hAnsi="Verdana" w:hint="eastAsia"/>
          </w:rPr>
          <w:t>活動的な</w:t>
        </w:r>
      </w:ins>
      <w:r w:rsidR="00957BFC" w:rsidRPr="00B4767A">
        <w:rPr>
          <w:rFonts w:ascii="Verdana" w:eastAsia="ＭＳ Ｐゴシック" w:hAnsi="Verdana" w:hint="eastAsia"/>
        </w:rPr>
        <w:t>ソーシアルメディアアカウントおよび使いやすいドメイン名を</w:t>
      </w:r>
      <w:r w:rsidR="00A42207" w:rsidRPr="00B4767A">
        <w:rPr>
          <w:rFonts w:ascii="Verdana" w:eastAsia="ＭＳ Ｐゴシック" w:hAnsi="Verdana" w:hint="eastAsia"/>
        </w:rPr>
        <w:t>確保</w:t>
      </w:r>
      <w:r w:rsidR="006042F2" w:rsidRPr="00B4767A">
        <w:rPr>
          <w:rFonts w:ascii="Verdana" w:eastAsia="ＭＳ Ｐゴシック" w:hAnsi="Verdana" w:hint="eastAsia"/>
        </w:rPr>
        <w:t>することも含まれます。</w:t>
      </w:r>
    </w:p>
    <w:p w14:paraId="36D80E95" w14:textId="77777777" w:rsidR="00544125" w:rsidRPr="00B4767A" w:rsidRDefault="00544125" w:rsidP="00544125">
      <w:pPr>
        <w:rPr>
          <w:rFonts w:ascii="Verdana" w:eastAsia="ＭＳ Ｐゴシック" w:hAnsi="Verdana"/>
        </w:rPr>
      </w:pPr>
    </w:p>
    <w:p w14:paraId="19B4343C" w14:textId="0A98F8F5" w:rsidR="00544125" w:rsidRPr="00B4767A" w:rsidRDefault="00544125" w:rsidP="00544125">
      <w:pPr>
        <w:rPr>
          <w:rFonts w:ascii="Verdana" w:eastAsia="ＭＳ Ｐゴシック" w:hAnsi="Verdana"/>
        </w:rPr>
      </w:pPr>
      <w:r w:rsidRPr="00B4767A">
        <w:rPr>
          <w:rFonts w:ascii="Verdana" w:eastAsia="ＭＳ Ｐゴシック" w:hAnsi="Verdana"/>
        </w:rPr>
        <w:t>A marketing review establishes guidelines for branding. This is particularly important, as it helps to ensure a consistent message in the market. Steps in the marketing review include:</w:t>
      </w:r>
    </w:p>
    <w:p w14:paraId="29938BC6" w14:textId="7B2A072B" w:rsidR="00957BFC" w:rsidRPr="00B4767A" w:rsidRDefault="00957BFC" w:rsidP="00544125">
      <w:pPr>
        <w:rPr>
          <w:rFonts w:ascii="Verdana" w:eastAsia="ＭＳ Ｐゴシック" w:hAnsi="Verdana"/>
        </w:rPr>
      </w:pPr>
      <w:r w:rsidRPr="00B4767A">
        <w:rPr>
          <w:rFonts w:ascii="Verdana" w:eastAsia="ＭＳ Ｐゴシック" w:hAnsi="Verdana" w:hint="eastAsia"/>
        </w:rPr>
        <w:t>マーケッティングレビューによってブランディングに向けたガイドラインを確立させます。こ</w:t>
      </w:r>
      <w:r w:rsidR="00A746AA" w:rsidRPr="00B4767A">
        <w:rPr>
          <w:rFonts w:ascii="Verdana" w:eastAsia="ＭＳ Ｐゴシック" w:hAnsi="Verdana" w:hint="eastAsia"/>
        </w:rPr>
        <w:t>れ</w:t>
      </w:r>
      <w:r w:rsidRPr="00B4767A">
        <w:rPr>
          <w:rFonts w:ascii="Verdana" w:eastAsia="ＭＳ Ｐゴシック" w:hAnsi="Verdana" w:hint="eastAsia"/>
        </w:rPr>
        <w:t>は、市場における一貫したメッセージを確かなものとするのに役立</w:t>
      </w:r>
      <w:r w:rsidR="00A746AA" w:rsidRPr="00B4767A">
        <w:rPr>
          <w:rFonts w:ascii="Verdana" w:eastAsia="ＭＳ Ｐゴシック" w:hAnsi="Verdana" w:hint="eastAsia"/>
        </w:rPr>
        <w:t>つため特に重要です。マーケッティングレビューのステップには次があります。</w:t>
      </w:r>
    </w:p>
    <w:p w14:paraId="3144ADED" w14:textId="77777777" w:rsidR="00544125" w:rsidRPr="00B4767A" w:rsidRDefault="00544125" w:rsidP="00544125">
      <w:pPr>
        <w:rPr>
          <w:rFonts w:ascii="Verdana" w:eastAsia="ＭＳ Ｐゴシック" w:hAnsi="Verdana"/>
        </w:rPr>
      </w:pPr>
    </w:p>
    <w:p w14:paraId="32D1258E"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Design a project logo, color scheme, website, collateral, etc.</w:t>
      </w:r>
    </w:p>
    <w:p w14:paraId="1C9A84DE"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Formalize branding guidelines</w:t>
      </w:r>
    </w:p>
    <w:p w14:paraId="6EE7E8AD" w14:textId="77777777" w:rsidR="00544125" w:rsidRPr="00B4767A" w:rsidRDefault="00544125" w:rsidP="00544125">
      <w:pPr>
        <w:rPr>
          <w:rFonts w:ascii="Verdana" w:eastAsia="ＭＳ Ｐゴシック" w:hAnsi="Verdana"/>
        </w:rPr>
      </w:pPr>
      <w:r w:rsidRPr="00B4767A">
        <w:rPr>
          <w:rFonts w:ascii="Verdana" w:eastAsia="ＭＳ Ｐゴシック" w:hAnsi="Verdana"/>
        </w:rPr>
        <w:lastRenderedPageBreak/>
        <w:t xml:space="preserve">    Register social media accounts for the project (Twitter, Facebook, LinkedIn, etc.)</w:t>
      </w:r>
    </w:p>
    <w:p w14:paraId="51D61F3F" w14:textId="1661FC12" w:rsidR="00544125" w:rsidRPr="00B4767A" w:rsidRDefault="00544125" w:rsidP="00544125">
      <w:pPr>
        <w:rPr>
          <w:rFonts w:ascii="Verdana" w:eastAsia="ＭＳ Ｐゴシック" w:hAnsi="Verdana"/>
        </w:rPr>
      </w:pPr>
      <w:r w:rsidRPr="00B4767A">
        <w:rPr>
          <w:rFonts w:ascii="Verdana" w:eastAsia="ＭＳ Ｐゴシック" w:hAnsi="Verdana"/>
        </w:rPr>
        <w:t xml:space="preserve">    Register domain names for the project</w:t>
      </w:r>
    </w:p>
    <w:p w14:paraId="48100426" w14:textId="4F7A2503" w:rsidR="00A746AA" w:rsidRPr="00B4767A" w:rsidRDefault="00A746AA" w:rsidP="00544125">
      <w:pPr>
        <w:rPr>
          <w:rFonts w:ascii="Verdana" w:eastAsia="ＭＳ Ｐゴシック" w:hAnsi="Verdana"/>
        </w:rPr>
      </w:pPr>
      <w:r w:rsidRPr="00B4767A">
        <w:rPr>
          <w:rFonts w:ascii="Verdana" w:eastAsia="ＭＳ Ｐゴシック" w:hAnsi="Verdana" w:hint="eastAsia"/>
        </w:rPr>
        <w:t xml:space="preserve">　　プロジェクトロゴ、色使い、</w:t>
      </w:r>
      <w:r w:rsidRPr="00B4767A">
        <w:rPr>
          <w:rFonts w:ascii="Verdana" w:eastAsia="ＭＳ Ｐゴシック" w:hAnsi="Verdana" w:hint="eastAsia"/>
        </w:rPr>
        <w:t>Web</w:t>
      </w:r>
      <w:r w:rsidRPr="00B4767A">
        <w:rPr>
          <w:rFonts w:ascii="Verdana" w:eastAsia="ＭＳ Ｐゴシック" w:hAnsi="Verdana" w:hint="eastAsia"/>
        </w:rPr>
        <w:t>サイト、</w:t>
      </w:r>
      <w:r w:rsidR="00CE4FA1" w:rsidRPr="00B4767A">
        <w:rPr>
          <w:rFonts w:ascii="Verdana" w:eastAsia="ＭＳ Ｐゴシック" w:hAnsi="Verdana" w:hint="eastAsia"/>
        </w:rPr>
        <w:t>マーケッティング・</w:t>
      </w:r>
      <w:r w:rsidRPr="00B4767A">
        <w:rPr>
          <w:rFonts w:ascii="Verdana" w:eastAsia="ＭＳ Ｐゴシック" w:hAnsi="Verdana" w:hint="eastAsia"/>
        </w:rPr>
        <w:t>コラテラ</w:t>
      </w:r>
      <w:r w:rsidR="00E30410" w:rsidRPr="00B4767A">
        <w:rPr>
          <w:rFonts w:ascii="Verdana" w:eastAsia="ＭＳ Ｐゴシック" w:hAnsi="Verdana" w:hint="eastAsia"/>
        </w:rPr>
        <w:t>ル</w:t>
      </w:r>
      <w:r w:rsidR="00CE4FA1" w:rsidRPr="00B4767A">
        <w:rPr>
          <w:rFonts w:ascii="Verdana" w:eastAsia="ＭＳ Ｐゴシック" w:hAnsi="Verdana" w:hint="eastAsia"/>
        </w:rPr>
        <w:t>(</w:t>
      </w:r>
      <w:r w:rsidR="00CE4FA1" w:rsidRPr="00B4767A">
        <w:rPr>
          <w:rFonts w:ascii="Verdana" w:eastAsia="ＭＳ Ｐゴシック" w:hAnsi="Verdana" w:hint="eastAsia"/>
        </w:rPr>
        <w:t>販促資料</w:t>
      </w:r>
      <w:r w:rsidR="00CE4FA1" w:rsidRPr="00B4767A">
        <w:rPr>
          <w:rFonts w:ascii="Verdana" w:eastAsia="ＭＳ Ｐゴシック" w:hAnsi="Verdana" w:hint="eastAsia"/>
        </w:rPr>
        <w:t>)</w:t>
      </w:r>
      <w:r w:rsidR="00E30410" w:rsidRPr="00B4767A">
        <w:rPr>
          <w:rFonts w:ascii="Verdana" w:eastAsia="ＭＳ Ｐゴシック" w:hAnsi="Verdana" w:hint="eastAsia"/>
        </w:rPr>
        <w:t>、その他を</w:t>
      </w:r>
      <w:r w:rsidR="00A42207" w:rsidRPr="00B4767A">
        <w:rPr>
          <w:rFonts w:ascii="Verdana" w:eastAsia="ＭＳ Ｐゴシック" w:hAnsi="Verdana" w:hint="eastAsia"/>
        </w:rPr>
        <w:t>デザイン</w:t>
      </w:r>
    </w:p>
    <w:p w14:paraId="0D27CAC2" w14:textId="6A9D258C" w:rsidR="00E30410" w:rsidRPr="00B4767A" w:rsidRDefault="00E30410" w:rsidP="00544125">
      <w:pPr>
        <w:rPr>
          <w:rFonts w:ascii="Verdana" w:eastAsia="ＭＳ Ｐゴシック" w:hAnsi="Verdana"/>
        </w:rPr>
      </w:pPr>
      <w:r w:rsidRPr="00B4767A">
        <w:rPr>
          <w:rFonts w:ascii="Verdana" w:eastAsia="ＭＳ Ｐゴシック" w:hAnsi="Verdana" w:hint="eastAsia"/>
        </w:rPr>
        <w:t xml:space="preserve">　　ブランディングに向けたガイドラインを定める</w:t>
      </w:r>
    </w:p>
    <w:p w14:paraId="02212443" w14:textId="77777777" w:rsidR="00E30410" w:rsidRPr="00B4767A" w:rsidRDefault="00E30410" w:rsidP="00544125">
      <w:pPr>
        <w:rPr>
          <w:rFonts w:ascii="Verdana" w:eastAsia="ＭＳ Ｐゴシック" w:hAnsi="Verdana"/>
        </w:rPr>
      </w:pPr>
      <w:r w:rsidRPr="00B4767A">
        <w:rPr>
          <w:rFonts w:ascii="Verdana" w:eastAsia="ＭＳ Ｐゴシック" w:hAnsi="Verdana" w:hint="eastAsia"/>
        </w:rPr>
        <w:t xml:space="preserve">　　プロジェクトのソーシアルメディアアカウントを登録</w:t>
      </w:r>
      <w:r w:rsidRPr="00B4767A">
        <w:rPr>
          <w:rFonts w:ascii="Verdana" w:eastAsia="ＭＳ Ｐゴシック" w:hAnsi="Verdana" w:hint="eastAsia"/>
        </w:rPr>
        <w:t>(Twitter</w:t>
      </w:r>
      <w:r w:rsidRPr="00B4767A">
        <w:rPr>
          <w:rFonts w:ascii="Verdana" w:eastAsia="ＭＳ Ｐゴシック" w:hAnsi="Verdana" w:hint="eastAsia"/>
        </w:rPr>
        <w:t>、</w:t>
      </w:r>
      <w:r w:rsidRPr="00B4767A">
        <w:rPr>
          <w:rFonts w:ascii="Verdana" w:eastAsia="ＭＳ Ｐゴシック" w:hAnsi="Verdana" w:hint="eastAsia"/>
        </w:rPr>
        <w:t>Facebook</w:t>
      </w:r>
      <w:r w:rsidRPr="00B4767A">
        <w:rPr>
          <w:rFonts w:ascii="Verdana" w:eastAsia="ＭＳ Ｐゴシック" w:hAnsi="Verdana" w:hint="eastAsia"/>
        </w:rPr>
        <w:t>、</w:t>
      </w:r>
      <w:r w:rsidRPr="00B4767A">
        <w:rPr>
          <w:rFonts w:ascii="Verdana" w:eastAsia="ＭＳ Ｐゴシック" w:hAnsi="Verdana" w:hint="eastAsia"/>
        </w:rPr>
        <w:t>LinkedIn</w:t>
      </w:r>
      <w:r w:rsidRPr="00B4767A">
        <w:rPr>
          <w:rFonts w:ascii="Verdana" w:eastAsia="ＭＳ Ｐゴシック" w:hAnsi="Verdana" w:hint="eastAsia"/>
        </w:rPr>
        <w:t>等</w:t>
      </w:r>
      <w:r w:rsidRPr="00B4767A">
        <w:rPr>
          <w:rFonts w:ascii="Verdana" w:eastAsia="ＭＳ Ｐゴシック" w:hAnsi="Verdana" w:hint="eastAsia"/>
        </w:rPr>
        <w:t>)</w:t>
      </w:r>
    </w:p>
    <w:p w14:paraId="29B6513D" w14:textId="7F213028" w:rsidR="00E30410" w:rsidRPr="00B4767A" w:rsidRDefault="00E30410" w:rsidP="00E30410">
      <w:pPr>
        <w:ind w:firstLineChars="200" w:firstLine="420"/>
        <w:rPr>
          <w:rFonts w:ascii="Verdana" w:eastAsia="ＭＳ Ｐゴシック" w:hAnsi="Verdana"/>
        </w:rPr>
      </w:pPr>
      <w:r w:rsidRPr="00B4767A">
        <w:rPr>
          <w:rFonts w:ascii="Verdana" w:eastAsia="ＭＳ Ｐゴシック" w:hAnsi="Verdana" w:hint="eastAsia"/>
        </w:rPr>
        <w:t>プロジェクトのドメイン名を登録</w:t>
      </w:r>
    </w:p>
    <w:p w14:paraId="1E798B08" w14:textId="77777777" w:rsidR="00544125" w:rsidRPr="00B4767A" w:rsidRDefault="00544125" w:rsidP="00544125">
      <w:pPr>
        <w:rPr>
          <w:rFonts w:ascii="Verdana" w:eastAsia="ＭＳ Ｐゴシック" w:hAnsi="Verdana"/>
        </w:rPr>
      </w:pPr>
    </w:p>
    <w:p w14:paraId="37D76EE6" w14:textId="37417BD9" w:rsidR="00544125" w:rsidRPr="00B4767A" w:rsidRDefault="00544125" w:rsidP="00544125">
      <w:pPr>
        <w:rPr>
          <w:rFonts w:ascii="Verdana" w:eastAsia="ＭＳ Ｐゴシック" w:hAnsi="Verdana"/>
        </w:rPr>
      </w:pPr>
      <w:r w:rsidRPr="00B4767A">
        <w:rPr>
          <w:rFonts w:ascii="Verdana" w:eastAsia="ＭＳ Ｐゴシック" w:hAnsi="Verdana"/>
        </w:rPr>
        <w:t>Now that you have the project, it’s your job to promote it and let people know it’s out there so they can use it and work on it. As a marketer, it’s a fun challenge because your litmus test for success here is how many people you can drive to the project to join in to contribute code, participate in forums, offer bug fixes and report issues.</w:t>
      </w:r>
    </w:p>
    <w:p w14:paraId="6638FD7C" w14:textId="5B9C0E60" w:rsidR="00E30410" w:rsidRPr="00B4767A" w:rsidRDefault="00525A23" w:rsidP="00544125">
      <w:pPr>
        <w:rPr>
          <w:rFonts w:ascii="Verdana" w:eastAsia="ＭＳ Ｐゴシック" w:hAnsi="Verdana"/>
        </w:rPr>
      </w:pPr>
      <w:r w:rsidRPr="00B4767A">
        <w:rPr>
          <w:rFonts w:ascii="Verdana" w:eastAsia="ＭＳ Ｐゴシック" w:hAnsi="Verdana" w:hint="eastAsia"/>
        </w:rPr>
        <w:t>プロジェクトの実働が始まると、プロジェクト</w:t>
      </w:r>
      <w:r w:rsidR="00995ED9" w:rsidRPr="00B4767A">
        <w:rPr>
          <w:rFonts w:ascii="Verdana" w:eastAsia="ＭＳ Ｐゴシック" w:hAnsi="Verdana" w:hint="eastAsia"/>
        </w:rPr>
        <w:t>を</w:t>
      </w:r>
      <w:r w:rsidRPr="00B4767A">
        <w:rPr>
          <w:rFonts w:ascii="Verdana" w:eastAsia="ＭＳ Ｐゴシック" w:hAnsi="Verdana" w:hint="eastAsia"/>
        </w:rPr>
        <w:t>普及させ、そ</w:t>
      </w:r>
      <w:r w:rsidR="00995ED9" w:rsidRPr="00B4767A">
        <w:rPr>
          <w:rFonts w:ascii="Verdana" w:eastAsia="ＭＳ Ｐゴシック" w:hAnsi="Verdana" w:hint="eastAsia"/>
        </w:rPr>
        <w:t>こにプロジェクトが</w:t>
      </w:r>
      <w:r w:rsidRPr="00B4767A">
        <w:rPr>
          <w:rFonts w:ascii="Verdana" w:eastAsia="ＭＳ Ｐゴシック" w:hAnsi="Verdana" w:hint="eastAsia"/>
        </w:rPr>
        <w:t>存在</w:t>
      </w:r>
      <w:r w:rsidR="00995ED9" w:rsidRPr="00B4767A">
        <w:rPr>
          <w:rFonts w:ascii="Verdana" w:eastAsia="ＭＳ Ｐゴシック" w:hAnsi="Verdana" w:hint="eastAsia"/>
        </w:rPr>
        <w:t>しているので、人々が利用し、活動に参加できるということを知らしめる責任があります。</w:t>
      </w:r>
      <w:del w:id="394" w:author="Date Masahiro" w:date="2018-08-07T12:12:00Z">
        <w:r w:rsidR="00995ED9" w:rsidRPr="00B4767A" w:rsidDel="001E2058">
          <w:rPr>
            <w:rFonts w:ascii="Verdana" w:eastAsia="ＭＳ Ｐゴシック" w:hAnsi="Verdana" w:hint="eastAsia"/>
          </w:rPr>
          <w:delText>いかに多くの</w:delText>
        </w:r>
      </w:del>
      <w:r w:rsidR="0018256F" w:rsidRPr="00B4767A">
        <w:rPr>
          <w:rFonts w:ascii="Verdana" w:eastAsia="ＭＳ Ｐゴシック" w:hAnsi="Verdana" w:hint="eastAsia"/>
        </w:rPr>
        <w:t>人々</w:t>
      </w:r>
      <w:ins w:id="395" w:author="Date Masahiro" w:date="2018-08-07T12:13:00Z">
        <w:r w:rsidR="001E2058">
          <w:rPr>
            <w:rFonts w:ascii="Verdana" w:eastAsia="ＭＳ Ｐゴシック" w:hAnsi="Verdana" w:hint="eastAsia"/>
          </w:rPr>
          <w:t>が</w:t>
        </w:r>
      </w:ins>
      <w:del w:id="396" w:author="Date Masahiro" w:date="2018-08-07T12:13:00Z">
        <w:r w:rsidR="0018256F" w:rsidRPr="00B4767A" w:rsidDel="001E2058">
          <w:rPr>
            <w:rFonts w:ascii="Verdana" w:eastAsia="ＭＳ Ｐゴシック" w:hAnsi="Verdana" w:hint="eastAsia"/>
          </w:rPr>
          <w:delText>を</w:delText>
        </w:r>
      </w:del>
      <w:r w:rsidR="0018256F" w:rsidRPr="00B4767A">
        <w:rPr>
          <w:rFonts w:ascii="Verdana" w:eastAsia="ＭＳ Ｐゴシック" w:hAnsi="Verdana" w:hint="eastAsia"/>
        </w:rPr>
        <w:t>プロジェクトに</w:t>
      </w:r>
      <w:r w:rsidR="00A42207" w:rsidRPr="00B4767A">
        <w:rPr>
          <w:rFonts w:ascii="Verdana" w:eastAsia="ＭＳ Ｐゴシック" w:hAnsi="Verdana" w:hint="eastAsia"/>
        </w:rPr>
        <w:t>引きつけ</w:t>
      </w:r>
      <w:ins w:id="397" w:author="Date Masahiro" w:date="2018-08-07T12:13:00Z">
        <w:r w:rsidR="001E2058">
          <w:rPr>
            <w:rFonts w:ascii="Verdana" w:eastAsia="ＭＳ Ｐゴシック" w:hAnsi="Verdana" w:hint="eastAsia"/>
          </w:rPr>
          <w:t>られ</w:t>
        </w:r>
      </w:ins>
      <w:r w:rsidR="0018256F" w:rsidRPr="00B4767A">
        <w:rPr>
          <w:rFonts w:ascii="Verdana" w:eastAsia="ＭＳ Ｐゴシック" w:hAnsi="Verdana" w:hint="eastAsia"/>
        </w:rPr>
        <w:t>、コードの貢献、フォーラムへの参加、バグ修正の提出、問題点の報告などの活動に</w:t>
      </w:r>
      <w:ins w:id="398" w:author="Date Masahiro" w:date="2018-08-07T12:13:00Z">
        <w:r w:rsidR="001E2058" w:rsidRPr="001E2058">
          <w:rPr>
            <w:rFonts w:ascii="Verdana" w:eastAsia="ＭＳ Ｐゴシック" w:hAnsi="Verdana" w:hint="eastAsia"/>
          </w:rPr>
          <w:t>いかに多くの</w:t>
        </w:r>
        <w:r w:rsidR="001E2058">
          <w:rPr>
            <w:rFonts w:ascii="Verdana" w:eastAsia="ＭＳ Ｐゴシック" w:hAnsi="Verdana" w:hint="eastAsia"/>
          </w:rPr>
          <w:t>人が</w:t>
        </w:r>
      </w:ins>
      <w:del w:id="399" w:author="Date Masahiro" w:date="2018-08-07T12:14:00Z">
        <w:r w:rsidR="008F3F7B" w:rsidRPr="00B4767A" w:rsidDel="001E2058">
          <w:rPr>
            <w:rFonts w:ascii="Verdana" w:eastAsia="ＭＳ Ｐゴシック" w:hAnsi="Verdana" w:hint="eastAsia"/>
          </w:rPr>
          <w:delText>加わるか</w:delText>
        </w:r>
      </w:del>
      <w:ins w:id="400" w:author="Date Masahiro" w:date="2018-08-07T12:14:00Z">
        <w:r w:rsidR="001E2058">
          <w:rPr>
            <w:rFonts w:ascii="Verdana" w:eastAsia="ＭＳ Ｐゴシック" w:hAnsi="Verdana" w:hint="eastAsia"/>
          </w:rPr>
          <w:t>加わってくれるか</w:t>
        </w:r>
      </w:ins>
      <w:r w:rsidR="008F3F7B" w:rsidRPr="00B4767A">
        <w:rPr>
          <w:rFonts w:ascii="Verdana" w:eastAsia="ＭＳ Ｐゴシック" w:hAnsi="Verdana" w:hint="eastAsia"/>
        </w:rPr>
        <w:t>が成功を示すリトマス試験となるため、マーケッティング活動に携わる者にとって、これは楽しみな挑戦となります。</w:t>
      </w:r>
    </w:p>
    <w:p w14:paraId="5EC641D9" w14:textId="77777777" w:rsidR="00544125" w:rsidRPr="00B4767A" w:rsidRDefault="00544125" w:rsidP="00544125">
      <w:pPr>
        <w:rPr>
          <w:rFonts w:ascii="Verdana" w:eastAsia="ＭＳ Ｐゴシック" w:hAnsi="Verdana"/>
        </w:rPr>
      </w:pPr>
    </w:p>
    <w:p w14:paraId="76D908EE" w14:textId="1ACAC5DA" w:rsidR="00544125" w:rsidRPr="00B4767A" w:rsidRDefault="00544125" w:rsidP="00544125">
      <w:pPr>
        <w:rPr>
          <w:rFonts w:ascii="Verdana" w:eastAsia="ＭＳ Ｐゴシック" w:hAnsi="Verdana"/>
        </w:rPr>
      </w:pPr>
      <w:r w:rsidRPr="00B4767A">
        <w:rPr>
          <w:rFonts w:ascii="Verdana" w:eastAsia="ＭＳ Ｐゴシック" w:hAnsi="Verdana" w:hint="eastAsia"/>
        </w:rPr>
        <w:t>“</w:t>
      </w:r>
      <w:r w:rsidRPr="00B4767A">
        <w:rPr>
          <w:rFonts w:ascii="Verdana" w:eastAsia="ＭＳ Ｐゴシック" w:hAnsi="Verdana"/>
        </w:rPr>
        <w:t>Since the community is essential to this, you want to make sure that you are taking care of the community. This can manifest itself in small things like acting quickly on requests and making sure your projects are helping. So, when someone comes to your project they can look at it and know how it’s doing.”</w:t>
      </w:r>
    </w:p>
    <w:p w14:paraId="70150CD1" w14:textId="173A57A3" w:rsidR="008F3F7B" w:rsidRPr="00B4767A" w:rsidRDefault="008F3F7B" w:rsidP="00544125">
      <w:pPr>
        <w:rPr>
          <w:rFonts w:ascii="Verdana" w:eastAsia="ＭＳ Ｐゴシック" w:hAnsi="Verdana"/>
        </w:rPr>
      </w:pPr>
      <w:r w:rsidRPr="00B4767A">
        <w:rPr>
          <w:rFonts w:ascii="Verdana" w:eastAsia="ＭＳ Ｐゴシック" w:hAnsi="Verdana" w:hint="eastAsia"/>
        </w:rPr>
        <w:t>「この活動にコミュニティは不可欠なので、</w:t>
      </w:r>
      <w:r w:rsidR="00A42207" w:rsidRPr="00B4767A">
        <w:rPr>
          <w:rFonts w:ascii="Verdana" w:eastAsia="ＭＳ Ｐゴシック" w:hAnsi="Verdana" w:hint="eastAsia"/>
        </w:rPr>
        <w:t>しっかりと</w:t>
      </w:r>
      <w:r w:rsidRPr="00B4767A">
        <w:rPr>
          <w:rFonts w:ascii="Verdana" w:eastAsia="ＭＳ Ｐゴシック" w:hAnsi="Verdana" w:hint="eastAsia"/>
        </w:rPr>
        <w:t>コミュニティの</w:t>
      </w:r>
      <w:r w:rsidR="00F5104C" w:rsidRPr="00B4767A">
        <w:rPr>
          <w:rFonts w:ascii="Verdana" w:eastAsia="ＭＳ Ｐゴシック" w:hAnsi="Verdana" w:hint="eastAsia"/>
        </w:rPr>
        <w:t>面倒を見ていくことが必要です。そのことは、小さなことですが、要望に対して敏速に行動することや、プロジェクトが</w:t>
      </w:r>
      <w:r w:rsidR="005A37A6" w:rsidRPr="00B4767A">
        <w:rPr>
          <w:rFonts w:ascii="Verdana" w:eastAsia="ＭＳ Ｐゴシック" w:hAnsi="Verdana" w:hint="eastAsia"/>
        </w:rPr>
        <w:t>確実に</w:t>
      </w:r>
      <w:r w:rsidR="00A42207" w:rsidRPr="00B4767A">
        <w:rPr>
          <w:rFonts w:ascii="Verdana" w:eastAsia="ＭＳ Ｐゴシック" w:hAnsi="Verdana" w:hint="eastAsia"/>
        </w:rPr>
        <w:t>役に立つ</w:t>
      </w:r>
      <w:r w:rsidR="005A37A6" w:rsidRPr="00B4767A">
        <w:rPr>
          <w:rFonts w:ascii="Verdana" w:eastAsia="ＭＳ Ｐゴシック" w:hAnsi="Verdana" w:hint="eastAsia"/>
        </w:rPr>
        <w:t>こと</w:t>
      </w:r>
      <w:r w:rsidR="00CE4FA1" w:rsidRPr="00B4767A">
        <w:rPr>
          <w:rFonts w:ascii="Verdana" w:eastAsia="ＭＳ Ｐゴシック" w:hAnsi="Verdana" w:hint="eastAsia"/>
        </w:rPr>
        <w:t>で</w:t>
      </w:r>
      <w:r w:rsidR="00A16A43" w:rsidRPr="00B4767A">
        <w:rPr>
          <w:rFonts w:ascii="Verdana" w:eastAsia="ＭＳ Ｐゴシック" w:hAnsi="Verdana" w:hint="eastAsia"/>
        </w:rPr>
        <w:t>証明</w:t>
      </w:r>
      <w:r w:rsidR="00CE4FA1" w:rsidRPr="00B4767A">
        <w:rPr>
          <w:rFonts w:ascii="Verdana" w:eastAsia="ＭＳ Ｐゴシック" w:hAnsi="Verdana" w:hint="eastAsia"/>
        </w:rPr>
        <w:t>でき</w:t>
      </w:r>
      <w:r w:rsidR="00A42207" w:rsidRPr="00B4767A">
        <w:rPr>
          <w:rFonts w:ascii="Verdana" w:eastAsia="ＭＳ Ｐゴシック" w:hAnsi="Verdana" w:hint="eastAsia"/>
        </w:rPr>
        <w:t>ま</w:t>
      </w:r>
      <w:r w:rsidR="00A16A43" w:rsidRPr="00B4767A">
        <w:rPr>
          <w:rFonts w:ascii="Verdana" w:eastAsia="ＭＳ Ｐゴシック" w:hAnsi="Verdana" w:hint="eastAsia"/>
        </w:rPr>
        <w:t>す。誰かがプロジェクトを訪問したとき、彼らはプロジェクトの様子を見て、どうやっているかを知ることができ</w:t>
      </w:r>
      <w:r w:rsidR="00A42207" w:rsidRPr="00B4767A">
        <w:rPr>
          <w:rFonts w:ascii="Verdana" w:eastAsia="ＭＳ Ｐゴシック" w:hAnsi="Verdana" w:hint="eastAsia"/>
        </w:rPr>
        <w:t>るのです</w:t>
      </w:r>
      <w:r w:rsidR="00A16A43" w:rsidRPr="00B4767A">
        <w:rPr>
          <w:rFonts w:ascii="Verdana" w:eastAsia="ＭＳ Ｐゴシック" w:hAnsi="Verdana" w:hint="eastAsia"/>
        </w:rPr>
        <w:t>。」</w:t>
      </w:r>
    </w:p>
    <w:p w14:paraId="7F389043" w14:textId="77777777" w:rsidR="00544125" w:rsidRPr="00B4767A" w:rsidRDefault="00544125" w:rsidP="00544125">
      <w:pPr>
        <w:rPr>
          <w:rFonts w:ascii="Verdana" w:eastAsia="ＭＳ Ｐゴシック" w:hAnsi="Verdana"/>
        </w:rPr>
      </w:pPr>
    </w:p>
    <w:p w14:paraId="380359A5" w14:textId="77777777" w:rsidR="00544125" w:rsidRPr="00B4767A" w:rsidRDefault="00544125" w:rsidP="00544125">
      <w:pPr>
        <w:rPr>
          <w:rFonts w:ascii="Verdana" w:eastAsia="ＭＳ Ｐゴシック" w:hAnsi="Verdana"/>
        </w:rPr>
      </w:pPr>
      <w:r w:rsidRPr="00B4767A">
        <w:rPr>
          <w:rFonts w:ascii="Verdana" w:eastAsia="ＭＳ Ｐゴシック" w:hAnsi="Verdana"/>
        </w:rPr>
        <w:t>Christine Abernathy – Open Source Team Developer Advocate at Facebook</w:t>
      </w:r>
    </w:p>
    <w:p w14:paraId="6D3E8D65" w14:textId="194B2E71" w:rsidR="00A16A43" w:rsidRPr="00B4767A" w:rsidRDefault="004C2C00" w:rsidP="00A16A43">
      <w:pPr>
        <w:rPr>
          <w:rFonts w:ascii="Verdana" w:eastAsia="ＭＳ Ｐゴシック" w:hAnsi="Verdana"/>
        </w:rPr>
      </w:pPr>
      <w:hyperlink r:id="rId25" w:history="1">
        <w:r w:rsidR="00A16A43" w:rsidRPr="00B4767A">
          <w:rPr>
            <w:rStyle w:val="a7"/>
            <w:rFonts w:ascii="Verdana" w:eastAsia="ＭＳ Ｐゴシック" w:hAnsi="Verdana"/>
          </w:rPr>
          <w:t>Christine Abernathy</w:t>
        </w:r>
      </w:hyperlink>
      <w:r w:rsidR="00A16A43" w:rsidRPr="00B4767A">
        <w:rPr>
          <w:rFonts w:ascii="Verdana" w:eastAsia="ＭＳ Ｐゴシック" w:hAnsi="Verdana"/>
        </w:rPr>
        <w:t xml:space="preserve"> –</w:t>
      </w:r>
      <w:r w:rsidR="00A16A43" w:rsidRPr="00B4767A">
        <w:rPr>
          <w:rFonts w:ascii="Verdana" w:eastAsia="ＭＳ Ｐゴシック" w:hAnsi="Verdana" w:hint="eastAsia"/>
        </w:rPr>
        <w:t>オープンソースチーム開発者アドボケート、</w:t>
      </w:r>
      <w:r w:rsidR="00A16A43" w:rsidRPr="00B4767A">
        <w:rPr>
          <w:rFonts w:ascii="Verdana" w:eastAsia="ＭＳ Ｐゴシック" w:hAnsi="Verdana"/>
        </w:rPr>
        <w:t>Facebook</w:t>
      </w:r>
    </w:p>
    <w:p w14:paraId="7392D9CB" w14:textId="77777777" w:rsidR="00544125" w:rsidRPr="00B4767A" w:rsidRDefault="00544125" w:rsidP="00544125">
      <w:pPr>
        <w:rPr>
          <w:rFonts w:ascii="Verdana" w:eastAsia="ＭＳ Ｐゴシック" w:hAnsi="Verdana"/>
        </w:rPr>
      </w:pPr>
    </w:p>
    <w:p w14:paraId="63BA2C31" w14:textId="61779C54" w:rsidR="00544125" w:rsidRPr="00B4767A" w:rsidRDefault="00544125" w:rsidP="00544125">
      <w:pPr>
        <w:rPr>
          <w:rFonts w:ascii="Verdana" w:eastAsia="ＭＳ Ｐゴシック" w:hAnsi="Verdana"/>
        </w:rPr>
      </w:pPr>
      <w:r w:rsidRPr="00B4767A">
        <w:rPr>
          <w:rFonts w:ascii="Verdana" w:eastAsia="ＭＳ Ｐゴシック" w:hAnsi="Verdana"/>
        </w:rPr>
        <w:t>Build the community</w:t>
      </w:r>
    </w:p>
    <w:p w14:paraId="0A40BAC2" w14:textId="36C6A060" w:rsidR="00DB428D" w:rsidRPr="00B4767A" w:rsidRDefault="00A16A43" w:rsidP="00544125">
      <w:pPr>
        <w:rPr>
          <w:rFonts w:ascii="Verdana" w:eastAsia="ＭＳ Ｐゴシック" w:hAnsi="Verdana"/>
        </w:rPr>
      </w:pPr>
      <w:r w:rsidRPr="00B4767A">
        <w:rPr>
          <w:rFonts w:ascii="Verdana" w:eastAsia="ＭＳ Ｐゴシック" w:hAnsi="Verdana" w:hint="eastAsia"/>
        </w:rPr>
        <w:t>コミュニティの構築</w:t>
      </w:r>
    </w:p>
    <w:p w14:paraId="783E3FEB" w14:textId="77777777" w:rsidR="00544125" w:rsidRPr="00B4767A" w:rsidRDefault="00544125" w:rsidP="00544125">
      <w:pPr>
        <w:rPr>
          <w:rFonts w:ascii="Verdana" w:eastAsia="ＭＳ Ｐゴシック" w:hAnsi="Verdana"/>
        </w:rPr>
      </w:pPr>
    </w:p>
    <w:p w14:paraId="07271EB3" w14:textId="1608ED52" w:rsidR="00544125" w:rsidRPr="00B4767A" w:rsidRDefault="00544125" w:rsidP="00544125">
      <w:pPr>
        <w:rPr>
          <w:rFonts w:ascii="Verdana" w:eastAsia="ＭＳ Ｐゴシック" w:hAnsi="Verdana"/>
        </w:rPr>
      </w:pPr>
      <w:r w:rsidRPr="00B4767A">
        <w:rPr>
          <w:rFonts w:ascii="Verdana" w:eastAsia="ＭＳ Ｐゴシック" w:hAnsi="Verdana"/>
        </w:rPr>
        <w:t xml:space="preserve">After the project has launched, it is essential to monitor the vitality of the external </w:t>
      </w:r>
      <w:r w:rsidRPr="00B4767A">
        <w:rPr>
          <w:rFonts w:ascii="Verdana" w:eastAsia="ＭＳ Ｐゴシック" w:hAnsi="Verdana"/>
        </w:rPr>
        <w:lastRenderedPageBreak/>
        <w:t>community.</w:t>
      </w:r>
    </w:p>
    <w:p w14:paraId="6F851669" w14:textId="67E4B3BA" w:rsidR="00CE4FA1" w:rsidRPr="00B4767A" w:rsidRDefault="00CE4FA1" w:rsidP="00544125">
      <w:pPr>
        <w:rPr>
          <w:rFonts w:ascii="Verdana" w:eastAsia="ＭＳ Ｐゴシック" w:hAnsi="Verdana"/>
        </w:rPr>
      </w:pPr>
      <w:r w:rsidRPr="00B4767A">
        <w:rPr>
          <w:rFonts w:ascii="Verdana" w:eastAsia="ＭＳ Ｐゴシック" w:hAnsi="Verdana" w:hint="eastAsia"/>
        </w:rPr>
        <w:t>プロジェクトの始動後、外部</w:t>
      </w:r>
      <w:r w:rsidR="00A42207" w:rsidRPr="00B4767A">
        <w:rPr>
          <w:rFonts w:ascii="Verdana" w:eastAsia="ＭＳ Ｐゴシック" w:hAnsi="Verdana" w:hint="eastAsia"/>
        </w:rPr>
        <w:t>の</w:t>
      </w:r>
      <w:r w:rsidRPr="00B4767A">
        <w:rPr>
          <w:rFonts w:ascii="Verdana" w:eastAsia="ＭＳ Ｐゴシック" w:hAnsi="Verdana" w:hint="eastAsia"/>
        </w:rPr>
        <w:t>コミュニティの活度をよく見ていることが重要です。</w:t>
      </w:r>
    </w:p>
    <w:p w14:paraId="02D1641D" w14:textId="77777777" w:rsidR="00544125" w:rsidRPr="00B4767A" w:rsidRDefault="00544125" w:rsidP="00544125">
      <w:pPr>
        <w:rPr>
          <w:rFonts w:ascii="Verdana" w:eastAsia="ＭＳ Ｐゴシック" w:hAnsi="Verdana"/>
        </w:rPr>
      </w:pPr>
    </w:p>
    <w:p w14:paraId="35FA7105" w14:textId="4175B1F2" w:rsidR="00544125" w:rsidRPr="00B4767A" w:rsidRDefault="00544125" w:rsidP="00544125">
      <w:pPr>
        <w:rPr>
          <w:rFonts w:ascii="Verdana" w:eastAsia="ＭＳ Ｐゴシック" w:hAnsi="Verdana"/>
        </w:rPr>
      </w:pPr>
      <w:r w:rsidRPr="00B4767A">
        <w:rPr>
          <w:rFonts w:ascii="Verdana" w:eastAsia="ＭＳ Ｐゴシック" w:hAnsi="Verdana"/>
        </w:rPr>
        <w:t>Community building does not happen automatically. In the early stages of the project, it may be necessary to host developer events or sponsor meetups at major conferences to build momentum.</w:t>
      </w:r>
    </w:p>
    <w:p w14:paraId="5B385805" w14:textId="62816A5C" w:rsidR="00CE4FA1" w:rsidRPr="00B4767A" w:rsidRDefault="00CE4FA1" w:rsidP="00544125">
      <w:pPr>
        <w:rPr>
          <w:rFonts w:ascii="Verdana" w:eastAsia="ＭＳ Ｐゴシック" w:hAnsi="Verdana"/>
        </w:rPr>
      </w:pPr>
      <w:r w:rsidRPr="00B4767A">
        <w:rPr>
          <w:rFonts w:ascii="Verdana" w:eastAsia="ＭＳ Ｐゴシック" w:hAnsi="Verdana" w:hint="eastAsia"/>
        </w:rPr>
        <w:t>コミュニティの構築は</w:t>
      </w:r>
      <w:r w:rsidR="001142F1" w:rsidRPr="00B4767A">
        <w:rPr>
          <w:rFonts w:ascii="Verdana" w:eastAsia="ＭＳ Ｐゴシック" w:hAnsi="Verdana" w:hint="eastAsia"/>
        </w:rPr>
        <w:t>自動的に起きるものではありません。プロジェクトの初期の段階では、はずみをつけるために開発者イベントを主催したり、大きなコンファレンス中にミーティングを行うための資金援助を</w:t>
      </w:r>
      <w:r w:rsidR="00A70769" w:rsidRPr="00B4767A">
        <w:rPr>
          <w:rFonts w:ascii="Verdana" w:eastAsia="ＭＳ Ｐゴシック" w:hAnsi="Verdana" w:hint="eastAsia"/>
        </w:rPr>
        <w:t>したり</w:t>
      </w:r>
      <w:r w:rsidR="001142F1" w:rsidRPr="00B4767A">
        <w:rPr>
          <w:rFonts w:ascii="Verdana" w:eastAsia="ＭＳ Ｐゴシック" w:hAnsi="Verdana" w:hint="eastAsia"/>
        </w:rPr>
        <w:t>することが必要となるでしょう。</w:t>
      </w:r>
    </w:p>
    <w:p w14:paraId="63CEA768" w14:textId="77777777" w:rsidR="00544125" w:rsidRPr="00B4767A" w:rsidRDefault="00544125" w:rsidP="00544125">
      <w:pPr>
        <w:rPr>
          <w:rFonts w:ascii="Verdana" w:eastAsia="ＭＳ Ｐゴシック" w:hAnsi="Verdana"/>
        </w:rPr>
      </w:pPr>
    </w:p>
    <w:p w14:paraId="09F9226B" w14:textId="52BF5DB0" w:rsidR="00544125" w:rsidRPr="00B4767A" w:rsidRDefault="00544125" w:rsidP="00544125">
      <w:pPr>
        <w:rPr>
          <w:rFonts w:ascii="Verdana" w:eastAsia="ＭＳ Ｐゴシック" w:hAnsi="Verdana"/>
        </w:rPr>
      </w:pPr>
      <w:r w:rsidRPr="00B4767A">
        <w:rPr>
          <w:rFonts w:ascii="Verdana" w:eastAsia="ＭＳ Ｐゴシック" w:hAnsi="Verdana"/>
        </w:rPr>
        <w:t>It’s also extremely important to manage expectations and fulfill obligations for project governance and transparency.</w:t>
      </w:r>
    </w:p>
    <w:p w14:paraId="127A01CE" w14:textId="5A03443A" w:rsidR="001142F1" w:rsidRPr="00B4767A" w:rsidRDefault="001142F1" w:rsidP="00544125">
      <w:pPr>
        <w:rPr>
          <w:rFonts w:ascii="Verdana" w:eastAsia="ＭＳ Ｐゴシック" w:hAnsi="Verdana"/>
        </w:rPr>
      </w:pPr>
      <w:r w:rsidRPr="00B4767A">
        <w:rPr>
          <w:rFonts w:ascii="Verdana" w:eastAsia="ＭＳ Ｐゴシック" w:hAnsi="Verdana" w:hint="eastAsia"/>
        </w:rPr>
        <w:t>また、</w:t>
      </w:r>
      <w:r w:rsidR="00A70769" w:rsidRPr="00B4767A">
        <w:rPr>
          <w:rFonts w:ascii="Verdana" w:eastAsia="ＭＳ Ｐゴシック" w:hAnsi="Verdana" w:hint="eastAsia"/>
        </w:rPr>
        <w:t>プロジェクトに対する期待を正しく管理し、</w:t>
      </w:r>
      <w:ins w:id="401" w:author="Date Masahiro" w:date="2018-08-08T09:19:00Z">
        <w:r w:rsidR="00146FDA" w:rsidRPr="00146FDA">
          <w:rPr>
            <w:rFonts w:ascii="Verdana" w:eastAsia="ＭＳ Ｐゴシック" w:hAnsi="Verdana" w:hint="eastAsia"/>
          </w:rPr>
          <w:t>義務を果たすことは</w:t>
        </w:r>
      </w:ins>
      <w:del w:id="402" w:author="Date Masahiro" w:date="2018-08-08T09:19:00Z">
        <w:r w:rsidR="00A70769" w:rsidRPr="00B4767A" w:rsidDel="00146FDA">
          <w:rPr>
            <w:rFonts w:ascii="Verdana" w:eastAsia="ＭＳ Ｐゴシック" w:hAnsi="Verdana" w:hint="eastAsia"/>
          </w:rPr>
          <w:delText>ま</w:delText>
        </w:r>
      </w:del>
      <w:del w:id="403" w:author="工内 隆" w:date="2018-08-21T13:27:00Z">
        <w:r w:rsidR="00A70769" w:rsidRPr="00B4767A" w:rsidDel="007F028E">
          <w:rPr>
            <w:rFonts w:ascii="Verdana" w:eastAsia="ＭＳ Ｐゴシック" w:hAnsi="Verdana" w:hint="eastAsia"/>
          </w:rPr>
          <w:delText>た</w:delText>
        </w:r>
      </w:del>
      <w:r w:rsidR="00A70769" w:rsidRPr="00B4767A">
        <w:rPr>
          <w:rFonts w:ascii="Verdana" w:eastAsia="ＭＳ Ｐゴシック" w:hAnsi="Verdana" w:hint="eastAsia"/>
        </w:rPr>
        <w:t>、プロジェクトの</w:t>
      </w:r>
      <w:del w:id="404" w:author="工内 隆" w:date="2018-08-10T15:45:00Z">
        <w:r w:rsidR="00A70769" w:rsidRPr="00B4767A" w:rsidDel="005231C3">
          <w:rPr>
            <w:rFonts w:ascii="Verdana" w:eastAsia="ＭＳ Ｐゴシック" w:hAnsi="Verdana" w:hint="eastAsia"/>
          </w:rPr>
          <w:delText>管理</w:delText>
        </w:r>
      </w:del>
      <w:ins w:id="405" w:author="工内 隆" w:date="2018-08-10T15:45:00Z">
        <w:r w:rsidR="005231C3">
          <w:rPr>
            <w:rFonts w:ascii="Verdana" w:eastAsia="ＭＳ Ｐゴシック" w:hAnsi="Verdana" w:hint="eastAsia"/>
          </w:rPr>
          <w:t>ガバナンス</w:t>
        </w:r>
      </w:ins>
      <w:del w:id="406" w:author="工内 隆" w:date="2018-08-10T15:45:00Z">
        <w:r w:rsidR="00A70769" w:rsidRPr="00B4767A" w:rsidDel="005231C3">
          <w:rPr>
            <w:rFonts w:ascii="Verdana" w:eastAsia="ＭＳ Ｐゴシック" w:hAnsi="Verdana" w:hint="eastAsia"/>
          </w:rPr>
          <w:delText>・統制</w:delText>
        </w:r>
      </w:del>
      <w:r w:rsidR="00A70769" w:rsidRPr="00B4767A">
        <w:rPr>
          <w:rFonts w:ascii="Verdana" w:eastAsia="ＭＳ Ｐゴシック" w:hAnsi="Verdana" w:hint="eastAsia"/>
        </w:rPr>
        <w:t>と透明性</w:t>
      </w:r>
      <w:ins w:id="407" w:author="Date Masahiro" w:date="2018-08-08T09:19:00Z">
        <w:r w:rsidR="00146FDA">
          <w:rPr>
            <w:rFonts w:ascii="Verdana" w:eastAsia="ＭＳ Ｐゴシック" w:hAnsi="Verdana" w:hint="eastAsia"/>
          </w:rPr>
          <w:t>のために</w:t>
        </w:r>
      </w:ins>
      <w:del w:id="408" w:author="Date Masahiro" w:date="2018-08-08T09:19:00Z">
        <w:r w:rsidR="00A70769" w:rsidRPr="00B4767A" w:rsidDel="00146FDA">
          <w:rPr>
            <w:rFonts w:ascii="Verdana" w:eastAsia="ＭＳ Ｐゴシック" w:hAnsi="Verdana" w:hint="eastAsia"/>
          </w:rPr>
          <w:delText>に対する義務を果たすことは</w:delText>
        </w:r>
      </w:del>
      <w:r w:rsidR="00A70769" w:rsidRPr="00B4767A">
        <w:rPr>
          <w:rFonts w:ascii="Verdana" w:eastAsia="ＭＳ Ｐゴシック" w:hAnsi="Verdana" w:hint="eastAsia"/>
        </w:rPr>
        <w:t>非常に重要なことです。</w:t>
      </w:r>
    </w:p>
    <w:p w14:paraId="35AA09FC" w14:textId="77777777" w:rsidR="00544125" w:rsidRPr="00B4767A" w:rsidRDefault="00544125" w:rsidP="00544125">
      <w:pPr>
        <w:rPr>
          <w:rFonts w:ascii="Verdana" w:eastAsia="ＭＳ Ｐゴシック" w:hAnsi="Verdana"/>
        </w:rPr>
      </w:pPr>
    </w:p>
    <w:p w14:paraId="574DDB57" w14:textId="77777777" w:rsidR="00544125" w:rsidRPr="00B4767A" w:rsidRDefault="00544125" w:rsidP="00544125">
      <w:pPr>
        <w:rPr>
          <w:rFonts w:ascii="Verdana" w:eastAsia="ＭＳ Ｐゴシック" w:hAnsi="Verdana"/>
        </w:rPr>
      </w:pPr>
      <w:r w:rsidRPr="00B4767A">
        <w:rPr>
          <w:rFonts w:ascii="Verdana" w:eastAsia="ＭＳ Ｐゴシック" w:hAnsi="Verdana"/>
        </w:rPr>
        <w:t>Ongoing activities include:</w:t>
      </w:r>
    </w:p>
    <w:p w14:paraId="60E48DCB" w14:textId="6E0D2A0B" w:rsidR="00544125" w:rsidRPr="00B4767A" w:rsidRDefault="00793278" w:rsidP="00544125">
      <w:pPr>
        <w:rPr>
          <w:rFonts w:ascii="Verdana" w:eastAsia="ＭＳ Ｐゴシック" w:hAnsi="Verdana"/>
        </w:rPr>
      </w:pPr>
      <w:r w:rsidRPr="00B4767A">
        <w:rPr>
          <w:rFonts w:ascii="Verdana" w:eastAsia="ＭＳ Ｐゴシック" w:hAnsi="Verdana" w:hint="eastAsia"/>
        </w:rPr>
        <w:t>引き続き実施すべき活動には以下があります。</w:t>
      </w:r>
    </w:p>
    <w:p w14:paraId="0A12CA88" w14:textId="77777777" w:rsidR="00793278" w:rsidRPr="00B4767A" w:rsidRDefault="00793278" w:rsidP="00544125">
      <w:pPr>
        <w:rPr>
          <w:rFonts w:ascii="Verdana" w:eastAsia="ＭＳ Ｐゴシック" w:hAnsi="Verdana"/>
        </w:rPr>
      </w:pPr>
    </w:p>
    <w:p w14:paraId="3B2081E2"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Designate a community manager or community advocate</w:t>
      </w:r>
    </w:p>
    <w:p w14:paraId="69238C79"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Ensure any changes to direction or governance are clearly communicated</w:t>
      </w:r>
    </w:p>
    <w:p w14:paraId="13D0E1D7"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Follow best practices of other similar communities</w:t>
      </w:r>
    </w:p>
    <w:p w14:paraId="4F74AD73"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Encourage and provide opportunities for face-to-face community building</w:t>
      </w:r>
    </w:p>
    <w:p w14:paraId="4A2F0565" w14:textId="77777777" w:rsidR="00544125" w:rsidRPr="00B4767A" w:rsidRDefault="00544125" w:rsidP="00544125">
      <w:pPr>
        <w:rPr>
          <w:rFonts w:ascii="Verdana" w:eastAsia="ＭＳ Ｐゴシック" w:hAnsi="Verdana"/>
        </w:rPr>
      </w:pPr>
      <w:r w:rsidRPr="00B4767A">
        <w:rPr>
          <w:rFonts w:ascii="Verdana" w:eastAsia="ＭＳ Ｐゴシック" w:hAnsi="Verdana"/>
        </w:rPr>
        <w:t xml:space="preserve">    Identify appropriate events and have the community submit talks</w:t>
      </w:r>
    </w:p>
    <w:p w14:paraId="08EECDC2" w14:textId="0DF0717E" w:rsidR="00544125" w:rsidRPr="00B4767A" w:rsidRDefault="00544125" w:rsidP="00544125">
      <w:pPr>
        <w:rPr>
          <w:rFonts w:ascii="Verdana" w:eastAsia="ＭＳ Ｐゴシック" w:hAnsi="Verdana"/>
        </w:rPr>
      </w:pPr>
      <w:r w:rsidRPr="00B4767A">
        <w:rPr>
          <w:rFonts w:ascii="Verdana" w:eastAsia="ＭＳ Ｐゴシック" w:hAnsi="Verdana"/>
        </w:rPr>
        <w:t xml:space="preserve">    Consider doing local meetups</w:t>
      </w:r>
    </w:p>
    <w:p w14:paraId="5C3E9715" w14:textId="21D97E1F" w:rsidR="00793278" w:rsidRPr="00B4767A" w:rsidRDefault="00793278" w:rsidP="00544125">
      <w:pPr>
        <w:rPr>
          <w:rFonts w:ascii="Verdana" w:eastAsia="ＭＳ Ｐゴシック" w:hAnsi="Verdana"/>
        </w:rPr>
      </w:pPr>
      <w:r w:rsidRPr="00B4767A">
        <w:rPr>
          <w:rFonts w:ascii="Verdana" w:eastAsia="ＭＳ Ｐゴシック" w:hAnsi="Verdana" w:hint="eastAsia"/>
        </w:rPr>
        <w:t xml:space="preserve">　　コミュニティマネージャー、あるいは、コミュニティアドボケートを指名</w:t>
      </w:r>
    </w:p>
    <w:p w14:paraId="2FC83A16" w14:textId="73422C37" w:rsidR="00793278" w:rsidRPr="00B4767A" w:rsidRDefault="00793278" w:rsidP="00544125">
      <w:pPr>
        <w:rPr>
          <w:rFonts w:ascii="Verdana" w:eastAsia="ＭＳ Ｐゴシック" w:hAnsi="Verdana"/>
        </w:rPr>
      </w:pPr>
      <w:r w:rsidRPr="00B4767A">
        <w:rPr>
          <w:rFonts w:ascii="Verdana" w:eastAsia="ＭＳ Ｐゴシック" w:hAnsi="Verdana" w:hint="eastAsia"/>
        </w:rPr>
        <w:t xml:space="preserve">　　方向性や</w:t>
      </w:r>
      <w:del w:id="409" w:author="工内 隆" w:date="2018-08-10T15:45:00Z">
        <w:r w:rsidRPr="00B4767A" w:rsidDel="005231C3">
          <w:rPr>
            <w:rFonts w:ascii="Verdana" w:eastAsia="ＭＳ Ｐゴシック" w:hAnsi="Verdana" w:hint="eastAsia"/>
          </w:rPr>
          <w:delText>管理</w:delText>
        </w:r>
      </w:del>
      <w:ins w:id="410" w:author="工内 隆" w:date="2018-08-10T15:45:00Z">
        <w:r w:rsidR="005231C3">
          <w:rPr>
            <w:rFonts w:ascii="Verdana" w:eastAsia="ＭＳ Ｐゴシック" w:hAnsi="Verdana" w:hint="eastAsia"/>
          </w:rPr>
          <w:t>ガバナンス</w:t>
        </w:r>
      </w:ins>
      <w:del w:id="411" w:author="工内 隆" w:date="2018-08-10T15:45:00Z">
        <w:r w:rsidRPr="00B4767A" w:rsidDel="005231C3">
          <w:rPr>
            <w:rFonts w:ascii="Verdana" w:eastAsia="ＭＳ Ｐゴシック" w:hAnsi="Verdana" w:hint="eastAsia"/>
          </w:rPr>
          <w:delText>・統制</w:delText>
        </w:r>
      </w:del>
      <w:r w:rsidRPr="00B4767A">
        <w:rPr>
          <w:rFonts w:ascii="Verdana" w:eastAsia="ＭＳ Ｐゴシック" w:hAnsi="Verdana" w:hint="eastAsia"/>
        </w:rPr>
        <w:t>のいかなる変更も確実に伝達</w:t>
      </w:r>
    </w:p>
    <w:p w14:paraId="09EB50E1" w14:textId="4D0F8638" w:rsidR="00793278" w:rsidRPr="00B4767A" w:rsidRDefault="00793278" w:rsidP="00544125">
      <w:pPr>
        <w:rPr>
          <w:rFonts w:ascii="Verdana" w:eastAsia="ＭＳ Ｐゴシック" w:hAnsi="Verdana"/>
        </w:rPr>
      </w:pPr>
      <w:r w:rsidRPr="00B4767A">
        <w:rPr>
          <w:rFonts w:ascii="Verdana" w:eastAsia="ＭＳ Ｐゴシック" w:hAnsi="Verdana" w:hint="eastAsia"/>
        </w:rPr>
        <w:t xml:space="preserve">　　他の類似コミュニティのベストプラクティスを踏襲</w:t>
      </w:r>
    </w:p>
    <w:p w14:paraId="679CFE50" w14:textId="3D814D75" w:rsidR="00793278" w:rsidRPr="00B4767A" w:rsidRDefault="00793278" w:rsidP="00544125">
      <w:pPr>
        <w:rPr>
          <w:rFonts w:ascii="Verdana" w:eastAsia="ＭＳ Ｐゴシック" w:hAnsi="Verdana"/>
        </w:rPr>
      </w:pPr>
      <w:r w:rsidRPr="00B4767A">
        <w:rPr>
          <w:rFonts w:ascii="Verdana" w:eastAsia="ＭＳ Ｐゴシック" w:hAnsi="Verdana" w:hint="eastAsia"/>
        </w:rPr>
        <w:t xml:space="preserve">　　</w:t>
      </w:r>
      <w:r w:rsidR="004E5080" w:rsidRPr="00B4767A">
        <w:rPr>
          <w:rFonts w:ascii="Verdana" w:eastAsia="ＭＳ Ｐゴシック" w:hAnsi="Verdana" w:hint="eastAsia"/>
        </w:rPr>
        <w:t>直接対面のコミュニティ構築を奨励し、その機会を提供</w:t>
      </w:r>
    </w:p>
    <w:p w14:paraId="14241F62" w14:textId="27DEA7A7" w:rsidR="00793278" w:rsidRPr="00B4767A" w:rsidRDefault="004E5080" w:rsidP="00544125">
      <w:pPr>
        <w:rPr>
          <w:rFonts w:ascii="Verdana" w:eastAsia="ＭＳ Ｐゴシック" w:hAnsi="Verdana"/>
        </w:rPr>
      </w:pPr>
      <w:r w:rsidRPr="00B4767A">
        <w:rPr>
          <w:rFonts w:ascii="Verdana" w:eastAsia="ＭＳ Ｐゴシック" w:hAnsi="Verdana" w:hint="eastAsia"/>
        </w:rPr>
        <w:t xml:space="preserve">　　適切なイベントを決めて、コミュニティが講演する機会を得る</w:t>
      </w:r>
    </w:p>
    <w:p w14:paraId="23D28C8F" w14:textId="68D34AF6" w:rsidR="004E5080" w:rsidRPr="00B4767A" w:rsidRDefault="004E5080" w:rsidP="00544125">
      <w:pPr>
        <w:rPr>
          <w:rFonts w:ascii="Verdana" w:eastAsia="ＭＳ Ｐゴシック" w:hAnsi="Verdana"/>
        </w:rPr>
      </w:pPr>
      <w:r w:rsidRPr="00B4767A">
        <w:rPr>
          <w:rFonts w:ascii="Verdana" w:eastAsia="ＭＳ Ｐゴシック" w:hAnsi="Verdana" w:hint="eastAsia"/>
        </w:rPr>
        <w:t xml:space="preserve">　　地域ごとのミーティング開催を検討</w:t>
      </w:r>
    </w:p>
    <w:p w14:paraId="4C584BB1" w14:textId="77777777" w:rsidR="00544125" w:rsidRPr="00B4767A" w:rsidRDefault="00544125" w:rsidP="00544125">
      <w:pPr>
        <w:rPr>
          <w:rFonts w:ascii="Verdana" w:eastAsia="ＭＳ Ｐゴシック" w:hAnsi="Verdana"/>
        </w:rPr>
      </w:pPr>
    </w:p>
    <w:p w14:paraId="725C9253" w14:textId="0CEFABF1" w:rsidR="00544125" w:rsidRPr="00B4767A" w:rsidRDefault="00544125" w:rsidP="00544125">
      <w:pPr>
        <w:rPr>
          <w:rFonts w:ascii="Verdana" w:eastAsia="ＭＳ Ｐゴシック" w:hAnsi="Verdana"/>
        </w:rPr>
      </w:pPr>
      <w:r w:rsidRPr="00B4767A">
        <w:rPr>
          <w:rFonts w:ascii="Verdana" w:eastAsia="ＭＳ Ｐゴシック" w:hAnsi="Verdana"/>
        </w:rPr>
        <w:t xml:space="preserve">By building up a diverse group of contributors, you can later decide to move your project to the next level by having discussions with other enterprises and organizations that see the work as valuable to determine if they are interested in investing their time, money and other resources to expand your initial efforts. By gaining input and resources from others, the project can be expanded and grown </w:t>
      </w:r>
      <w:r w:rsidRPr="00B4767A">
        <w:rPr>
          <w:rFonts w:ascii="Verdana" w:eastAsia="ＭＳ Ｐゴシック" w:hAnsi="Verdana"/>
        </w:rPr>
        <w:lastRenderedPageBreak/>
        <w:t>to do more for additional contributors.</w:t>
      </w:r>
    </w:p>
    <w:p w14:paraId="61A3F798" w14:textId="157D399C" w:rsidR="004E5080" w:rsidRPr="00B4767A" w:rsidRDefault="004E5080" w:rsidP="00544125">
      <w:pPr>
        <w:rPr>
          <w:rFonts w:ascii="Verdana" w:eastAsia="ＭＳ Ｐゴシック" w:hAnsi="Verdana"/>
        </w:rPr>
      </w:pPr>
      <w:r w:rsidRPr="00B4767A">
        <w:rPr>
          <w:rFonts w:ascii="Verdana" w:eastAsia="ＭＳ Ｐゴシック" w:hAnsi="Verdana" w:hint="eastAsia"/>
        </w:rPr>
        <w:t>貢献者の多様なグループを構築すること</w:t>
      </w:r>
      <w:r w:rsidR="00A42207" w:rsidRPr="00B4767A">
        <w:rPr>
          <w:rFonts w:ascii="Verdana" w:eastAsia="ＭＳ Ｐゴシック" w:hAnsi="Verdana" w:hint="eastAsia"/>
        </w:rPr>
        <w:t>ができれば</w:t>
      </w:r>
      <w:r w:rsidRPr="00B4767A">
        <w:rPr>
          <w:rFonts w:ascii="Verdana" w:eastAsia="ＭＳ Ｐゴシック" w:hAnsi="Verdana" w:hint="eastAsia"/>
        </w:rPr>
        <w:t>、</w:t>
      </w:r>
      <w:ins w:id="412" w:author="Date Masahiro" w:date="2018-08-08T09:40:00Z">
        <w:r w:rsidR="004438EA" w:rsidRPr="004438EA">
          <w:rPr>
            <w:rFonts w:ascii="Verdana" w:eastAsia="ＭＳ Ｐゴシック" w:hAnsi="Verdana" w:hint="eastAsia"/>
          </w:rPr>
          <w:t>当初のコードを拡張することに対して</w:t>
        </w:r>
        <w:del w:id="413" w:author="工内 隆" w:date="2018-08-10T16:11:00Z">
          <w:r w:rsidR="004438EA" w:rsidRPr="004438EA" w:rsidDel="00086221">
            <w:rPr>
              <w:rFonts w:ascii="Verdana" w:eastAsia="ＭＳ Ｐゴシック" w:hAnsi="Verdana" w:hint="eastAsia"/>
            </w:rPr>
            <w:delText>彼ら</w:delText>
          </w:r>
        </w:del>
      </w:ins>
      <w:ins w:id="414" w:author="工内 隆" w:date="2018-08-10T16:12:00Z">
        <w:r w:rsidR="00086221">
          <w:rPr>
            <w:rFonts w:ascii="Verdana" w:eastAsia="ＭＳ Ｐゴシック" w:hAnsi="Verdana" w:hint="eastAsia"/>
          </w:rPr>
          <w:t>自ら</w:t>
        </w:r>
      </w:ins>
      <w:ins w:id="415" w:author="Date Masahiro" w:date="2018-08-08T09:40:00Z">
        <w:r w:rsidR="004438EA" w:rsidRPr="004438EA">
          <w:rPr>
            <w:rFonts w:ascii="Verdana" w:eastAsia="ＭＳ Ｐゴシック" w:hAnsi="Verdana" w:hint="eastAsia"/>
          </w:rPr>
          <w:t>の時間、資金、その他の資源を投資することに関心</w:t>
        </w:r>
      </w:ins>
      <w:ins w:id="416" w:author="工内 隆" w:date="2018-08-10T16:16:00Z">
        <w:r w:rsidR="00960B74">
          <w:rPr>
            <w:rFonts w:ascii="Verdana" w:eastAsia="ＭＳ Ｐゴシック" w:hAnsi="Verdana" w:hint="eastAsia"/>
          </w:rPr>
          <w:t>を持つ</w:t>
        </w:r>
      </w:ins>
      <w:ins w:id="417" w:author="Date Masahiro" w:date="2018-08-08T09:40:00Z">
        <w:del w:id="418" w:author="工内 隆" w:date="2018-08-10T16:16:00Z">
          <w:r w:rsidR="004438EA" w:rsidRPr="004438EA" w:rsidDel="00960B74">
            <w:rPr>
              <w:rFonts w:ascii="Verdana" w:eastAsia="ＭＳ Ｐゴシック" w:hAnsi="Verdana" w:hint="eastAsia"/>
            </w:rPr>
            <w:delText>がある</w:delText>
          </w:r>
        </w:del>
      </w:ins>
      <w:ins w:id="419" w:author="Date Masahiro" w:date="2018-08-08T09:41:00Z">
        <w:r w:rsidR="004438EA">
          <w:rPr>
            <w:rFonts w:ascii="Verdana" w:eastAsia="ＭＳ Ｐゴシック" w:hAnsi="Verdana" w:hint="eastAsia"/>
          </w:rPr>
          <w:t>ほどの価値がある</w:t>
        </w:r>
      </w:ins>
      <w:ins w:id="420" w:author="工内 隆" w:date="2018-08-10T16:33:00Z">
        <w:r w:rsidR="00F83856">
          <w:rPr>
            <w:rFonts w:ascii="Verdana" w:eastAsia="ＭＳ Ｐゴシック" w:hAnsi="Verdana" w:hint="eastAsia"/>
          </w:rPr>
          <w:t>と見定めた</w:t>
        </w:r>
      </w:ins>
      <w:ins w:id="421" w:author="Date Masahiro" w:date="2018-08-08T09:41:00Z">
        <w:del w:id="422" w:author="工内 隆" w:date="2018-08-10T16:33:00Z">
          <w:r w:rsidR="004438EA" w:rsidDel="00F83856">
            <w:rPr>
              <w:rFonts w:ascii="Verdana" w:eastAsia="ＭＳ Ｐゴシック" w:hAnsi="Verdana" w:hint="eastAsia"/>
            </w:rPr>
            <w:delText>かを見極めている、</w:delText>
          </w:r>
        </w:del>
      </w:ins>
      <w:del w:id="423" w:author="工内 隆" w:date="2018-08-10T16:33:00Z">
        <w:r w:rsidR="00E2020A" w:rsidRPr="00B4767A" w:rsidDel="00F83856">
          <w:rPr>
            <w:rFonts w:ascii="Verdana" w:eastAsia="ＭＳ Ｐゴシック" w:hAnsi="Verdana" w:hint="eastAsia"/>
          </w:rPr>
          <w:delText>その後、プロジェクト活動の価値を認める</w:delText>
        </w:r>
      </w:del>
      <w:del w:id="424" w:author="工内 隆" w:date="2018-08-10T16:34:00Z">
        <w:r w:rsidR="00E2020A" w:rsidRPr="00B4767A" w:rsidDel="00F83856">
          <w:rPr>
            <w:rFonts w:ascii="Verdana" w:eastAsia="ＭＳ Ｐゴシック" w:hAnsi="Verdana" w:hint="eastAsia"/>
          </w:rPr>
          <w:delText>他</w:delText>
        </w:r>
      </w:del>
      <w:r w:rsidR="00E2020A" w:rsidRPr="00B4767A">
        <w:rPr>
          <w:rFonts w:ascii="Verdana" w:eastAsia="ＭＳ Ｐゴシック" w:hAnsi="Verdana" w:hint="eastAsia"/>
        </w:rPr>
        <w:t>企業・組織と議論を</w:t>
      </w:r>
      <w:r w:rsidR="00FE7ED6" w:rsidRPr="00B4767A">
        <w:rPr>
          <w:rFonts w:ascii="Verdana" w:eastAsia="ＭＳ Ｐゴシック" w:hAnsi="Verdana" w:hint="eastAsia"/>
        </w:rPr>
        <w:t>行</w:t>
      </w:r>
      <w:r w:rsidR="00A42207" w:rsidRPr="00B4767A">
        <w:rPr>
          <w:rFonts w:ascii="Verdana" w:eastAsia="ＭＳ Ｐゴシック" w:hAnsi="Verdana" w:hint="eastAsia"/>
        </w:rPr>
        <w:t>い</w:t>
      </w:r>
      <w:r w:rsidR="00E2020A" w:rsidRPr="00B4767A">
        <w:rPr>
          <w:rFonts w:ascii="Verdana" w:eastAsia="ＭＳ Ｐゴシック" w:hAnsi="Verdana" w:hint="eastAsia"/>
        </w:rPr>
        <w:t>、プロジェクトを次の段階に進めるかどうかを決定することができ</w:t>
      </w:r>
      <w:r w:rsidR="00A42207" w:rsidRPr="00B4767A">
        <w:rPr>
          <w:rFonts w:ascii="Verdana" w:eastAsia="ＭＳ Ｐゴシック" w:hAnsi="Verdana" w:hint="eastAsia"/>
        </w:rPr>
        <w:t>るようになり</w:t>
      </w:r>
      <w:r w:rsidR="00E2020A" w:rsidRPr="00B4767A">
        <w:rPr>
          <w:rFonts w:ascii="Verdana" w:eastAsia="ＭＳ Ｐゴシック" w:hAnsi="Verdana" w:hint="eastAsia"/>
        </w:rPr>
        <w:t>ます。</w:t>
      </w:r>
      <w:del w:id="425" w:author="工内 隆" w:date="2018-08-10T16:35:00Z">
        <w:r w:rsidR="001B407C" w:rsidRPr="00B4767A" w:rsidDel="007D3FCA">
          <w:rPr>
            <w:rFonts w:ascii="Verdana" w:eastAsia="ＭＳ Ｐゴシック" w:hAnsi="Verdana" w:hint="eastAsia"/>
          </w:rPr>
          <w:delText>その議論では、当初の</w:delText>
        </w:r>
        <w:r w:rsidR="006930E1" w:rsidRPr="00B4767A" w:rsidDel="007D3FCA">
          <w:rPr>
            <w:rFonts w:ascii="Verdana" w:eastAsia="ＭＳ Ｐゴシック" w:hAnsi="Verdana" w:hint="eastAsia"/>
          </w:rPr>
          <w:delText>コード</w:delText>
        </w:r>
        <w:r w:rsidR="001B407C" w:rsidRPr="00B4767A" w:rsidDel="007D3FCA">
          <w:rPr>
            <w:rFonts w:ascii="Verdana" w:eastAsia="ＭＳ Ｐゴシック" w:hAnsi="Verdana" w:hint="eastAsia"/>
          </w:rPr>
          <w:delText>を拡張することに対して彼らの時間、資金、その他の資源を投資することに関心があるかどうかが見極められます。</w:delText>
        </w:r>
      </w:del>
      <w:r w:rsidR="001B407C" w:rsidRPr="00B4767A">
        <w:rPr>
          <w:rFonts w:ascii="Verdana" w:eastAsia="ＭＳ Ｐゴシック" w:hAnsi="Verdana" w:hint="eastAsia"/>
        </w:rPr>
        <w:t>他企業・組織</w:t>
      </w:r>
      <w:r w:rsidR="006930E1" w:rsidRPr="00B4767A">
        <w:rPr>
          <w:rFonts w:ascii="Verdana" w:eastAsia="ＭＳ Ｐゴシック" w:hAnsi="Verdana" w:hint="eastAsia"/>
        </w:rPr>
        <w:t>からの入力と資源を得ることによって、プロジェクトは拡大し、また、成長し、貢献者の増加によってさらに多くのことができるようになります。</w:t>
      </w:r>
    </w:p>
    <w:p w14:paraId="64666FDD" w14:textId="77777777" w:rsidR="00544125" w:rsidRPr="00B4767A" w:rsidRDefault="00544125" w:rsidP="00544125">
      <w:pPr>
        <w:rPr>
          <w:rFonts w:ascii="Verdana" w:eastAsia="ＭＳ Ｐゴシック" w:hAnsi="Verdana"/>
        </w:rPr>
      </w:pPr>
    </w:p>
    <w:p w14:paraId="48DE58E9" w14:textId="2C68CBF2" w:rsidR="00544125" w:rsidRPr="00B4767A" w:rsidRDefault="00544125" w:rsidP="00544125">
      <w:pPr>
        <w:rPr>
          <w:rFonts w:ascii="Verdana" w:eastAsia="ＭＳ Ｐゴシック" w:hAnsi="Verdana"/>
        </w:rPr>
      </w:pPr>
      <w:r w:rsidRPr="00B4767A">
        <w:rPr>
          <w:rFonts w:ascii="Verdana" w:eastAsia="ＭＳ Ｐゴシック" w:hAnsi="Verdana"/>
        </w:rPr>
        <w:t>Such growth means that additional businesses may want to contribute more money to bring their own developers in to join the efforts and help move the work forward by putting their weight behind the efforts you’ve begun. That may involve $10,000 or $250,0000 or more, depending on the importance of the project and what it means to other companies. Once your project begins, other companies can come in to contribute funding toward the work if it will aid their missions.</w:t>
      </w:r>
    </w:p>
    <w:p w14:paraId="4B64C394" w14:textId="79B87B43" w:rsidR="006930E1" w:rsidRPr="00B4767A" w:rsidRDefault="00EF0A0B" w:rsidP="00544125">
      <w:pPr>
        <w:rPr>
          <w:rFonts w:ascii="Verdana" w:eastAsia="ＭＳ Ｐゴシック" w:hAnsi="Verdana"/>
        </w:rPr>
      </w:pPr>
      <w:ins w:id="426" w:author="Date Masahiro" w:date="2018-08-08T09:44:00Z">
        <w:r>
          <w:rPr>
            <w:rFonts w:ascii="Verdana" w:eastAsia="ＭＳ Ｐゴシック" w:hAnsi="Verdana" w:hint="eastAsia"/>
          </w:rPr>
          <w:t>そのような</w:t>
        </w:r>
      </w:ins>
      <w:r w:rsidR="00667C7B" w:rsidRPr="00B4767A">
        <w:rPr>
          <w:rFonts w:ascii="Verdana" w:eastAsia="ＭＳ Ｐゴシック" w:hAnsi="Verdana" w:hint="eastAsia"/>
        </w:rPr>
        <w:t>コミュニティの</w:t>
      </w:r>
      <w:r w:rsidR="006930E1" w:rsidRPr="00B4767A">
        <w:rPr>
          <w:rFonts w:ascii="Verdana" w:eastAsia="ＭＳ Ｐゴシック" w:hAnsi="Verdana" w:hint="eastAsia"/>
        </w:rPr>
        <w:t>成長は、さらに多くの企業がよりたくさんの資金</w:t>
      </w:r>
      <w:r w:rsidR="00966DCE" w:rsidRPr="00B4767A">
        <w:rPr>
          <w:rFonts w:ascii="Verdana" w:eastAsia="ＭＳ Ｐゴシック" w:hAnsi="Verdana" w:hint="eastAsia"/>
        </w:rPr>
        <w:t>を貢献し、その企業の開発者を送り込んで開発活動に参加し、</w:t>
      </w:r>
      <w:r w:rsidR="00FF71D6" w:rsidRPr="00B4767A">
        <w:rPr>
          <w:rFonts w:ascii="Verdana" w:eastAsia="ＭＳ Ｐゴシック" w:hAnsi="Verdana" w:hint="eastAsia"/>
        </w:rPr>
        <w:t>そして、当初のコード</w:t>
      </w:r>
      <w:r w:rsidR="004A5AF9" w:rsidRPr="00B4767A">
        <w:rPr>
          <w:rFonts w:ascii="Verdana" w:eastAsia="ＭＳ Ｐゴシック" w:hAnsi="Verdana" w:hint="eastAsia"/>
        </w:rPr>
        <w:t>の拡張に</w:t>
      </w:r>
      <w:r w:rsidR="00FF71D6" w:rsidRPr="00B4767A">
        <w:rPr>
          <w:rFonts w:ascii="Verdana" w:eastAsia="ＭＳ Ｐゴシック" w:hAnsi="Verdana" w:hint="eastAsia"/>
        </w:rPr>
        <w:t>彼らの開発力を注ぐことによって</w:t>
      </w:r>
      <w:r w:rsidR="004A5AF9" w:rsidRPr="00B4767A">
        <w:rPr>
          <w:rFonts w:ascii="Verdana" w:eastAsia="ＭＳ Ｐゴシック" w:hAnsi="Verdana" w:hint="eastAsia"/>
        </w:rPr>
        <w:t>前に進める手助け</w:t>
      </w:r>
      <w:r w:rsidR="00271CA1" w:rsidRPr="00B4767A">
        <w:rPr>
          <w:rFonts w:ascii="Verdana" w:eastAsia="ＭＳ Ｐゴシック" w:hAnsi="Verdana" w:hint="eastAsia"/>
        </w:rPr>
        <w:t>を得る可能性</w:t>
      </w:r>
      <w:r w:rsidR="006930E1" w:rsidRPr="00B4767A">
        <w:rPr>
          <w:rFonts w:ascii="Verdana" w:eastAsia="ＭＳ Ｐゴシック" w:hAnsi="Verdana" w:hint="eastAsia"/>
        </w:rPr>
        <w:t>を意味します。</w:t>
      </w:r>
      <w:r w:rsidR="00667C7B" w:rsidRPr="00B4767A">
        <w:rPr>
          <w:rFonts w:ascii="Verdana" w:eastAsia="ＭＳ Ｐゴシック" w:hAnsi="Verdana" w:hint="eastAsia"/>
        </w:rPr>
        <w:t>それは、</w:t>
      </w:r>
      <w:r w:rsidR="00E957B4" w:rsidRPr="00B4767A">
        <w:rPr>
          <w:rFonts w:ascii="Verdana" w:eastAsia="ＭＳ Ｐゴシック" w:hAnsi="Verdana" w:hint="eastAsia"/>
        </w:rPr>
        <w:t>プロジェクトの重要性</w:t>
      </w:r>
      <w:r w:rsidR="00271CA1" w:rsidRPr="00B4767A">
        <w:rPr>
          <w:rFonts w:ascii="Verdana" w:eastAsia="ＭＳ Ｐゴシック" w:hAnsi="Verdana" w:hint="eastAsia"/>
        </w:rPr>
        <w:t>、および</w:t>
      </w:r>
      <w:r w:rsidR="00E957B4" w:rsidRPr="00B4767A">
        <w:rPr>
          <w:rFonts w:ascii="Verdana" w:eastAsia="ＭＳ Ｐゴシック" w:hAnsi="Verdana" w:hint="eastAsia"/>
        </w:rPr>
        <w:t>、そのプロジェクトが他企業に何を意味するかによって、</w:t>
      </w:r>
      <w:r w:rsidR="00667C7B" w:rsidRPr="00B4767A">
        <w:rPr>
          <w:rFonts w:ascii="Verdana" w:eastAsia="ＭＳ Ｐゴシック" w:hAnsi="Verdana" w:hint="eastAsia"/>
        </w:rPr>
        <w:t>$10,000</w:t>
      </w:r>
      <w:r w:rsidR="00667C7B" w:rsidRPr="00B4767A">
        <w:rPr>
          <w:rFonts w:ascii="Verdana" w:eastAsia="ＭＳ Ｐゴシック" w:hAnsi="Verdana" w:hint="eastAsia"/>
        </w:rPr>
        <w:t>、あるいは、</w:t>
      </w:r>
      <w:r w:rsidR="00667C7B" w:rsidRPr="00B4767A">
        <w:rPr>
          <w:rFonts w:ascii="Verdana" w:eastAsia="ＭＳ Ｐゴシック" w:hAnsi="Verdana" w:hint="eastAsia"/>
        </w:rPr>
        <w:t>$250,000</w:t>
      </w:r>
      <w:r w:rsidR="00667C7B" w:rsidRPr="00B4767A">
        <w:rPr>
          <w:rFonts w:ascii="Verdana" w:eastAsia="ＭＳ Ｐゴシック" w:hAnsi="Verdana" w:hint="eastAsia"/>
        </w:rPr>
        <w:t>、さらには、それ以上の</w:t>
      </w:r>
      <w:r w:rsidR="00E957B4" w:rsidRPr="00B4767A">
        <w:rPr>
          <w:rFonts w:ascii="Verdana" w:eastAsia="ＭＳ Ｐゴシック" w:hAnsi="Verdana" w:hint="eastAsia"/>
        </w:rPr>
        <w:t>投資を意味します。プロジェクトが始ま</w:t>
      </w:r>
      <w:r w:rsidR="008F7116" w:rsidRPr="00B4767A">
        <w:rPr>
          <w:rFonts w:ascii="Verdana" w:eastAsia="ＭＳ Ｐゴシック" w:hAnsi="Verdana" w:hint="eastAsia"/>
        </w:rPr>
        <w:t>れば</w:t>
      </w:r>
      <w:r w:rsidR="00E957B4" w:rsidRPr="00B4767A">
        <w:rPr>
          <w:rFonts w:ascii="Verdana" w:eastAsia="ＭＳ Ｐゴシック" w:hAnsi="Verdana" w:hint="eastAsia"/>
        </w:rPr>
        <w:t>、他企業はプロジェクトがその企業の役に立</w:t>
      </w:r>
      <w:ins w:id="427" w:author="Date Masahiro" w:date="2018-08-08T09:50:00Z">
        <w:r>
          <w:rPr>
            <w:rFonts w:ascii="Verdana" w:eastAsia="ＭＳ Ｐゴシック" w:hAnsi="Verdana" w:hint="eastAsia"/>
          </w:rPr>
          <w:t>てば</w:t>
        </w:r>
      </w:ins>
      <w:del w:id="428" w:author="Date Masahiro" w:date="2018-08-08T09:50:00Z">
        <w:r w:rsidR="00E957B4" w:rsidRPr="00B4767A" w:rsidDel="00EF0A0B">
          <w:rPr>
            <w:rFonts w:ascii="Verdana" w:eastAsia="ＭＳ Ｐゴシック" w:hAnsi="Verdana" w:hint="eastAsia"/>
          </w:rPr>
          <w:delText>つことを条件に</w:delText>
        </w:r>
      </w:del>
      <w:r w:rsidR="00E957B4" w:rsidRPr="00B4767A">
        <w:rPr>
          <w:rFonts w:ascii="Verdana" w:eastAsia="ＭＳ Ｐゴシック" w:hAnsi="Verdana" w:hint="eastAsia"/>
        </w:rPr>
        <w:t>、プロジェクト活動を前に進めるために</w:t>
      </w:r>
      <w:del w:id="429" w:author="Date Masahiro" w:date="2018-08-08T09:50:00Z">
        <w:r w:rsidR="008F7116" w:rsidRPr="00B4767A" w:rsidDel="00EF0A0B">
          <w:rPr>
            <w:rFonts w:ascii="Verdana" w:eastAsia="ＭＳ Ｐゴシック" w:hAnsi="Verdana" w:hint="eastAsia"/>
          </w:rPr>
          <w:delText>寄って集まり</w:delText>
        </w:r>
      </w:del>
      <w:r w:rsidR="008F7116" w:rsidRPr="00B4767A">
        <w:rPr>
          <w:rFonts w:ascii="Verdana" w:eastAsia="ＭＳ Ｐゴシック" w:hAnsi="Verdana" w:hint="eastAsia"/>
        </w:rPr>
        <w:t>、財政的な貢献を行う</w:t>
      </w:r>
      <w:ins w:id="430" w:author="Date Masahiro" w:date="2018-08-08T09:50:00Z">
        <w:r>
          <w:rPr>
            <w:rFonts w:ascii="Verdana" w:eastAsia="ＭＳ Ｐゴシック" w:hAnsi="Verdana" w:hint="eastAsia"/>
          </w:rPr>
          <w:t>でしょう</w:t>
        </w:r>
      </w:ins>
      <w:del w:id="431" w:author="Date Masahiro" w:date="2018-08-08T09:50:00Z">
        <w:r w:rsidR="008F7116" w:rsidRPr="00B4767A" w:rsidDel="00EF0A0B">
          <w:rPr>
            <w:rFonts w:ascii="Verdana" w:eastAsia="ＭＳ Ｐゴシック" w:hAnsi="Verdana" w:hint="eastAsia"/>
          </w:rPr>
          <w:delText>ことができるようになります</w:delText>
        </w:r>
      </w:del>
      <w:r w:rsidR="008F7116" w:rsidRPr="00B4767A">
        <w:rPr>
          <w:rFonts w:ascii="Verdana" w:eastAsia="ＭＳ Ｐゴシック" w:hAnsi="Verdana" w:hint="eastAsia"/>
        </w:rPr>
        <w:t>。</w:t>
      </w:r>
    </w:p>
    <w:p w14:paraId="1505C481" w14:textId="5E13D206" w:rsidR="00544125" w:rsidRPr="00B4767A" w:rsidRDefault="00544125" w:rsidP="00544125">
      <w:pPr>
        <w:rPr>
          <w:rFonts w:ascii="Verdana" w:eastAsia="ＭＳ Ｐゴシック" w:hAnsi="Verdana"/>
        </w:rPr>
      </w:pPr>
    </w:p>
    <w:p w14:paraId="195044E2" w14:textId="1442AD9C" w:rsidR="00544125" w:rsidRPr="00B4767A" w:rsidRDefault="00544125" w:rsidP="00544125">
      <w:pPr>
        <w:rPr>
          <w:rFonts w:ascii="Verdana" w:eastAsia="ＭＳ Ｐゴシック" w:hAnsi="Verdana"/>
        </w:rPr>
      </w:pPr>
      <w:r w:rsidRPr="00B4767A">
        <w:rPr>
          <w:rFonts w:ascii="Verdana" w:eastAsia="ＭＳ Ｐゴシック" w:hAnsi="Verdana"/>
        </w:rPr>
        <w:t>This happens regularly today, as enterprises and organizations realize that the technology problems they are trying to solve are larger than any of them individually. That’s when they can begin to see strategic value in joining together with other companies in vendor-neutral joint projects that are working for the greater good in solving technical problems faced by businesses.</w:t>
      </w:r>
    </w:p>
    <w:p w14:paraId="5D0AEE92" w14:textId="2AEE12CA" w:rsidR="008F7116" w:rsidRPr="00B4767A" w:rsidRDefault="008F7116" w:rsidP="00544125">
      <w:pPr>
        <w:rPr>
          <w:rFonts w:ascii="Verdana" w:eastAsia="ＭＳ Ｐゴシック" w:hAnsi="Verdana"/>
        </w:rPr>
      </w:pPr>
      <w:r w:rsidRPr="00B4767A">
        <w:rPr>
          <w:rFonts w:ascii="Verdana" w:eastAsia="ＭＳ Ｐゴシック" w:hAnsi="Verdana" w:hint="eastAsia"/>
        </w:rPr>
        <w:t>今日、このようなことは頻繁に起きています。</w:t>
      </w:r>
      <w:r w:rsidR="006E78D1" w:rsidRPr="00B4767A">
        <w:rPr>
          <w:rFonts w:ascii="Verdana" w:eastAsia="ＭＳ Ｐゴシック" w:hAnsi="Verdana" w:hint="eastAsia"/>
        </w:rPr>
        <w:t>今や、</w:t>
      </w:r>
      <w:r w:rsidRPr="00B4767A">
        <w:rPr>
          <w:rFonts w:ascii="Verdana" w:eastAsia="ＭＳ Ｐゴシック" w:hAnsi="Verdana" w:hint="eastAsia"/>
        </w:rPr>
        <w:t>企業や組織が解決しようと試みる技術的な課題の大きさは、個別に解決できる課題の上限をはるかに超えているからです。</w:t>
      </w:r>
      <w:r w:rsidR="00AA64EB" w:rsidRPr="00B4767A">
        <w:rPr>
          <w:rFonts w:ascii="Verdana" w:eastAsia="ＭＳ Ｐゴシック" w:hAnsi="Verdana" w:hint="eastAsia"/>
        </w:rPr>
        <w:t>企業や組織が他企業とともにベンダー中立なジョイントプロジェクトに参加することの戦略的価値にようやく気づき始めたのです。そのようなジョイントプロジェクトは、</w:t>
      </w:r>
      <w:ins w:id="432" w:author="Date Masahiro" w:date="2018-08-08T09:54:00Z">
        <w:r w:rsidR="00ED77C4">
          <w:rPr>
            <w:rFonts w:ascii="Verdana" w:eastAsia="ＭＳ Ｐゴシック" w:hAnsi="Verdana" w:hint="eastAsia"/>
          </w:rPr>
          <w:t>各</w:t>
        </w:r>
      </w:ins>
      <w:r w:rsidR="00AA64EB" w:rsidRPr="00B4767A">
        <w:rPr>
          <w:rFonts w:ascii="Verdana" w:eastAsia="ＭＳ Ｐゴシック" w:hAnsi="Verdana" w:hint="eastAsia"/>
        </w:rPr>
        <w:t>企業が直面する技術課題を解決する</w:t>
      </w:r>
      <w:del w:id="433" w:author="Date Masahiro" w:date="2018-08-08T09:53:00Z">
        <w:r w:rsidR="00AA64EB" w:rsidRPr="00B4767A" w:rsidDel="00EF0A0B">
          <w:rPr>
            <w:rFonts w:ascii="Verdana" w:eastAsia="ＭＳ Ｐゴシック" w:hAnsi="Verdana" w:hint="eastAsia"/>
          </w:rPr>
          <w:delText>ことにおいて、より優れた</w:delText>
        </w:r>
      </w:del>
      <w:r w:rsidR="00AA64EB" w:rsidRPr="00B4767A">
        <w:rPr>
          <w:rFonts w:ascii="Verdana" w:eastAsia="ＭＳ Ｐゴシック" w:hAnsi="Verdana" w:hint="eastAsia"/>
        </w:rPr>
        <w:t>解を得る</w:t>
      </w:r>
      <w:ins w:id="434" w:author="Date Masahiro" w:date="2018-08-08T09:54:00Z">
        <w:r w:rsidR="00ED77C4">
          <w:rPr>
            <w:rFonts w:ascii="Verdana" w:eastAsia="ＭＳ Ｐゴシック" w:hAnsi="Verdana" w:hint="eastAsia"/>
          </w:rPr>
          <w:t>という社会的な大義のために</w:t>
        </w:r>
      </w:ins>
      <w:del w:id="435" w:author="Date Masahiro" w:date="2018-08-08T09:54:00Z">
        <w:r w:rsidR="00AA64EB" w:rsidRPr="00B4767A" w:rsidDel="00ED77C4">
          <w:rPr>
            <w:rFonts w:ascii="Verdana" w:eastAsia="ＭＳ Ｐゴシック" w:hAnsi="Verdana" w:hint="eastAsia"/>
          </w:rPr>
          <w:delText>べく</w:delText>
        </w:r>
      </w:del>
      <w:r w:rsidR="00AA64EB" w:rsidRPr="00B4767A">
        <w:rPr>
          <w:rFonts w:ascii="Verdana" w:eastAsia="ＭＳ Ｐゴシック" w:hAnsi="Verdana" w:hint="eastAsia"/>
        </w:rPr>
        <w:t>活動しています。</w:t>
      </w:r>
    </w:p>
    <w:p w14:paraId="376F5889" w14:textId="77777777" w:rsidR="00544125" w:rsidRPr="00B4767A" w:rsidRDefault="00544125" w:rsidP="00544125">
      <w:pPr>
        <w:rPr>
          <w:rFonts w:ascii="Verdana" w:eastAsia="ＭＳ Ｐゴシック" w:hAnsi="Verdana"/>
        </w:rPr>
      </w:pPr>
    </w:p>
    <w:p w14:paraId="45A44FB8" w14:textId="5B35D26F" w:rsidR="00544125" w:rsidRPr="00B4767A" w:rsidRDefault="00544125" w:rsidP="00544125">
      <w:pPr>
        <w:rPr>
          <w:rFonts w:ascii="Verdana" w:eastAsia="ＭＳ Ｐゴシック" w:hAnsi="Verdana"/>
        </w:rPr>
      </w:pPr>
      <w:r w:rsidRPr="00B4767A">
        <w:rPr>
          <w:rFonts w:ascii="Verdana" w:eastAsia="ＭＳ Ｐゴシック" w:hAnsi="Verdana"/>
        </w:rPr>
        <w:t xml:space="preserve">Several examples of this approach are the open source projects for Hyperledger, </w:t>
      </w:r>
      <w:r w:rsidRPr="00B4767A">
        <w:rPr>
          <w:rFonts w:ascii="Verdana" w:eastAsia="ＭＳ Ｐゴシック" w:hAnsi="Verdana"/>
        </w:rPr>
        <w:lastRenderedPageBreak/>
        <w:t>which is a collaborative effort sponsored by The Linux Foundation to advance cross-industry blockchain technologies, and for the Cloud Native Computing Foundation, which is open source software used to create modern private and public clouds. Enterprises contribute not only developers to work on these large-scale projects but also provide plenty of dollars to help fund, promote and drive the technologies forward.</w:t>
      </w:r>
    </w:p>
    <w:p w14:paraId="3AD6D766" w14:textId="2DDF5F5B" w:rsidR="00AA64EB" w:rsidRPr="00B4767A" w:rsidRDefault="00AA64EB" w:rsidP="00544125">
      <w:pPr>
        <w:rPr>
          <w:rFonts w:ascii="Verdana" w:eastAsia="ＭＳ Ｐゴシック" w:hAnsi="Verdana"/>
        </w:rPr>
      </w:pPr>
      <w:r w:rsidRPr="00B4767A">
        <w:rPr>
          <w:rFonts w:ascii="Verdana" w:eastAsia="ＭＳ Ｐゴシック" w:hAnsi="Verdana" w:hint="eastAsia"/>
        </w:rPr>
        <w:t>このアプローチをとる例を</w:t>
      </w:r>
      <w:r w:rsidRPr="00B4767A">
        <w:rPr>
          <w:rFonts w:ascii="Verdana" w:eastAsia="ＭＳ Ｐゴシック" w:hAnsi="Verdana" w:hint="eastAsia"/>
        </w:rPr>
        <w:t>2</w:t>
      </w:r>
      <w:r w:rsidRPr="00B4767A">
        <w:rPr>
          <w:rFonts w:ascii="Verdana" w:eastAsia="ＭＳ Ｐゴシック" w:hAnsi="Verdana" w:hint="eastAsia"/>
        </w:rPr>
        <w:t>つ挙げます。</w:t>
      </w:r>
      <w:r w:rsidRPr="00B4767A">
        <w:rPr>
          <w:rFonts w:ascii="Verdana" w:eastAsia="ＭＳ Ｐゴシック" w:hAnsi="Verdana" w:hint="eastAsia"/>
        </w:rPr>
        <w:t>1</w:t>
      </w:r>
      <w:r w:rsidRPr="00B4767A">
        <w:rPr>
          <w:rFonts w:ascii="Verdana" w:eastAsia="ＭＳ Ｐゴシック" w:hAnsi="Verdana" w:hint="eastAsia"/>
        </w:rPr>
        <w:t>つ目は、</w:t>
      </w:r>
      <w:r w:rsidR="00E67100">
        <w:rPr>
          <w:rStyle w:val="a7"/>
          <w:rFonts w:ascii="Verdana" w:eastAsia="ＭＳ Ｐゴシック" w:hAnsi="Verdana"/>
        </w:rPr>
        <w:fldChar w:fldCharType="begin"/>
      </w:r>
      <w:r w:rsidR="00E67100">
        <w:rPr>
          <w:rStyle w:val="a7"/>
          <w:rFonts w:ascii="Verdana" w:eastAsia="ＭＳ Ｐゴシック" w:hAnsi="Verdana"/>
        </w:rPr>
        <w:instrText xml:space="preserve"> HYPERLINK "https://www.hyperledger.org/" </w:instrText>
      </w:r>
      <w:r w:rsidR="00E67100">
        <w:rPr>
          <w:rStyle w:val="a7"/>
          <w:rFonts w:ascii="Verdana" w:eastAsia="ＭＳ Ｐゴシック" w:hAnsi="Verdana"/>
        </w:rPr>
        <w:fldChar w:fldCharType="separate"/>
      </w:r>
      <w:r w:rsidRPr="00B4767A">
        <w:rPr>
          <w:rStyle w:val="a7"/>
          <w:rFonts w:ascii="Verdana" w:eastAsia="ＭＳ Ｐゴシック" w:hAnsi="Verdana" w:hint="eastAsia"/>
        </w:rPr>
        <w:t>Hyperledger</w:t>
      </w:r>
      <w:r w:rsidR="00E67100">
        <w:rPr>
          <w:rStyle w:val="a7"/>
          <w:rFonts w:ascii="Verdana" w:eastAsia="ＭＳ Ｐゴシック" w:hAnsi="Verdana"/>
        </w:rPr>
        <w:fldChar w:fldCharType="end"/>
      </w:r>
      <w:r w:rsidRPr="00B4767A">
        <w:rPr>
          <w:rFonts w:ascii="Verdana" w:eastAsia="ＭＳ Ｐゴシック" w:hAnsi="Verdana" w:hint="eastAsia"/>
        </w:rPr>
        <w:t>のためのオープンソースプロジェクトです。</w:t>
      </w:r>
      <w:r w:rsidR="00EA166C" w:rsidRPr="00B4767A">
        <w:rPr>
          <w:rFonts w:ascii="Verdana" w:eastAsia="ＭＳ Ｐゴシック" w:hAnsi="Verdana" w:hint="eastAsia"/>
        </w:rPr>
        <w:t>同プロジェクトは、</w:t>
      </w:r>
      <w:r w:rsidR="00EA166C" w:rsidRPr="00B4767A">
        <w:rPr>
          <w:rFonts w:ascii="Verdana" w:eastAsia="ＭＳ Ｐゴシック" w:hAnsi="Verdana" w:hint="eastAsia"/>
        </w:rPr>
        <w:t>Linux Foundation</w:t>
      </w:r>
      <w:r w:rsidR="00EA166C" w:rsidRPr="00B4767A">
        <w:rPr>
          <w:rFonts w:ascii="Verdana" w:eastAsia="ＭＳ Ｐゴシック" w:hAnsi="Verdana" w:hint="eastAsia"/>
        </w:rPr>
        <w:t>が</w:t>
      </w:r>
      <w:r w:rsidR="00EA166C" w:rsidRPr="00B4767A">
        <w:rPr>
          <w:rStyle w:val="a9"/>
          <w:rFonts w:ascii="Verdana" w:eastAsia="ＭＳ Ｐゴシック" w:hAnsi="Verdana"/>
        </w:rPr>
        <w:commentReference w:id="436"/>
      </w:r>
      <w:del w:id="437" w:author="Date Masahiro" w:date="2018-08-08T09:57:00Z">
        <w:r w:rsidR="00EA166C" w:rsidRPr="00B4767A" w:rsidDel="00ED77C4">
          <w:rPr>
            <w:rFonts w:ascii="Verdana" w:eastAsia="ＭＳ Ｐゴシック" w:hAnsi="Verdana" w:hint="eastAsia"/>
          </w:rPr>
          <w:delText>ホストを務める</w:delText>
        </w:r>
      </w:del>
      <w:ins w:id="438" w:author="Date Masahiro" w:date="2018-08-08T09:57:00Z">
        <w:r w:rsidR="00ED77C4">
          <w:rPr>
            <w:rFonts w:ascii="Verdana" w:eastAsia="ＭＳ Ｐゴシック" w:hAnsi="Verdana" w:hint="eastAsia"/>
          </w:rPr>
          <w:t>後援している</w:t>
        </w:r>
      </w:ins>
      <w:r w:rsidR="00EA166C" w:rsidRPr="00B4767A">
        <w:rPr>
          <w:rFonts w:ascii="Verdana" w:eastAsia="ＭＳ Ｐゴシック" w:hAnsi="Verdana" w:hint="eastAsia"/>
        </w:rPr>
        <w:t>共同開発活動であり、業界</w:t>
      </w:r>
      <w:r w:rsidR="00FB332D" w:rsidRPr="00B4767A">
        <w:rPr>
          <w:rFonts w:ascii="Verdana" w:eastAsia="ＭＳ Ｐゴシック" w:hAnsi="Verdana" w:hint="eastAsia"/>
        </w:rPr>
        <w:t>を</w:t>
      </w:r>
      <w:r w:rsidR="00EA166C" w:rsidRPr="00B4767A">
        <w:rPr>
          <w:rFonts w:ascii="Verdana" w:eastAsia="ＭＳ Ｐゴシック" w:hAnsi="Verdana" w:hint="eastAsia"/>
        </w:rPr>
        <w:t>跨るブロックチェーン</w:t>
      </w:r>
      <w:r w:rsidR="00FB332D" w:rsidRPr="00B4767A">
        <w:rPr>
          <w:rFonts w:ascii="Verdana" w:eastAsia="ＭＳ Ｐゴシック" w:hAnsi="Verdana" w:hint="eastAsia"/>
        </w:rPr>
        <w:t>技術</w:t>
      </w:r>
      <w:r w:rsidR="00EA166C" w:rsidRPr="00B4767A">
        <w:rPr>
          <w:rFonts w:ascii="Verdana" w:eastAsia="ＭＳ Ｐゴシック" w:hAnsi="Verdana" w:hint="eastAsia"/>
        </w:rPr>
        <w:t>の</w:t>
      </w:r>
      <w:r w:rsidR="00FB332D" w:rsidRPr="00B4767A">
        <w:rPr>
          <w:rFonts w:ascii="Verdana" w:eastAsia="ＭＳ Ｐゴシック" w:hAnsi="Verdana" w:hint="eastAsia"/>
        </w:rPr>
        <w:t>強化・発展を目指しています。</w:t>
      </w:r>
      <w:r w:rsidR="00FB332D" w:rsidRPr="00B4767A">
        <w:rPr>
          <w:rFonts w:ascii="Verdana" w:eastAsia="ＭＳ Ｐゴシック" w:hAnsi="Verdana" w:hint="eastAsia"/>
        </w:rPr>
        <w:t>2</w:t>
      </w:r>
      <w:r w:rsidR="00FB332D" w:rsidRPr="00B4767A">
        <w:rPr>
          <w:rFonts w:ascii="Verdana" w:eastAsia="ＭＳ Ｐゴシック" w:hAnsi="Verdana" w:hint="eastAsia"/>
        </w:rPr>
        <w:t>つ目は、</w:t>
      </w:r>
      <w:r w:rsidR="00E67100">
        <w:rPr>
          <w:rStyle w:val="a7"/>
          <w:rFonts w:ascii="Verdana" w:eastAsia="ＭＳ Ｐゴシック" w:hAnsi="Verdana"/>
        </w:rPr>
        <w:fldChar w:fldCharType="begin"/>
      </w:r>
      <w:r w:rsidR="00E67100">
        <w:rPr>
          <w:rStyle w:val="a7"/>
          <w:rFonts w:ascii="Verdana" w:eastAsia="ＭＳ Ｐゴシック" w:hAnsi="Verdana"/>
        </w:rPr>
        <w:instrText xml:space="preserve"> HYPERLINK "https://www.cncf.io/" </w:instrText>
      </w:r>
      <w:r w:rsidR="00E67100">
        <w:rPr>
          <w:rStyle w:val="a7"/>
          <w:rFonts w:ascii="Verdana" w:eastAsia="ＭＳ Ｐゴシック" w:hAnsi="Verdana"/>
        </w:rPr>
        <w:fldChar w:fldCharType="separate"/>
      </w:r>
      <w:r w:rsidR="00FB332D" w:rsidRPr="00B4767A">
        <w:rPr>
          <w:rStyle w:val="a7"/>
          <w:rFonts w:ascii="Verdana" w:eastAsia="ＭＳ Ｐゴシック" w:hAnsi="Verdana"/>
        </w:rPr>
        <w:t>Cloud Native Computing Foundation (CNCF)</w:t>
      </w:r>
      <w:r w:rsidR="00E67100">
        <w:rPr>
          <w:rStyle w:val="a7"/>
          <w:rFonts w:ascii="Verdana" w:eastAsia="ＭＳ Ｐゴシック" w:hAnsi="Verdana"/>
        </w:rPr>
        <w:fldChar w:fldCharType="end"/>
      </w:r>
      <w:r w:rsidR="00FB332D" w:rsidRPr="00B4767A">
        <w:rPr>
          <w:rFonts w:ascii="Verdana" w:eastAsia="ＭＳ Ｐゴシック" w:hAnsi="Verdana"/>
        </w:rPr>
        <w:t xml:space="preserve"> </w:t>
      </w:r>
      <w:r w:rsidR="00FB332D" w:rsidRPr="00B4767A">
        <w:rPr>
          <w:rFonts w:ascii="Verdana" w:eastAsia="ＭＳ Ｐゴシック" w:hAnsi="Verdana" w:hint="eastAsia"/>
        </w:rPr>
        <w:t>で、こちらは最新のプライベートクラウド、および、パブリッククラウドを構築するために利用されるオープンソースソフトウェアです。多くの企業は、これらの大規模プロジェクトに開発者</w:t>
      </w:r>
      <w:del w:id="439" w:author="Date Masahiro" w:date="2018-08-08T09:58:00Z">
        <w:r w:rsidR="00FB332D" w:rsidRPr="00B4767A" w:rsidDel="00ED77C4">
          <w:rPr>
            <w:rFonts w:ascii="Verdana" w:eastAsia="ＭＳ Ｐゴシック" w:hAnsi="Verdana" w:hint="eastAsia"/>
          </w:rPr>
          <w:delText>を</w:delText>
        </w:r>
      </w:del>
      <w:ins w:id="440" w:author="Date Masahiro" w:date="2018-08-08T09:58:00Z">
        <w:r w:rsidR="00ED77C4">
          <w:rPr>
            <w:rFonts w:ascii="Verdana" w:eastAsia="ＭＳ Ｐゴシック" w:hAnsi="Verdana" w:hint="eastAsia"/>
          </w:rPr>
          <w:t>として</w:t>
        </w:r>
      </w:ins>
      <w:r w:rsidR="00FB332D" w:rsidRPr="00B4767A">
        <w:rPr>
          <w:rFonts w:ascii="Verdana" w:eastAsia="ＭＳ Ｐゴシック" w:hAnsi="Verdana" w:hint="eastAsia"/>
        </w:rPr>
        <w:t>貢献するだけではなく、</w:t>
      </w:r>
      <w:r w:rsidR="00E279B6" w:rsidRPr="00B4767A">
        <w:rPr>
          <w:rFonts w:ascii="Verdana" w:eastAsia="ＭＳ Ｐゴシック" w:hAnsi="Verdana" w:hint="eastAsia"/>
        </w:rPr>
        <w:t>多くの資金を提供し</w:t>
      </w:r>
      <w:del w:id="441" w:author="Date Masahiro" w:date="2018-08-08T09:58:00Z">
        <w:r w:rsidR="00E279B6" w:rsidRPr="00B4767A" w:rsidDel="00ED77C4">
          <w:rPr>
            <w:rFonts w:ascii="Verdana" w:eastAsia="ＭＳ Ｐゴシック" w:hAnsi="Verdana" w:hint="eastAsia"/>
          </w:rPr>
          <w:delText>ており</w:delText>
        </w:r>
      </w:del>
      <w:r w:rsidR="00E279B6" w:rsidRPr="00B4767A">
        <w:rPr>
          <w:rFonts w:ascii="Verdana" w:eastAsia="ＭＳ Ｐゴシック" w:hAnsi="Verdana" w:hint="eastAsia"/>
        </w:rPr>
        <w:t>、</w:t>
      </w:r>
      <w:r w:rsidR="00FB332D" w:rsidRPr="00B4767A">
        <w:rPr>
          <w:rFonts w:ascii="Verdana" w:eastAsia="ＭＳ Ｐゴシック" w:hAnsi="Verdana" w:hint="eastAsia"/>
        </w:rPr>
        <w:t>これら技術の</w:t>
      </w:r>
      <w:r w:rsidR="00E279B6" w:rsidRPr="00B4767A">
        <w:rPr>
          <w:rFonts w:ascii="Verdana" w:eastAsia="ＭＳ Ｐゴシック" w:hAnsi="Verdana" w:hint="eastAsia"/>
        </w:rPr>
        <w:t>普及・強化を手助けしています。</w:t>
      </w:r>
    </w:p>
    <w:p w14:paraId="4B93186A" w14:textId="77777777" w:rsidR="00544125" w:rsidRPr="00B4767A" w:rsidRDefault="00544125" w:rsidP="00544125">
      <w:pPr>
        <w:rPr>
          <w:rFonts w:ascii="Verdana" w:eastAsia="ＭＳ Ｐゴシック" w:hAnsi="Verdana"/>
        </w:rPr>
      </w:pPr>
    </w:p>
    <w:p w14:paraId="651C7ACA" w14:textId="50875A25" w:rsidR="00544125" w:rsidRPr="00B4767A" w:rsidRDefault="00544125" w:rsidP="00544125">
      <w:pPr>
        <w:rPr>
          <w:rFonts w:ascii="Verdana" w:eastAsia="ＭＳ Ｐゴシック" w:hAnsi="Verdana"/>
        </w:rPr>
      </w:pPr>
      <w:r w:rsidRPr="00B4767A">
        <w:rPr>
          <w:rFonts w:ascii="Verdana" w:eastAsia="ＭＳ Ｐゴシック" w:hAnsi="Verdana"/>
        </w:rPr>
        <w:t>Section 6</w:t>
      </w:r>
    </w:p>
    <w:p w14:paraId="739A2DD5" w14:textId="342F4145" w:rsidR="00E279B6" w:rsidRPr="00B4767A" w:rsidRDefault="00E279B6" w:rsidP="00544125">
      <w:pPr>
        <w:rPr>
          <w:rFonts w:ascii="Verdana" w:eastAsia="ＭＳ Ｐゴシック" w:hAnsi="Verdana"/>
        </w:rPr>
      </w:pPr>
      <w:del w:id="442" w:author="工内 隆" w:date="2018-08-10T15:38:00Z">
        <w:r w:rsidRPr="00B4767A" w:rsidDel="00E67100">
          <w:rPr>
            <w:rFonts w:ascii="Verdana" w:eastAsia="ＭＳ Ｐゴシック" w:hAnsi="Verdana" w:hint="eastAsia"/>
          </w:rPr>
          <w:delText>第六章</w:delText>
        </w:r>
      </w:del>
      <w:ins w:id="443" w:author="工内 隆" w:date="2018-08-10T15:38:00Z">
        <w:r w:rsidR="00E67100">
          <w:rPr>
            <w:rFonts w:ascii="Verdana" w:eastAsia="ＭＳ Ｐゴシック" w:hAnsi="Verdana" w:hint="eastAsia"/>
          </w:rPr>
          <w:t xml:space="preserve">セクション　</w:t>
        </w:r>
        <w:r w:rsidR="00E67100">
          <w:rPr>
            <w:rFonts w:ascii="Verdana" w:eastAsia="ＭＳ Ｐゴシック" w:hAnsi="Verdana" w:hint="eastAsia"/>
          </w:rPr>
          <w:t>6</w:t>
        </w:r>
      </w:ins>
    </w:p>
    <w:p w14:paraId="20BF41D4" w14:textId="77777777" w:rsidR="00E279B6" w:rsidRPr="00B4767A" w:rsidRDefault="00E279B6" w:rsidP="00544125">
      <w:pPr>
        <w:rPr>
          <w:rFonts w:ascii="Verdana" w:eastAsia="ＭＳ Ｐゴシック" w:hAnsi="Verdana"/>
        </w:rPr>
      </w:pPr>
    </w:p>
    <w:p w14:paraId="109F80E3" w14:textId="644D2380" w:rsidR="00544125" w:rsidRPr="00B4767A" w:rsidRDefault="00544125" w:rsidP="00544125">
      <w:pPr>
        <w:rPr>
          <w:rFonts w:ascii="Verdana" w:eastAsia="ＭＳ Ｐゴシック" w:hAnsi="Verdana"/>
        </w:rPr>
      </w:pPr>
      <w:r w:rsidRPr="00B4767A">
        <w:rPr>
          <w:rFonts w:ascii="Verdana" w:eastAsia="ＭＳ Ｐゴシック" w:hAnsi="Verdana"/>
        </w:rPr>
        <w:t>Final words</w:t>
      </w:r>
    </w:p>
    <w:p w14:paraId="7E57DC42" w14:textId="6FEA53FA" w:rsidR="00E279B6" w:rsidRPr="00B4767A" w:rsidRDefault="00E279B6" w:rsidP="00544125">
      <w:pPr>
        <w:rPr>
          <w:rFonts w:ascii="Verdana" w:eastAsia="ＭＳ Ｐゴシック" w:hAnsi="Verdana"/>
        </w:rPr>
      </w:pPr>
      <w:del w:id="444" w:author="工内 隆" w:date="2018-08-10T15:39:00Z">
        <w:r w:rsidRPr="00B4767A" w:rsidDel="00E67100">
          <w:rPr>
            <w:rFonts w:ascii="Verdana" w:eastAsia="ＭＳ Ｐゴシック" w:hAnsi="Verdana" w:hint="eastAsia"/>
          </w:rPr>
          <w:delText>結語</w:delText>
        </w:r>
      </w:del>
      <w:ins w:id="445" w:author="工内 隆" w:date="2018-08-10T15:39:00Z">
        <w:r w:rsidR="00E67100">
          <w:rPr>
            <w:rFonts w:ascii="Verdana" w:eastAsia="ＭＳ Ｐゴシック" w:hAnsi="Verdana" w:hint="eastAsia"/>
          </w:rPr>
          <w:t>結論</w:t>
        </w:r>
      </w:ins>
    </w:p>
    <w:p w14:paraId="52202E59" w14:textId="77777777" w:rsidR="00544125" w:rsidRPr="00B4767A" w:rsidRDefault="00544125" w:rsidP="00544125">
      <w:pPr>
        <w:rPr>
          <w:rFonts w:ascii="Verdana" w:eastAsia="ＭＳ Ｐゴシック" w:hAnsi="Verdana"/>
        </w:rPr>
      </w:pPr>
    </w:p>
    <w:p w14:paraId="379EFAC7" w14:textId="404E80D2" w:rsidR="00544125" w:rsidRPr="00B4767A" w:rsidRDefault="00544125" w:rsidP="00544125">
      <w:pPr>
        <w:rPr>
          <w:rFonts w:ascii="Verdana" w:eastAsia="ＭＳ Ｐゴシック" w:hAnsi="Verdana"/>
        </w:rPr>
      </w:pPr>
      <w:r w:rsidRPr="00B4767A">
        <w:rPr>
          <w:rFonts w:ascii="Verdana" w:eastAsia="ＭＳ Ｐゴシック" w:hAnsi="Verdana"/>
        </w:rPr>
        <w:t>Taking the leap to start an open source project can be a bit mystifying and even scary, at least the first time. But when your enterprise sees and quantifies the exponential value it can receive in the process, that first project may be only the start of your corporate journey to using open source software more strategically. Learn how others have taken this path to help make your next open source endeavor a successful one.</w:t>
      </w:r>
    </w:p>
    <w:p w14:paraId="1EB0BFA0" w14:textId="2583D40C" w:rsidR="00E279B6" w:rsidRPr="00B4767A" w:rsidRDefault="00440E16" w:rsidP="00544125">
      <w:pPr>
        <w:rPr>
          <w:rFonts w:ascii="Verdana" w:eastAsia="ＭＳ Ｐゴシック" w:hAnsi="Verdana"/>
        </w:rPr>
      </w:pPr>
      <w:r w:rsidRPr="00B4767A">
        <w:rPr>
          <w:rFonts w:ascii="Verdana" w:eastAsia="ＭＳ Ｐゴシック" w:hAnsi="Verdana" w:hint="eastAsia"/>
        </w:rPr>
        <w:t>オープンソースプロジェクトを立ち上げ</w:t>
      </w:r>
      <w:ins w:id="446" w:author="Date Masahiro" w:date="2018-08-08T10:04:00Z">
        <w:r w:rsidR="004740C9">
          <w:rPr>
            <w:rFonts w:ascii="Verdana" w:eastAsia="ＭＳ Ｐゴシック" w:hAnsi="Verdana" w:hint="eastAsia"/>
          </w:rPr>
          <w:t>、</w:t>
        </w:r>
      </w:ins>
      <w:ins w:id="447" w:author="Date Masahiro" w:date="2018-08-08T10:05:00Z">
        <w:r w:rsidR="004740C9">
          <w:rPr>
            <w:rFonts w:ascii="Verdana" w:eastAsia="ＭＳ Ｐゴシック" w:hAnsi="Verdana" w:hint="eastAsia"/>
          </w:rPr>
          <w:t>飛躍させることは</w:t>
        </w:r>
      </w:ins>
      <w:del w:id="448" w:author="Date Masahiro" w:date="2018-08-08T10:05:00Z">
        <w:r w:rsidRPr="00B4767A" w:rsidDel="004740C9">
          <w:rPr>
            <w:rFonts w:ascii="Verdana" w:eastAsia="ＭＳ Ｐゴシック" w:hAnsi="Verdana" w:hint="eastAsia"/>
          </w:rPr>
          <w:delText>るための跳躍は</w:delText>
        </w:r>
      </w:del>
      <w:r w:rsidRPr="00B4767A">
        <w:rPr>
          <w:rFonts w:ascii="Verdana" w:eastAsia="ＭＳ Ｐゴシック" w:hAnsi="Verdana" w:hint="eastAsia"/>
        </w:rPr>
        <w:t>、少なくとも</w:t>
      </w:r>
      <w:ins w:id="449" w:author="Date Masahiro" w:date="2018-08-08T10:05:00Z">
        <w:r w:rsidR="004740C9">
          <w:rPr>
            <w:rFonts w:ascii="Verdana" w:eastAsia="ＭＳ Ｐゴシック" w:hAnsi="Verdana" w:hint="eastAsia"/>
          </w:rPr>
          <w:t>始めは</w:t>
        </w:r>
      </w:ins>
      <w:del w:id="450" w:author="Date Masahiro" w:date="2018-08-08T10:05:00Z">
        <w:r w:rsidRPr="00B4767A" w:rsidDel="004740C9">
          <w:rPr>
            <w:rFonts w:ascii="Verdana" w:eastAsia="ＭＳ Ｐゴシック" w:hAnsi="Verdana" w:hint="eastAsia"/>
          </w:rPr>
          <w:delText>最初の</w:delText>
        </w:r>
        <w:r w:rsidRPr="00B4767A" w:rsidDel="004740C9">
          <w:rPr>
            <w:rFonts w:ascii="Verdana" w:eastAsia="ＭＳ Ｐゴシック" w:hAnsi="Verdana" w:hint="eastAsia"/>
          </w:rPr>
          <w:delText>1</w:delText>
        </w:r>
        <w:r w:rsidRPr="00B4767A" w:rsidDel="004740C9">
          <w:rPr>
            <w:rFonts w:ascii="Verdana" w:eastAsia="ＭＳ Ｐゴシック" w:hAnsi="Verdana" w:hint="eastAsia"/>
          </w:rPr>
          <w:delText>回目では</w:delText>
        </w:r>
      </w:del>
      <w:r w:rsidRPr="00B4767A">
        <w:rPr>
          <w:rFonts w:ascii="Verdana" w:eastAsia="ＭＳ Ｐゴシック" w:hAnsi="Verdana" w:hint="eastAsia"/>
        </w:rPr>
        <w:t>、</w:t>
      </w:r>
      <w:ins w:id="451" w:author="Date Masahiro" w:date="2018-08-08T10:06:00Z">
        <w:r w:rsidR="004740C9">
          <w:rPr>
            <w:rFonts w:ascii="Verdana" w:eastAsia="ＭＳ Ｐゴシック" w:hAnsi="Verdana" w:hint="eastAsia"/>
          </w:rPr>
          <w:t>ちょっと</w:t>
        </w:r>
      </w:ins>
      <w:del w:id="452" w:author="Date Masahiro" w:date="2018-08-08T10:06:00Z">
        <w:r w:rsidRPr="00B4767A" w:rsidDel="004740C9">
          <w:rPr>
            <w:rFonts w:ascii="Verdana" w:eastAsia="ＭＳ Ｐゴシック" w:hAnsi="Verdana" w:hint="eastAsia"/>
          </w:rPr>
          <w:delText>いささか</w:delText>
        </w:r>
      </w:del>
      <w:r w:rsidRPr="00B4767A">
        <w:rPr>
          <w:rFonts w:ascii="Verdana" w:eastAsia="ＭＳ Ｐゴシック" w:hAnsi="Verdana" w:hint="eastAsia"/>
        </w:rPr>
        <w:t>神秘的で</w:t>
      </w:r>
      <w:del w:id="453" w:author="Date Masahiro" w:date="2018-08-08T10:06:00Z">
        <w:r w:rsidRPr="00B4767A" w:rsidDel="004740C9">
          <w:rPr>
            <w:rFonts w:ascii="Verdana" w:eastAsia="ＭＳ Ｐゴシック" w:hAnsi="Verdana" w:hint="eastAsia"/>
          </w:rPr>
          <w:delText>あり</w:delText>
        </w:r>
      </w:del>
      <w:r w:rsidRPr="00B4767A">
        <w:rPr>
          <w:rFonts w:ascii="Verdana" w:eastAsia="ＭＳ Ｐゴシック" w:hAnsi="Verdana" w:hint="eastAsia"/>
        </w:rPr>
        <w:t>、</w:t>
      </w:r>
      <w:del w:id="454" w:author="Date Masahiro" w:date="2018-08-08T10:06:00Z">
        <w:r w:rsidR="00EA3F86" w:rsidRPr="00B4767A" w:rsidDel="004740C9">
          <w:rPr>
            <w:rFonts w:ascii="Verdana" w:eastAsia="ＭＳ Ｐゴシック" w:hAnsi="Verdana" w:hint="eastAsia"/>
          </w:rPr>
          <w:delText>むしろ</w:delText>
        </w:r>
      </w:del>
      <w:r w:rsidRPr="00B4767A">
        <w:rPr>
          <w:rFonts w:ascii="Verdana" w:eastAsia="ＭＳ Ｐゴシック" w:hAnsi="Verdana" w:hint="eastAsia"/>
        </w:rPr>
        <w:t>恐ろし</w:t>
      </w:r>
      <w:r w:rsidR="00EA3F86" w:rsidRPr="00B4767A">
        <w:rPr>
          <w:rFonts w:ascii="Verdana" w:eastAsia="ＭＳ Ｐゴシック" w:hAnsi="Verdana" w:hint="eastAsia"/>
        </w:rPr>
        <w:t>い</w:t>
      </w:r>
      <w:ins w:id="455" w:author="Date Masahiro" w:date="2018-08-08T10:07:00Z">
        <w:r w:rsidR="004740C9">
          <w:rPr>
            <w:rFonts w:ascii="Verdana" w:eastAsia="ＭＳ Ｐゴシック" w:hAnsi="Verdana" w:hint="eastAsia"/>
          </w:rPr>
          <w:t>ところさえあります</w:t>
        </w:r>
      </w:ins>
      <w:del w:id="456" w:author="Date Masahiro" w:date="2018-08-08T10:07:00Z">
        <w:r w:rsidRPr="00B4767A" w:rsidDel="004740C9">
          <w:rPr>
            <w:rFonts w:ascii="Verdana" w:eastAsia="ＭＳ Ｐゴシック" w:hAnsi="Verdana" w:hint="eastAsia"/>
          </w:rPr>
          <w:delText>ことかもしれません</w:delText>
        </w:r>
      </w:del>
      <w:r w:rsidRPr="00B4767A">
        <w:rPr>
          <w:rFonts w:ascii="Verdana" w:eastAsia="ＭＳ Ｐゴシック" w:hAnsi="Verdana" w:hint="eastAsia"/>
        </w:rPr>
        <w:t>。</w:t>
      </w:r>
      <w:r w:rsidR="00EA3F86" w:rsidRPr="00B4767A">
        <w:rPr>
          <w:rFonts w:ascii="Verdana" w:eastAsia="ＭＳ Ｐゴシック" w:hAnsi="Verdana" w:hint="eastAsia"/>
        </w:rPr>
        <w:t>しかし、企業がそのプロセスによって受け取る指数的価値を理解し、定量化すると、その最初のプロジェクトはオープンソースソフトウェアをより戦略的に活用する企業活動の最初の一歩となる</w:t>
      </w:r>
      <w:del w:id="457" w:author="Date Masahiro" w:date="2018-08-08T10:09:00Z">
        <w:r w:rsidR="00EA3F86" w:rsidRPr="00B4767A" w:rsidDel="004740C9">
          <w:rPr>
            <w:rFonts w:ascii="Verdana" w:eastAsia="ＭＳ Ｐゴシック" w:hAnsi="Verdana" w:hint="eastAsia"/>
          </w:rPr>
          <w:delText>かもしれません</w:delText>
        </w:r>
      </w:del>
      <w:ins w:id="458" w:author="Date Masahiro" w:date="2018-08-08T10:09:00Z">
        <w:r w:rsidR="004740C9">
          <w:rPr>
            <w:rFonts w:ascii="Verdana" w:eastAsia="ＭＳ Ｐゴシック" w:hAnsi="Verdana" w:hint="eastAsia"/>
          </w:rPr>
          <w:t>でしょう</w:t>
        </w:r>
      </w:ins>
      <w:r w:rsidR="00EA3F86" w:rsidRPr="00B4767A">
        <w:rPr>
          <w:rFonts w:ascii="Verdana" w:eastAsia="ＭＳ Ｐゴシック" w:hAnsi="Verdana" w:hint="eastAsia"/>
        </w:rPr>
        <w:t>。</w:t>
      </w:r>
      <w:ins w:id="459" w:author="Date Masahiro" w:date="2018-08-08T10:11:00Z">
        <w:r w:rsidR="004740C9" w:rsidRPr="004740C9">
          <w:rPr>
            <w:rFonts w:ascii="Verdana" w:eastAsia="ＭＳ Ｐゴシック" w:hAnsi="Verdana" w:hint="eastAsia"/>
          </w:rPr>
          <w:t>それに続くオープンソース活動への挑戦が成功</w:t>
        </w:r>
      </w:ins>
      <w:ins w:id="460" w:author="Date Masahiro" w:date="2018-08-08T10:12:00Z">
        <w:r w:rsidR="004740C9">
          <w:rPr>
            <w:rFonts w:ascii="Verdana" w:eastAsia="ＭＳ Ｐゴシック" w:hAnsi="Verdana" w:hint="eastAsia"/>
          </w:rPr>
          <w:t>するために、</w:t>
        </w:r>
      </w:ins>
      <w:r w:rsidR="00EA3F86" w:rsidRPr="00B4767A">
        <w:rPr>
          <w:rFonts w:ascii="Verdana" w:eastAsia="ＭＳ Ｐゴシック" w:hAnsi="Verdana" w:hint="eastAsia"/>
        </w:rPr>
        <w:t>他の企業がこの</w:t>
      </w:r>
      <w:r w:rsidR="0014488B" w:rsidRPr="00B4767A">
        <w:rPr>
          <w:rFonts w:ascii="Verdana" w:eastAsia="ＭＳ Ｐゴシック" w:hAnsi="Verdana" w:hint="eastAsia"/>
        </w:rPr>
        <w:t>道のりをどのようにたどったかを学</w:t>
      </w:r>
      <w:r w:rsidR="00271CA1" w:rsidRPr="00B4767A">
        <w:rPr>
          <w:rFonts w:ascii="Verdana" w:eastAsia="ＭＳ Ｐゴシック" w:hAnsi="Verdana" w:hint="eastAsia"/>
        </w:rPr>
        <w:t>んでください。</w:t>
      </w:r>
      <w:del w:id="461" w:author="Date Masahiro" w:date="2018-08-08T10:10:00Z">
        <w:r w:rsidR="0014488B" w:rsidRPr="00B4767A" w:rsidDel="004740C9">
          <w:rPr>
            <w:rFonts w:ascii="Verdana" w:eastAsia="ＭＳ Ｐゴシック" w:hAnsi="Verdana" w:hint="eastAsia"/>
          </w:rPr>
          <w:delText>次に行う</w:delText>
        </w:r>
      </w:del>
      <w:del w:id="462" w:author="Date Masahiro" w:date="2018-08-08T10:11:00Z">
        <w:r w:rsidR="0014488B" w:rsidRPr="00B4767A" w:rsidDel="004740C9">
          <w:rPr>
            <w:rFonts w:ascii="Verdana" w:eastAsia="ＭＳ Ｐゴシック" w:hAnsi="Verdana" w:hint="eastAsia"/>
          </w:rPr>
          <w:delText>オープンソース活動</w:delText>
        </w:r>
      </w:del>
      <w:del w:id="463" w:author="Date Masahiro" w:date="2018-08-08T10:10:00Z">
        <w:r w:rsidR="0014488B" w:rsidRPr="00B4767A" w:rsidDel="004740C9">
          <w:rPr>
            <w:rFonts w:ascii="Verdana" w:eastAsia="ＭＳ Ｐゴシック" w:hAnsi="Verdana" w:hint="eastAsia"/>
          </w:rPr>
          <w:delText>の試み</w:delText>
        </w:r>
      </w:del>
      <w:del w:id="464" w:author="Date Masahiro" w:date="2018-08-08T10:11:00Z">
        <w:r w:rsidR="00271CA1" w:rsidRPr="00B4767A" w:rsidDel="004740C9">
          <w:rPr>
            <w:rFonts w:ascii="Verdana" w:eastAsia="ＭＳ Ｐゴシック" w:hAnsi="Verdana" w:hint="eastAsia"/>
          </w:rPr>
          <w:delText>が</w:delText>
        </w:r>
        <w:r w:rsidR="0014488B" w:rsidRPr="00B4767A" w:rsidDel="004740C9">
          <w:rPr>
            <w:rFonts w:ascii="Verdana" w:eastAsia="ＭＳ Ｐゴシック" w:hAnsi="Verdana" w:hint="eastAsia"/>
          </w:rPr>
          <w:delText>成功に至る</w:delText>
        </w:r>
      </w:del>
      <w:del w:id="465" w:author="Date Masahiro" w:date="2018-08-08T10:12:00Z">
        <w:r w:rsidR="0014488B" w:rsidRPr="00B4767A" w:rsidDel="004740C9">
          <w:rPr>
            <w:rFonts w:ascii="Verdana" w:eastAsia="ＭＳ Ｐゴシック" w:hAnsi="Verdana" w:hint="eastAsia"/>
          </w:rPr>
          <w:delText>こと</w:delText>
        </w:r>
        <w:r w:rsidR="00271CA1" w:rsidRPr="00B4767A" w:rsidDel="004740C9">
          <w:rPr>
            <w:rFonts w:ascii="Verdana" w:eastAsia="ＭＳ Ｐゴシック" w:hAnsi="Verdana" w:hint="eastAsia"/>
          </w:rPr>
          <w:delText>の</w:delText>
        </w:r>
        <w:r w:rsidR="0014488B" w:rsidRPr="00B4767A" w:rsidDel="004740C9">
          <w:rPr>
            <w:rFonts w:ascii="Verdana" w:eastAsia="ＭＳ Ｐゴシック" w:hAnsi="Verdana" w:hint="eastAsia"/>
          </w:rPr>
          <w:delText>手助け</w:delText>
        </w:r>
        <w:r w:rsidR="00271CA1" w:rsidRPr="00B4767A" w:rsidDel="004740C9">
          <w:rPr>
            <w:rFonts w:ascii="Verdana" w:eastAsia="ＭＳ Ｐゴシック" w:hAnsi="Verdana" w:hint="eastAsia"/>
          </w:rPr>
          <w:delText>とな</w:delText>
        </w:r>
        <w:r w:rsidR="0014488B" w:rsidRPr="00B4767A" w:rsidDel="004740C9">
          <w:rPr>
            <w:rFonts w:ascii="Verdana" w:eastAsia="ＭＳ Ｐゴシック" w:hAnsi="Verdana" w:hint="eastAsia"/>
          </w:rPr>
          <w:delText>るでしょう。</w:delText>
        </w:r>
      </w:del>
    </w:p>
    <w:p w14:paraId="69077417" w14:textId="77777777" w:rsidR="00544125" w:rsidRPr="00B4767A" w:rsidRDefault="00544125" w:rsidP="00544125">
      <w:pPr>
        <w:rPr>
          <w:rFonts w:ascii="Verdana" w:eastAsia="ＭＳ Ｐゴシック" w:hAnsi="Verdana"/>
        </w:rPr>
      </w:pPr>
    </w:p>
    <w:p w14:paraId="5DFD815A" w14:textId="6ACEFDF1" w:rsidR="00544125" w:rsidRPr="00B4767A" w:rsidRDefault="00544125" w:rsidP="00544125">
      <w:pPr>
        <w:rPr>
          <w:rFonts w:ascii="Verdana" w:eastAsia="ＭＳ Ｐゴシック" w:hAnsi="Verdana"/>
        </w:rPr>
      </w:pPr>
      <w:r w:rsidRPr="00B4767A">
        <w:rPr>
          <w:rFonts w:ascii="Verdana" w:eastAsia="ＭＳ Ｐゴシック" w:hAnsi="Verdana"/>
        </w:rPr>
        <w:t>Section 7</w:t>
      </w:r>
    </w:p>
    <w:p w14:paraId="21F0F838" w14:textId="0011FF74" w:rsidR="0014488B" w:rsidRPr="00B4767A" w:rsidRDefault="0014488B" w:rsidP="00544125">
      <w:pPr>
        <w:rPr>
          <w:rFonts w:ascii="Verdana" w:eastAsia="ＭＳ Ｐゴシック" w:hAnsi="Verdana"/>
        </w:rPr>
      </w:pPr>
      <w:del w:id="466" w:author="工内 隆" w:date="2018-08-10T15:39:00Z">
        <w:r w:rsidRPr="00B4767A" w:rsidDel="00E67100">
          <w:rPr>
            <w:rFonts w:ascii="Verdana" w:eastAsia="ＭＳ Ｐゴシック" w:hAnsi="Verdana" w:hint="eastAsia"/>
          </w:rPr>
          <w:delText>第七章</w:delText>
        </w:r>
      </w:del>
      <w:ins w:id="467" w:author="工内 隆" w:date="2018-08-10T15:39:00Z">
        <w:r w:rsidR="00E67100">
          <w:rPr>
            <w:rFonts w:ascii="Verdana" w:eastAsia="ＭＳ Ｐゴシック" w:hAnsi="Verdana" w:hint="eastAsia"/>
          </w:rPr>
          <w:t xml:space="preserve">セクション　</w:t>
        </w:r>
        <w:r w:rsidR="00E67100">
          <w:rPr>
            <w:rFonts w:ascii="Verdana" w:eastAsia="ＭＳ Ｐゴシック" w:hAnsi="Verdana" w:hint="eastAsia"/>
          </w:rPr>
          <w:t>7</w:t>
        </w:r>
      </w:ins>
    </w:p>
    <w:p w14:paraId="254F1704" w14:textId="77777777" w:rsidR="0014488B" w:rsidRPr="00B4767A" w:rsidRDefault="0014488B" w:rsidP="00544125">
      <w:pPr>
        <w:rPr>
          <w:rFonts w:ascii="Verdana" w:eastAsia="ＭＳ Ｐゴシック" w:hAnsi="Verdana"/>
        </w:rPr>
      </w:pPr>
    </w:p>
    <w:p w14:paraId="61584238" w14:textId="6632C8D2" w:rsidR="00544125" w:rsidRPr="00B4767A" w:rsidRDefault="00544125" w:rsidP="00544125">
      <w:pPr>
        <w:rPr>
          <w:rFonts w:ascii="Verdana" w:eastAsia="ＭＳ Ｐゴシック" w:hAnsi="Verdana"/>
        </w:rPr>
      </w:pPr>
      <w:r w:rsidRPr="00B4767A">
        <w:rPr>
          <w:rFonts w:ascii="Verdana" w:eastAsia="ＭＳ Ｐゴシック" w:hAnsi="Verdana"/>
        </w:rPr>
        <w:t>Open source project launch checklist</w:t>
      </w:r>
    </w:p>
    <w:p w14:paraId="454F0E5C" w14:textId="0AB58070" w:rsidR="0014488B" w:rsidRPr="00B4767A" w:rsidRDefault="0014488B" w:rsidP="00544125">
      <w:pPr>
        <w:rPr>
          <w:rFonts w:ascii="Verdana" w:eastAsia="ＭＳ Ｐゴシック" w:hAnsi="Verdana"/>
        </w:rPr>
      </w:pPr>
      <w:r w:rsidRPr="00B4767A">
        <w:rPr>
          <w:rFonts w:ascii="Verdana" w:eastAsia="ＭＳ Ｐゴシック" w:hAnsi="Verdana" w:hint="eastAsia"/>
        </w:rPr>
        <w:t>オープンソースプロジェクト始動のチェックリスト</w:t>
      </w:r>
    </w:p>
    <w:p w14:paraId="11F14719" w14:textId="77777777" w:rsidR="00544125" w:rsidRPr="00B4767A" w:rsidRDefault="00544125" w:rsidP="00544125">
      <w:pPr>
        <w:rPr>
          <w:rFonts w:ascii="Verdana" w:eastAsia="ＭＳ Ｐゴシック" w:hAnsi="Verdana"/>
        </w:rPr>
      </w:pPr>
    </w:p>
    <w:p w14:paraId="70413B02" w14:textId="700D0693" w:rsidR="00544125" w:rsidRPr="00B4767A" w:rsidRDefault="00544125" w:rsidP="00544125">
      <w:pPr>
        <w:rPr>
          <w:rFonts w:ascii="Verdana" w:eastAsia="ＭＳ Ｐゴシック" w:hAnsi="Verdana"/>
        </w:rPr>
      </w:pPr>
      <w:r w:rsidRPr="00B4767A">
        <w:rPr>
          <w:rFonts w:ascii="Verdana" w:eastAsia="ＭＳ Ｐゴシック" w:hAnsi="Verdana"/>
        </w:rPr>
        <w:t>Considerations</w:t>
      </w:r>
    </w:p>
    <w:p w14:paraId="3EC236F4" w14:textId="55D6D2C8" w:rsidR="0014488B" w:rsidRPr="00B4767A" w:rsidRDefault="0014488B" w:rsidP="00544125">
      <w:pPr>
        <w:rPr>
          <w:rFonts w:ascii="Verdana" w:eastAsia="ＭＳ Ｐゴシック" w:hAnsi="Verdana"/>
        </w:rPr>
      </w:pPr>
      <w:r w:rsidRPr="00B4767A">
        <w:rPr>
          <w:rFonts w:ascii="Verdana" w:eastAsia="ＭＳ Ｐゴシック" w:hAnsi="Verdana" w:hint="eastAsia"/>
        </w:rPr>
        <w:t>検討事項</w:t>
      </w:r>
    </w:p>
    <w:p w14:paraId="1181AD05" w14:textId="77777777" w:rsidR="00544125" w:rsidRPr="00B4767A" w:rsidRDefault="00544125" w:rsidP="00544125">
      <w:pPr>
        <w:rPr>
          <w:rFonts w:ascii="Verdana" w:eastAsia="ＭＳ Ｐゴシック" w:hAnsi="Verdana"/>
        </w:rPr>
      </w:pPr>
    </w:p>
    <w:p w14:paraId="36D764DF" w14:textId="77777777" w:rsidR="00544125" w:rsidRPr="00B4767A" w:rsidRDefault="00544125" w:rsidP="00544125">
      <w:pPr>
        <w:rPr>
          <w:rFonts w:ascii="Verdana" w:eastAsia="ＭＳ Ｐゴシック" w:hAnsi="Verdana"/>
        </w:rPr>
      </w:pPr>
      <w:r w:rsidRPr="00B4767A">
        <w:rPr>
          <w:rFonts w:ascii="Verdana" w:eastAsia="ＭＳ Ｐゴシック" w:hAnsi="Verdana"/>
        </w:rPr>
        <w:t>Evaluate possibility of joining an existing open source project</w:t>
      </w:r>
    </w:p>
    <w:p w14:paraId="00458081" w14:textId="77777777" w:rsidR="00544125" w:rsidRPr="00B4767A" w:rsidRDefault="00544125" w:rsidP="00544125">
      <w:pPr>
        <w:rPr>
          <w:rFonts w:ascii="Verdana" w:eastAsia="ＭＳ Ｐゴシック" w:hAnsi="Verdana"/>
        </w:rPr>
      </w:pPr>
      <w:r w:rsidRPr="00B4767A">
        <w:rPr>
          <w:rFonts w:ascii="Verdana" w:eastAsia="ＭＳ Ｐゴシック" w:hAnsi="Verdana"/>
        </w:rPr>
        <w:t>Evaluate the company’s ability to launch and maintain the project using the open source model</w:t>
      </w:r>
    </w:p>
    <w:p w14:paraId="055F7EE7" w14:textId="77777777" w:rsidR="00544125" w:rsidRPr="00B4767A" w:rsidRDefault="00544125" w:rsidP="00544125">
      <w:pPr>
        <w:rPr>
          <w:rFonts w:ascii="Verdana" w:eastAsia="ＭＳ Ｐゴシック" w:hAnsi="Verdana"/>
        </w:rPr>
      </w:pPr>
      <w:r w:rsidRPr="00B4767A">
        <w:rPr>
          <w:rFonts w:ascii="Verdana" w:eastAsia="ＭＳ Ｐゴシック" w:hAnsi="Verdana"/>
        </w:rPr>
        <w:t>Evaluate the likelihood that other companies may join the project from the start</w:t>
      </w:r>
    </w:p>
    <w:p w14:paraId="3B941393" w14:textId="7009E9EB" w:rsidR="00544125" w:rsidRPr="00B4767A" w:rsidRDefault="00544125" w:rsidP="00544125">
      <w:pPr>
        <w:rPr>
          <w:rFonts w:ascii="Verdana" w:eastAsia="ＭＳ Ｐゴシック" w:hAnsi="Verdana"/>
        </w:rPr>
      </w:pPr>
      <w:r w:rsidRPr="00B4767A">
        <w:rPr>
          <w:rFonts w:ascii="Verdana" w:eastAsia="ＭＳ Ｐゴシック" w:hAnsi="Verdana"/>
        </w:rPr>
        <w:t>Evaluate success factors and set appropriate metrics for the open source project</w:t>
      </w:r>
    </w:p>
    <w:p w14:paraId="475FC50C" w14:textId="50EBA864" w:rsidR="0041476E" w:rsidRPr="00B4767A" w:rsidRDefault="0041476E" w:rsidP="00544125">
      <w:pPr>
        <w:rPr>
          <w:rFonts w:ascii="Verdana" w:eastAsia="ＭＳ Ｐゴシック" w:hAnsi="Verdana"/>
        </w:rPr>
      </w:pPr>
      <w:r w:rsidRPr="00B4767A">
        <w:rPr>
          <w:rFonts w:ascii="Verdana" w:eastAsia="ＭＳ Ｐゴシック" w:hAnsi="Verdana" w:hint="eastAsia"/>
        </w:rPr>
        <w:t>既存のオープンソースプロジェクトに参加することの可否を評価</w:t>
      </w:r>
    </w:p>
    <w:p w14:paraId="7BA7D985" w14:textId="23583101" w:rsidR="0041476E" w:rsidRPr="00B4767A" w:rsidRDefault="0002148F" w:rsidP="00544125">
      <w:pPr>
        <w:rPr>
          <w:rFonts w:ascii="Verdana" w:eastAsia="ＭＳ Ｐゴシック" w:hAnsi="Verdana"/>
        </w:rPr>
      </w:pPr>
      <w:r w:rsidRPr="00B4767A">
        <w:rPr>
          <w:rFonts w:ascii="Verdana" w:eastAsia="ＭＳ Ｐゴシック" w:hAnsi="Verdana" w:hint="eastAsia"/>
        </w:rPr>
        <w:t>企業に</w:t>
      </w:r>
      <w:r w:rsidR="0041476E" w:rsidRPr="00B4767A">
        <w:rPr>
          <w:rFonts w:ascii="Verdana" w:eastAsia="ＭＳ Ｐゴシック" w:hAnsi="Verdana" w:hint="eastAsia"/>
        </w:rPr>
        <w:t>オープンソース開発モデルに</w:t>
      </w:r>
      <w:r w:rsidRPr="00B4767A">
        <w:rPr>
          <w:rFonts w:ascii="Verdana" w:eastAsia="ＭＳ Ｐゴシック" w:hAnsi="Verdana" w:hint="eastAsia"/>
        </w:rPr>
        <w:t>従ってプロジェクトを立ち上げ、維持していく力量があるかを評価</w:t>
      </w:r>
    </w:p>
    <w:p w14:paraId="6ACC303B" w14:textId="7C21DC06" w:rsidR="0041476E" w:rsidRPr="00B4767A" w:rsidRDefault="0002148F" w:rsidP="00544125">
      <w:pPr>
        <w:rPr>
          <w:rFonts w:ascii="Verdana" w:eastAsia="ＭＳ Ｐゴシック" w:hAnsi="Verdana"/>
        </w:rPr>
      </w:pPr>
      <w:r w:rsidRPr="00B4767A">
        <w:rPr>
          <w:rFonts w:ascii="Verdana" w:eastAsia="ＭＳ Ｐゴシック" w:hAnsi="Verdana" w:hint="eastAsia"/>
        </w:rPr>
        <w:t>立ち上げ当初から</w:t>
      </w:r>
      <w:r w:rsidR="00271CA1" w:rsidRPr="00B4767A">
        <w:rPr>
          <w:rFonts w:ascii="Verdana" w:eastAsia="ＭＳ Ｐゴシック" w:hAnsi="Verdana" w:hint="eastAsia"/>
        </w:rPr>
        <w:t>他企業が</w:t>
      </w:r>
      <w:r w:rsidRPr="00B4767A">
        <w:rPr>
          <w:rFonts w:ascii="Verdana" w:eastAsia="ＭＳ Ｐゴシック" w:hAnsi="Verdana" w:hint="eastAsia"/>
        </w:rPr>
        <w:t>プロジェクトに参加することの確度を評価</w:t>
      </w:r>
    </w:p>
    <w:p w14:paraId="7772D874" w14:textId="5ACF5D85" w:rsidR="0002148F" w:rsidRPr="00B4767A" w:rsidRDefault="0002148F" w:rsidP="00544125">
      <w:pPr>
        <w:rPr>
          <w:rFonts w:ascii="Verdana" w:eastAsia="ＭＳ Ｐゴシック" w:hAnsi="Verdana"/>
        </w:rPr>
      </w:pPr>
      <w:r w:rsidRPr="00B4767A">
        <w:rPr>
          <w:rFonts w:ascii="Verdana" w:eastAsia="ＭＳ Ｐゴシック" w:hAnsi="Verdana" w:hint="eastAsia"/>
        </w:rPr>
        <w:t>オープンソースプロジェクトの成功要因を評価、また、成功の評価基準を設定</w:t>
      </w:r>
    </w:p>
    <w:p w14:paraId="3ABFC455" w14:textId="77777777" w:rsidR="00544125" w:rsidRPr="00B4767A" w:rsidRDefault="00544125" w:rsidP="00544125">
      <w:pPr>
        <w:rPr>
          <w:rFonts w:ascii="Verdana" w:eastAsia="ＭＳ Ｐゴシック" w:hAnsi="Verdana"/>
        </w:rPr>
      </w:pPr>
    </w:p>
    <w:p w14:paraId="69DBC0FA" w14:textId="6043A875" w:rsidR="00544125" w:rsidRPr="00B4767A" w:rsidRDefault="00544125" w:rsidP="00544125">
      <w:pPr>
        <w:rPr>
          <w:rFonts w:ascii="Verdana" w:eastAsia="ＭＳ Ｐゴシック" w:hAnsi="Verdana"/>
        </w:rPr>
      </w:pPr>
      <w:r w:rsidRPr="00B4767A">
        <w:rPr>
          <w:rFonts w:ascii="Verdana" w:eastAsia="ＭＳ Ｐゴシック" w:hAnsi="Verdana"/>
        </w:rPr>
        <w:t>Business strategy &amp; plan</w:t>
      </w:r>
    </w:p>
    <w:p w14:paraId="1EA274FC" w14:textId="7E4F5534" w:rsidR="0002148F" w:rsidRPr="00B4767A" w:rsidRDefault="0002148F" w:rsidP="00544125">
      <w:pPr>
        <w:rPr>
          <w:rFonts w:ascii="Verdana" w:eastAsia="ＭＳ Ｐゴシック" w:hAnsi="Verdana"/>
        </w:rPr>
      </w:pPr>
      <w:r w:rsidRPr="00B4767A">
        <w:rPr>
          <w:rFonts w:ascii="Verdana" w:eastAsia="ＭＳ Ｐゴシック" w:hAnsi="Verdana" w:hint="eastAsia"/>
        </w:rPr>
        <w:t>ビジネス戦略、および、計画作り</w:t>
      </w:r>
    </w:p>
    <w:p w14:paraId="2E871754" w14:textId="77777777" w:rsidR="00544125" w:rsidRPr="00B4767A" w:rsidRDefault="00544125" w:rsidP="00544125">
      <w:pPr>
        <w:rPr>
          <w:rFonts w:ascii="Verdana" w:eastAsia="ＭＳ Ｐゴシック" w:hAnsi="Verdana"/>
        </w:rPr>
      </w:pPr>
    </w:p>
    <w:p w14:paraId="0F96C98F" w14:textId="77777777" w:rsidR="00544125" w:rsidRPr="00B4767A" w:rsidRDefault="00544125" w:rsidP="00544125">
      <w:pPr>
        <w:rPr>
          <w:rFonts w:ascii="Verdana" w:eastAsia="ＭＳ Ｐゴシック" w:hAnsi="Verdana"/>
        </w:rPr>
      </w:pPr>
      <w:r w:rsidRPr="00B4767A">
        <w:rPr>
          <w:rFonts w:ascii="Verdana" w:eastAsia="ＭＳ Ｐゴシック" w:hAnsi="Verdana"/>
        </w:rPr>
        <w:t>Determine and set goals for your project</w:t>
      </w:r>
    </w:p>
    <w:p w14:paraId="26BF36D6" w14:textId="77777777" w:rsidR="00544125" w:rsidRPr="00B4767A" w:rsidRDefault="00544125" w:rsidP="00544125">
      <w:pPr>
        <w:rPr>
          <w:rFonts w:ascii="Verdana" w:eastAsia="ＭＳ Ｐゴシック" w:hAnsi="Verdana"/>
        </w:rPr>
      </w:pPr>
      <w:r w:rsidRPr="00B4767A">
        <w:rPr>
          <w:rFonts w:ascii="Verdana" w:eastAsia="ＭＳ Ｐゴシック" w:hAnsi="Verdana"/>
        </w:rPr>
        <w:t>Gather reasons for doing it from stakeholder</w:t>
      </w:r>
    </w:p>
    <w:p w14:paraId="10A778F3" w14:textId="77777777" w:rsidR="00544125" w:rsidRPr="00B4767A" w:rsidRDefault="00544125" w:rsidP="00544125">
      <w:pPr>
        <w:rPr>
          <w:rFonts w:ascii="Verdana" w:eastAsia="ＭＳ Ｐゴシック" w:hAnsi="Verdana"/>
        </w:rPr>
      </w:pPr>
      <w:r w:rsidRPr="00B4767A">
        <w:rPr>
          <w:rFonts w:ascii="Verdana" w:eastAsia="ＭＳ Ｐゴシック" w:hAnsi="Verdana"/>
        </w:rPr>
        <w:t>Select code to be considered for the project</w:t>
      </w:r>
    </w:p>
    <w:p w14:paraId="03D7C784" w14:textId="77777777" w:rsidR="00544125" w:rsidRPr="00B4767A" w:rsidRDefault="00544125" w:rsidP="00544125">
      <w:pPr>
        <w:rPr>
          <w:rFonts w:ascii="Verdana" w:eastAsia="ＭＳ Ｐゴシック" w:hAnsi="Verdana"/>
        </w:rPr>
      </w:pPr>
      <w:r w:rsidRPr="00B4767A">
        <w:rPr>
          <w:rFonts w:ascii="Verdana" w:eastAsia="ＭＳ Ｐゴシック" w:hAnsi="Verdana"/>
        </w:rPr>
        <w:t>Decide whether the project will include all code for an application or just parts of it</w:t>
      </w:r>
    </w:p>
    <w:p w14:paraId="080DC023" w14:textId="77777777" w:rsidR="00544125" w:rsidRPr="00B4767A" w:rsidRDefault="00544125" w:rsidP="00544125">
      <w:pPr>
        <w:rPr>
          <w:rFonts w:ascii="Verdana" w:eastAsia="ＭＳ Ｐゴシック" w:hAnsi="Verdana"/>
        </w:rPr>
      </w:pPr>
      <w:r w:rsidRPr="00B4767A">
        <w:rPr>
          <w:rFonts w:ascii="Verdana" w:eastAsia="ＭＳ Ｐゴシック" w:hAnsi="Verdana"/>
        </w:rPr>
        <w:t>Create a business case for the selected proposal</w:t>
      </w:r>
    </w:p>
    <w:p w14:paraId="1290C680" w14:textId="77777777" w:rsidR="00544125" w:rsidRPr="00B4767A" w:rsidRDefault="00544125" w:rsidP="00544125">
      <w:pPr>
        <w:rPr>
          <w:rFonts w:ascii="Verdana" w:eastAsia="ＭＳ Ｐゴシック" w:hAnsi="Verdana"/>
        </w:rPr>
      </w:pPr>
      <w:r w:rsidRPr="00B4767A">
        <w:rPr>
          <w:rFonts w:ascii="Verdana" w:eastAsia="ＭＳ Ｐゴシック" w:hAnsi="Verdana"/>
        </w:rPr>
        <w:t>Determine if there is executive buy-in for the move</w:t>
      </w:r>
    </w:p>
    <w:p w14:paraId="571BD06D" w14:textId="76A26095" w:rsidR="00544125" w:rsidRPr="00B4767A" w:rsidRDefault="00544125" w:rsidP="00544125">
      <w:pPr>
        <w:rPr>
          <w:rFonts w:ascii="Verdana" w:eastAsia="ＭＳ Ｐゴシック" w:hAnsi="Verdana"/>
        </w:rPr>
      </w:pPr>
      <w:r w:rsidRPr="00B4767A">
        <w:rPr>
          <w:rFonts w:ascii="Verdana" w:eastAsia="ＭＳ Ｐゴシック" w:hAnsi="Verdana"/>
        </w:rPr>
        <w:t>Plan resource commitments for developers and funding</w:t>
      </w:r>
    </w:p>
    <w:p w14:paraId="6117BAB7" w14:textId="18B27D95" w:rsidR="00544125" w:rsidRPr="00B4767A" w:rsidRDefault="00544125" w:rsidP="00544125">
      <w:pPr>
        <w:rPr>
          <w:rFonts w:ascii="Verdana" w:eastAsia="ＭＳ Ｐゴシック" w:hAnsi="Verdana"/>
        </w:rPr>
      </w:pPr>
      <w:r w:rsidRPr="00B4767A">
        <w:rPr>
          <w:rFonts w:ascii="Verdana" w:eastAsia="ＭＳ Ｐゴシック" w:hAnsi="Verdana"/>
        </w:rPr>
        <w:t>Set budgets for costs, including development time, infrastructure and related expenses</w:t>
      </w:r>
    </w:p>
    <w:p w14:paraId="6662E581" w14:textId="77777777" w:rsidR="00544125" w:rsidRPr="00B4767A" w:rsidRDefault="00544125" w:rsidP="00544125">
      <w:pPr>
        <w:rPr>
          <w:rFonts w:ascii="Verdana" w:eastAsia="ＭＳ Ｐゴシック" w:hAnsi="Verdana"/>
        </w:rPr>
      </w:pPr>
      <w:r w:rsidRPr="00B4767A">
        <w:rPr>
          <w:rFonts w:ascii="Verdana" w:eastAsia="ＭＳ Ｐゴシック" w:hAnsi="Verdana"/>
        </w:rPr>
        <w:t>Gather executives and tech staff for project discussions and decision-making</w:t>
      </w:r>
    </w:p>
    <w:p w14:paraId="7B0B7CB2" w14:textId="4484A0A1" w:rsidR="00544125" w:rsidRPr="00B4767A" w:rsidRDefault="00544125" w:rsidP="00544125">
      <w:pPr>
        <w:rPr>
          <w:rFonts w:ascii="Verdana" w:eastAsia="ＭＳ Ｐゴシック" w:hAnsi="Verdana"/>
        </w:rPr>
      </w:pPr>
      <w:r w:rsidRPr="00B4767A">
        <w:rPr>
          <w:rFonts w:ascii="Verdana" w:eastAsia="ＭＳ Ｐゴシック" w:hAnsi="Verdana"/>
        </w:rPr>
        <w:t>Debate and finalize project scope and code selection</w:t>
      </w:r>
    </w:p>
    <w:p w14:paraId="2F131A54" w14:textId="00823F9A" w:rsidR="0002148F" w:rsidRPr="00B4767A" w:rsidRDefault="0002148F" w:rsidP="00544125">
      <w:pPr>
        <w:rPr>
          <w:rFonts w:ascii="Verdana" w:eastAsia="ＭＳ Ｐゴシック" w:hAnsi="Verdana"/>
        </w:rPr>
      </w:pPr>
      <w:r w:rsidRPr="00B4767A">
        <w:rPr>
          <w:rFonts w:ascii="Verdana" w:eastAsia="ＭＳ Ｐゴシック" w:hAnsi="Verdana" w:hint="eastAsia"/>
        </w:rPr>
        <w:t>プロジェクトのゴールを決定し、設定</w:t>
      </w:r>
    </w:p>
    <w:p w14:paraId="09395EA6" w14:textId="529A08D7" w:rsidR="0002148F" w:rsidRPr="00B4767A" w:rsidRDefault="0002148F" w:rsidP="00544125">
      <w:pPr>
        <w:rPr>
          <w:rFonts w:ascii="Verdana" w:eastAsia="ＭＳ Ｐゴシック" w:hAnsi="Verdana"/>
        </w:rPr>
      </w:pPr>
      <w:r w:rsidRPr="00B4767A">
        <w:rPr>
          <w:rFonts w:ascii="Verdana" w:eastAsia="ＭＳ Ｐゴシック" w:hAnsi="Verdana" w:hint="eastAsia"/>
        </w:rPr>
        <w:t>プロジェクト実施の理由を利害関係者から収集</w:t>
      </w:r>
    </w:p>
    <w:p w14:paraId="7A51F752" w14:textId="417FC3E7" w:rsidR="00956ED6" w:rsidRPr="00B4767A" w:rsidRDefault="00956ED6" w:rsidP="00544125">
      <w:pPr>
        <w:rPr>
          <w:rFonts w:ascii="Verdana" w:eastAsia="ＭＳ Ｐゴシック" w:hAnsi="Verdana"/>
        </w:rPr>
      </w:pPr>
      <w:r w:rsidRPr="00B4767A">
        <w:rPr>
          <w:rFonts w:ascii="Verdana" w:eastAsia="ＭＳ Ｐゴシック" w:hAnsi="Verdana" w:hint="eastAsia"/>
        </w:rPr>
        <w:t>プロジェクトに提供するコードを選定</w:t>
      </w:r>
    </w:p>
    <w:p w14:paraId="5D8B422B" w14:textId="41CFB2DE" w:rsidR="00956ED6" w:rsidRPr="00B4767A" w:rsidRDefault="00956ED6" w:rsidP="00544125">
      <w:pPr>
        <w:rPr>
          <w:rFonts w:ascii="Verdana" w:eastAsia="ＭＳ Ｐゴシック" w:hAnsi="Verdana"/>
        </w:rPr>
      </w:pPr>
      <w:r w:rsidRPr="00B4767A">
        <w:rPr>
          <w:rFonts w:ascii="Verdana" w:eastAsia="ＭＳ Ｐゴシック" w:hAnsi="Verdana" w:hint="eastAsia"/>
        </w:rPr>
        <w:lastRenderedPageBreak/>
        <w:t>プロジェクトにアプリのコード全体を提供するのか、一部なのかを決定</w:t>
      </w:r>
    </w:p>
    <w:p w14:paraId="0BAEA3DB" w14:textId="65BB7D80" w:rsidR="00956ED6" w:rsidRPr="00B4767A" w:rsidRDefault="00956ED6" w:rsidP="00544125">
      <w:pPr>
        <w:rPr>
          <w:rFonts w:ascii="Verdana" w:eastAsia="ＭＳ Ｐゴシック" w:hAnsi="Verdana"/>
        </w:rPr>
      </w:pPr>
      <w:r w:rsidRPr="00B4767A">
        <w:rPr>
          <w:rFonts w:ascii="Verdana" w:eastAsia="ＭＳ Ｐゴシック" w:hAnsi="Verdana" w:hint="eastAsia"/>
        </w:rPr>
        <w:t>選定されたプロポーザルに対してビジネスケースを作成</w:t>
      </w:r>
    </w:p>
    <w:p w14:paraId="64CA7F33" w14:textId="3FDB59E4" w:rsidR="00B13EBA" w:rsidRPr="00B4767A" w:rsidRDefault="00B13EBA" w:rsidP="00544125">
      <w:pPr>
        <w:rPr>
          <w:rFonts w:ascii="Verdana" w:eastAsia="ＭＳ Ｐゴシック" w:hAnsi="Verdana"/>
        </w:rPr>
      </w:pPr>
      <w:r w:rsidRPr="00B4767A">
        <w:rPr>
          <w:rFonts w:ascii="Verdana" w:eastAsia="ＭＳ Ｐゴシック" w:hAnsi="Verdana" w:hint="eastAsia"/>
        </w:rPr>
        <w:t>プロジェクトに対して経営幹部の支持があるかを見極める</w:t>
      </w:r>
    </w:p>
    <w:p w14:paraId="5D1462F5" w14:textId="487370AB" w:rsidR="00B13EBA" w:rsidRPr="00B4767A" w:rsidRDefault="00B13EBA" w:rsidP="00544125">
      <w:pPr>
        <w:rPr>
          <w:rFonts w:ascii="Verdana" w:eastAsia="ＭＳ Ｐゴシック" w:hAnsi="Verdana"/>
        </w:rPr>
      </w:pPr>
      <w:r w:rsidRPr="00B4767A">
        <w:rPr>
          <w:rFonts w:ascii="Verdana" w:eastAsia="ＭＳ Ｐゴシック" w:hAnsi="Verdana" w:hint="eastAsia"/>
        </w:rPr>
        <w:t>開発者、および、資金</w:t>
      </w:r>
      <w:r w:rsidR="00D75631" w:rsidRPr="00B4767A">
        <w:rPr>
          <w:rFonts w:ascii="Verdana" w:eastAsia="ＭＳ Ｐゴシック" w:hAnsi="Verdana" w:hint="eastAsia"/>
        </w:rPr>
        <w:t>の</w:t>
      </w:r>
      <w:r w:rsidRPr="00B4767A">
        <w:rPr>
          <w:rFonts w:ascii="Verdana" w:eastAsia="ＭＳ Ｐゴシック" w:hAnsi="Verdana" w:hint="eastAsia"/>
        </w:rPr>
        <w:t>面で資源提供のコミットメントを計画</w:t>
      </w:r>
    </w:p>
    <w:p w14:paraId="47DD822E" w14:textId="3CDF75F6" w:rsidR="00B13EBA" w:rsidRPr="00B4767A" w:rsidRDefault="00B13EBA" w:rsidP="00544125">
      <w:pPr>
        <w:rPr>
          <w:rFonts w:ascii="Verdana" w:eastAsia="ＭＳ Ｐゴシック" w:hAnsi="Verdana"/>
        </w:rPr>
      </w:pPr>
      <w:r w:rsidRPr="00B4767A">
        <w:rPr>
          <w:rFonts w:ascii="Verdana" w:eastAsia="ＭＳ Ｐゴシック" w:hAnsi="Verdana" w:hint="eastAsia"/>
        </w:rPr>
        <w:t>費用を予算化、開発者の</w:t>
      </w:r>
      <w:ins w:id="468" w:author="工内 隆" w:date="2018-08-25T11:30:00Z">
        <w:r w:rsidR="00B63F9B">
          <w:rPr>
            <w:rFonts w:ascii="Verdana" w:eastAsia="ＭＳ Ｐゴシック" w:hAnsi="Verdana" w:hint="eastAsia"/>
          </w:rPr>
          <w:t>工数</w:t>
        </w:r>
      </w:ins>
      <w:del w:id="469" w:author="工内 隆" w:date="2018-08-25T11:30:00Z">
        <w:r w:rsidRPr="00B4767A" w:rsidDel="00B63F9B">
          <w:rPr>
            <w:rFonts w:ascii="Verdana" w:eastAsia="ＭＳ Ｐゴシック" w:hAnsi="Verdana" w:hint="eastAsia"/>
          </w:rPr>
          <w:delText>人月</w:delText>
        </w:r>
      </w:del>
      <w:r w:rsidRPr="00B4767A">
        <w:rPr>
          <w:rFonts w:ascii="Verdana" w:eastAsia="ＭＳ Ｐゴシック" w:hAnsi="Verdana" w:hint="eastAsia"/>
        </w:rPr>
        <w:t>、インフラ、その他の関連費用</w:t>
      </w:r>
    </w:p>
    <w:p w14:paraId="42856525" w14:textId="544DCBAF" w:rsidR="00B13EBA" w:rsidRPr="00B4767A" w:rsidRDefault="00B13EBA" w:rsidP="00544125">
      <w:pPr>
        <w:rPr>
          <w:rFonts w:ascii="Verdana" w:eastAsia="ＭＳ Ｐゴシック" w:hAnsi="Verdana"/>
        </w:rPr>
      </w:pPr>
      <w:r w:rsidRPr="00B4767A">
        <w:rPr>
          <w:rFonts w:ascii="Verdana" w:eastAsia="ＭＳ Ｐゴシック" w:hAnsi="Verdana" w:hint="eastAsia"/>
        </w:rPr>
        <w:t>プロジェクトの議論、および、決定のために経営幹部や必要な技術スタッフを招集</w:t>
      </w:r>
    </w:p>
    <w:p w14:paraId="478BD077" w14:textId="79B14FCB" w:rsidR="00B13EBA" w:rsidRPr="00B4767A" w:rsidRDefault="00B13EBA" w:rsidP="00544125">
      <w:pPr>
        <w:rPr>
          <w:rFonts w:ascii="Verdana" w:eastAsia="ＭＳ Ｐゴシック" w:hAnsi="Verdana"/>
        </w:rPr>
      </w:pPr>
      <w:r w:rsidRPr="00B4767A">
        <w:rPr>
          <w:rFonts w:ascii="Verdana" w:eastAsia="ＭＳ Ｐゴシック" w:hAnsi="Verdana" w:hint="eastAsia"/>
        </w:rPr>
        <w:t>プロジェクトのスコープとコード選択について議論し、最終決定</w:t>
      </w:r>
    </w:p>
    <w:p w14:paraId="02BBBC04" w14:textId="77777777" w:rsidR="00544125" w:rsidRPr="00B4767A" w:rsidRDefault="00544125" w:rsidP="00544125">
      <w:pPr>
        <w:rPr>
          <w:rFonts w:ascii="Verdana" w:eastAsia="ＭＳ Ｐゴシック" w:hAnsi="Verdana"/>
        </w:rPr>
      </w:pPr>
    </w:p>
    <w:p w14:paraId="7728A8F6" w14:textId="224F107D" w:rsidR="00544125" w:rsidRPr="00B4767A" w:rsidRDefault="00544125" w:rsidP="00544125">
      <w:pPr>
        <w:rPr>
          <w:rFonts w:ascii="Verdana" w:eastAsia="ＭＳ Ｐゴシック" w:hAnsi="Verdana"/>
        </w:rPr>
      </w:pPr>
      <w:r w:rsidRPr="00B4767A">
        <w:rPr>
          <w:rFonts w:ascii="Verdana" w:eastAsia="ＭＳ Ｐゴシック" w:hAnsi="Verdana"/>
        </w:rPr>
        <w:t>Legal Review</w:t>
      </w:r>
    </w:p>
    <w:p w14:paraId="4E385B0F" w14:textId="1F096683" w:rsidR="00B13EBA" w:rsidRPr="00B4767A" w:rsidRDefault="00B13EBA" w:rsidP="00544125">
      <w:pPr>
        <w:rPr>
          <w:rFonts w:ascii="Verdana" w:eastAsia="ＭＳ Ｐゴシック" w:hAnsi="Verdana"/>
        </w:rPr>
      </w:pPr>
      <w:r w:rsidRPr="00B4767A">
        <w:rPr>
          <w:rFonts w:ascii="Verdana" w:eastAsia="ＭＳ Ｐゴシック" w:hAnsi="Verdana" w:hint="eastAsia"/>
        </w:rPr>
        <w:t>法務的レビュー</w:t>
      </w:r>
    </w:p>
    <w:p w14:paraId="6DE6D875" w14:textId="77777777" w:rsidR="00544125" w:rsidRPr="00B4767A" w:rsidRDefault="00544125" w:rsidP="00544125">
      <w:pPr>
        <w:rPr>
          <w:rFonts w:ascii="Verdana" w:eastAsia="ＭＳ Ｐゴシック" w:hAnsi="Verdana"/>
        </w:rPr>
      </w:pPr>
    </w:p>
    <w:p w14:paraId="4C0AF16C" w14:textId="77777777" w:rsidR="00544125" w:rsidRPr="00B4767A" w:rsidRDefault="00544125" w:rsidP="00544125">
      <w:pPr>
        <w:rPr>
          <w:rFonts w:ascii="Verdana" w:eastAsia="ＭＳ Ｐゴシック" w:hAnsi="Verdana"/>
        </w:rPr>
      </w:pPr>
      <w:r w:rsidRPr="00B4767A">
        <w:rPr>
          <w:rFonts w:ascii="Verdana" w:eastAsia="ＭＳ Ｐゴシック" w:hAnsi="Verdana"/>
        </w:rPr>
        <w:t>Consider the impact of open sourcing on your company’s intellectual property</w:t>
      </w:r>
    </w:p>
    <w:p w14:paraId="5ADC8BE2" w14:textId="77777777" w:rsidR="00544125" w:rsidRPr="00B4767A" w:rsidRDefault="00544125" w:rsidP="00544125">
      <w:pPr>
        <w:rPr>
          <w:rFonts w:ascii="Verdana" w:eastAsia="ＭＳ Ｐゴシック" w:hAnsi="Verdana"/>
        </w:rPr>
      </w:pPr>
      <w:r w:rsidRPr="00B4767A">
        <w:rPr>
          <w:rFonts w:ascii="Verdana" w:eastAsia="ＭＳ Ｐゴシック" w:hAnsi="Verdana"/>
        </w:rPr>
        <w:t>Ensure full compliance with open source licenses</w:t>
      </w:r>
    </w:p>
    <w:p w14:paraId="59EF3A29" w14:textId="77777777" w:rsidR="00544125" w:rsidRPr="00B4767A" w:rsidRDefault="00544125" w:rsidP="00544125">
      <w:pPr>
        <w:rPr>
          <w:rFonts w:ascii="Verdana" w:eastAsia="ＭＳ Ｐゴシック" w:hAnsi="Verdana"/>
        </w:rPr>
      </w:pPr>
      <w:r w:rsidRPr="00B4767A">
        <w:rPr>
          <w:rFonts w:ascii="Verdana" w:eastAsia="ＭＳ Ｐゴシック" w:hAnsi="Verdana"/>
        </w:rPr>
        <w:t>Select an open source license for the source code to be released, document all licensing requirements very clearly in your project</w:t>
      </w:r>
    </w:p>
    <w:p w14:paraId="499727A9" w14:textId="43DBCC91" w:rsidR="00544125" w:rsidRPr="00B4767A" w:rsidRDefault="00544125" w:rsidP="00544125">
      <w:pPr>
        <w:rPr>
          <w:rFonts w:ascii="Verdana" w:eastAsia="ＭＳ Ｐゴシック" w:hAnsi="Verdana"/>
        </w:rPr>
      </w:pPr>
      <w:r w:rsidRPr="00B4767A">
        <w:rPr>
          <w:rFonts w:ascii="Verdana" w:eastAsia="ＭＳ Ｐゴシック" w:hAnsi="Verdana"/>
        </w:rPr>
        <w:t>Decide if you need a contributor agreement</w:t>
      </w:r>
    </w:p>
    <w:p w14:paraId="46D96665" w14:textId="77777777" w:rsidR="00544125" w:rsidRPr="00B4767A" w:rsidRDefault="00544125" w:rsidP="00544125">
      <w:pPr>
        <w:rPr>
          <w:rFonts w:ascii="Verdana" w:eastAsia="ＭＳ Ｐゴシック" w:hAnsi="Verdana"/>
        </w:rPr>
      </w:pPr>
      <w:r w:rsidRPr="00B4767A">
        <w:rPr>
          <w:rFonts w:ascii="Verdana" w:eastAsia="ＭＳ Ｐゴシック" w:hAnsi="Verdana"/>
        </w:rPr>
        <w:t>Consider the possible non-software outputs from the community and the appropriate licenses, such as documentation and specifications</w:t>
      </w:r>
    </w:p>
    <w:p w14:paraId="1D3A0F07" w14:textId="1EC6ECCF" w:rsidR="00544125" w:rsidRPr="00B4767A" w:rsidRDefault="00544125" w:rsidP="00544125">
      <w:pPr>
        <w:rPr>
          <w:rFonts w:ascii="Verdana" w:eastAsia="ＭＳ Ｐゴシック" w:hAnsi="Verdana"/>
        </w:rPr>
      </w:pPr>
      <w:r w:rsidRPr="00B4767A">
        <w:rPr>
          <w:rFonts w:ascii="Verdana" w:eastAsia="ＭＳ Ｐゴシック" w:hAnsi="Verdana"/>
        </w:rPr>
        <w:t>Decide on any trademark related considerations</w:t>
      </w:r>
    </w:p>
    <w:p w14:paraId="575F4D51" w14:textId="0ECA7476" w:rsidR="00544125" w:rsidRPr="00B4767A" w:rsidRDefault="00544125" w:rsidP="00544125">
      <w:pPr>
        <w:rPr>
          <w:rFonts w:ascii="Verdana" w:eastAsia="ＭＳ Ｐゴシック" w:hAnsi="Verdana"/>
        </w:rPr>
      </w:pPr>
      <w:r w:rsidRPr="00B4767A">
        <w:rPr>
          <w:rFonts w:ascii="Verdana" w:eastAsia="ＭＳ Ｐゴシック" w:hAnsi="Verdana"/>
        </w:rPr>
        <w:t>Decide whether there are additional factors to build into your plans for an ecosystem, such as conformance testing</w:t>
      </w:r>
    </w:p>
    <w:p w14:paraId="442E40DA" w14:textId="2BF9D59D" w:rsidR="00C117A1" w:rsidRPr="00B4767A" w:rsidRDefault="00C117A1" w:rsidP="00544125">
      <w:pPr>
        <w:rPr>
          <w:rFonts w:ascii="Verdana" w:eastAsia="ＭＳ Ｐゴシック" w:hAnsi="Verdana"/>
        </w:rPr>
      </w:pPr>
      <w:r w:rsidRPr="00B4767A">
        <w:rPr>
          <w:rFonts w:ascii="Verdana" w:eastAsia="ＭＳ Ｐゴシック" w:hAnsi="Verdana" w:hint="eastAsia"/>
        </w:rPr>
        <w:t>オープンソース化が企業の知財に与える影響を検討</w:t>
      </w:r>
    </w:p>
    <w:p w14:paraId="2A84B36A" w14:textId="7D4DF687" w:rsidR="00C117A1" w:rsidRPr="00B4767A" w:rsidRDefault="00C117A1" w:rsidP="00544125">
      <w:pPr>
        <w:rPr>
          <w:rFonts w:ascii="Verdana" w:eastAsia="ＭＳ Ｐゴシック" w:hAnsi="Verdana"/>
        </w:rPr>
      </w:pPr>
      <w:r w:rsidRPr="00B4767A">
        <w:rPr>
          <w:rFonts w:ascii="Verdana" w:eastAsia="ＭＳ Ｐゴシック" w:hAnsi="Verdana" w:hint="eastAsia"/>
        </w:rPr>
        <w:t>オープンソースライセンス</w:t>
      </w:r>
      <w:r w:rsidR="00D75631" w:rsidRPr="00B4767A">
        <w:rPr>
          <w:rFonts w:ascii="Verdana" w:eastAsia="ＭＳ Ｐゴシック" w:hAnsi="Verdana" w:hint="eastAsia"/>
        </w:rPr>
        <w:t>へ</w:t>
      </w:r>
      <w:r w:rsidRPr="00B4767A">
        <w:rPr>
          <w:rFonts w:ascii="Verdana" w:eastAsia="ＭＳ Ｐゴシック" w:hAnsi="Verdana" w:hint="eastAsia"/>
        </w:rPr>
        <w:t>の</w:t>
      </w:r>
      <w:r w:rsidR="00D75631" w:rsidRPr="00B4767A">
        <w:rPr>
          <w:rFonts w:ascii="Verdana" w:eastAsia="ＭＳ Ｐゴシック" w:hAnsi="Verdana" w:hint="eastAsia"/>
        </w:rPr>
        <w:t>完全な準拠性</w:t>
      </w:r>
      <w:r w:rsidRPr="00B4767A">
        <w:rPr>
          <w:rFonts w:ascii="Verdana" w:eastAsia="ＭＳ Ｐゴシック" w:hAnsi="Verdana" w:hint="eastAsia"/>
        </w:rPr>
        <w:t>を確認</w:t>
      </w:r>
    </w:p>
    <w:p w14:paraId="120132D4" w14:textId="3FF0BB81" w:rsidR="00C117A1" w:rsidRPr="00B4767A" w:rsidRDefault="00C117A1" w:rsidP="00544125">
      <w:pPr>
        <w:rPr>
          <w:rFonts w:ascii="Verdana" w:eastAsia="ＭＳ Ｐゴシック" w:hAnsi="Verdana"/>
        </w:rPr>
      </w:pPr>
      <w:r w:rsidRPr="00B4767A">
        <w:rPr>
          <w:rFonts w:ascii="Verdana" w:eastAsia="ＭＳ Ｐゴシック" w:hAnsi="Verdana" w:hint="eastAsia"/>
        </w:rPr>
        <w:t>公開するソースコードのオープンソースライセンスを選定、当該プロジェクトにおけるすべてのライセンス要件を明確に文書化</w:t>
      </w:r>
    </w:p>
    <w:p w14:paraId="25116A23" w14:textId="2403E21F" w:rsidR="00C117A1" w:rsidRPr="00B4767A" w:rsidRDefault="00C117A1" w:rsidP="00544125">
      <w:pPr>
        <w:rPr>
          <w:rFonts w:ascii="Verdana" w:eastAsia="ＭＳ Ｐゴシック" w:hAnsi="Verdana"/>
        </w:rPr>
      </w:pPr>
      <w:r w:rsidRPr="00B4767A">
        <w:rPr>
          <w:rFonts w:ascii="Verdana" w:eastAsia="ＭＳ Ｐゴシック" w:hAnsi="Verdana" w:hint="eastAsia"/>
        </w:rPr>
        <w:t>CLA</w:t>
      </w:r>
      <w:r w:rsidR="00D75631" w:rsidRPr="00B4767A">
        <w:rPr>
          <w:rFonts w:ascii="Verdana" w:eastAsia="ＭＳ Ｐゴシック" w:hAnsi="Verdana"/>
        </w:rPr>
        <w:t>s(</w:t>
      </w:r>
      <w:r w:rsidRPr="00B4767A">
        <w:rPr>
          <w:rFonts w:ascii="Verdana" w:eastAsia="ＭＳ Ｐゴシック" w:hAnsi="Verdana" w:hint="eastAsia"/>
        </w:rPr>
        <w:t>Contribut</w:t>
      </w:r>
      <w:r w:rsidRPr="00B4767A">
        <w:rPr>
          <w:rFonts w:ascii="Verdana" w:eastAsia="ＭＳ Ｐゴシック" w:hAnsi="Verdana"/>
        </w:rPr>
        <w:t>o</w:t>
      </w:r>
      <w:r w:rsidRPr="00B4767A">
        <w:rPr>
          <w:rFonts w:ascii="Verdana" w:eastAsia="ＭＳ Ｐゴシック" w:hAnsi="Verdana" w:hint="eastAsia"/>
        </w:rPr>
        <w:t>r License Agreement)</w:t>
      </w:r>
      <w:r w:rsidRPr="00B4767A">
        <w:rPr>
          <w:rFonts w:ascii="Verdana" w:eastAsia="ＭＳ Ｐゴシック" w:hAnsi="Verdana" w:hint="eastAsia"/>
        </w:rPr>
        <w:t>の必要性があるか決定</w:t>
      </w:r>
    </w:p>
    <w:p w14:paraId="1DA4DC5D" w14:textId="09376A7D" w:rsidR="00BD7548" w:rsidRPr="00B4767A" w:rsidRDefault="00C117A1" w:rsidP="00544125">
      <w:pPr>
        <w:rPr>
          <w:rFonts w:ascii="Verdana" w:eastAsia="ＭＳ Ｐゴシック" w:hAnsi="Verdana"/>
        </w:rPr>
      </w:pPr>
      <w:r w:rsidRPr="00B4767A">
        <w:rPr>
          <w:rFonts w:ascii="Verdana" w:eastAsia="ＭＳ Ｐゴシック" w:hAnsi="Verdana" w:hint="eastAsia"/>
        </w:rPr>
        <w:t>コミュニティから</w:t>
      </w:r>
      <w:r w:rsidR="00BD7548" w:rsidRPr="00B4767A">
        <w:rPr>
          <w:rFonts w:ascii="Verdana" w:eastAsia="ＭＳ Ｐゴシック" w:hAnsi="Verdana" w:hint="eastAsia"/>
        </w:rPr>
        <w:t>、ドキュメントやスペシフィケーションのような非ソフトウェア生産物が出て来るかを考慮し、それらに対するライセンスを検討</w:t>
      </w:r>
    </w:p>
    <w:p w14:paraId="11560C52" w14:textId="07E279D5" w:rsidR="00C117A1" w:rsidRPr="00B4767A" w:rsidRDefault="00BD7548" w:rsidP="00544125">
      <w:pPr>
        <w:rPr>
          <w:rFonts w:ascii="Verdana" w:eastAsia="ＭＳ Ｐゴシック" w:hAnsi="Verdana"/>
        </w:rPr>
      </w:pPr>
      <w:r w:rsidRPr="00B4767A">
        <w:rPr>
          <w:rFonts w:ascii="Verdana" w:eastAsia="ＭＳ Ｐゴシック" w:hAnsi="Verdana" w:hint="eastAsia"/>
        </w:rPr>
        <w:t>商標に関わる考慮事項を決定</w:t>
      </w:r>
    </w:p>
    <w:p w14:paraId="7138802A" w14:textId="02600E31" w:rsidR="00BD7548" w:rsidRPr="00B4767A" w:rsidRDefault="00BD7548" w:rsidP="00544125">
      <w:pPr>
        <w:rPr>
          <w:rFonts w:ascii="Verdana" w:eastAsia="ＭＳ Ｐゴシック" w:hAnsi="Verdana"/>
        </w:rPr>
      </w:pPr>
      <w:r w:rsidRPr="00B4767A">
        <w:rPr>
          <w:rFonts w:ascii="Verdana" w:eastAsia="ＭＳ Ｐゴシック" w:hAnsi="Verdana" w:hint="eastAsia"/>
        </w:rPr>
        <w:t>プロジェクトに関連したエコシステム形成のために</w:t>
      </w:r>
      <w:r w:rsidR="00D75631" w:rsidRPr="00B4767A">
        <w:rPr>
          <w:rFonts w:ascii="Verdana" w:eastAsia="ＭＳ Ｐゴシック" w:hAnsi="Verdana" w:hint="eastAsia"/>
        </w:rPr>
        <w:t>適合</w:t>
      </w:r>
      <w:r w:rsidRPr="00B4767A">
        <w:rPr>
          <w:rFonts w:ascii="Verdana" w:eastAsia="ＭＳ Ｐゴシック" w:hAnsi="Verdana" w:hint="eastAsia"/>
        </w:rPr>
        <w:t>性テストのような要素を加えるかを決定</w:t>
      </w:r>
    </w:p>
    <w:p w14:paraId="7E260B17" w14:textId="77777777" w:rsidR="00544125" w:rsidRPr="00B4767A" w:rsidRDefault="00544125" w:rsidP="00544125">
      <w:pPr>
        <w:rPr>
          <w:rFonts w:ascii="Verdana" w:eastAsia="ＭＳ Ｐゴシック" w:hAnsi="Verdana"/>
        </w:rPr>
      </w:pPr>
    </w:p>
    <w:p w14:paraId="14847C6D" w14:textId="26389CBF" w:rsidR="00544125" w:rsidRPr="00B4767A" w:rsidRDefault="00544125" w:rsidP="00544125">
      <w:pPr>
        <w:rPr>
          <w:rFonts w:ascii="Verdana" w:eastAsia="ＭＳ Ｐゴシック" w:hAnsi="Verdana"/>
        </w:rPr>
      </w:pPr>
      <w:r w:rsidRPr="00B4767A">
        <w:rPr>
          <w:rFonts w:ascii="Verdana" w:eastAsia="ＭＳ Ｐゴシック" w:hAnsi="Verdana"/>
        </w:rPr>
        <w:t>Technical Review</w:t>
      </w:r>
    </w:p>
    <w:p w14:paraId="64E224D9" w14:textId="31E4A3C9" w:rsidR="00BD7548" w:rsidRPr="00B4767A" w:rsidRDefault="00BD7548" w:rsidP="00544125">
      <w:pPr>
        <w:rPr>
          <w:rFonts w:ascii="Verdana" w:eastAsia="ＭＳ Ｐゴシック" w:hAnsi="Verdana"/>
        </w:rPr>
      </w:pPr>
      <w:r w:rsidRPr="00B4767A">
        <w:rPr>
          <w:rFonts w:ascii="Verdana" w:eastAsia="ＭＳ Ｐゴシック" w:hAnsi="Verdana" w:hint="eastAsia"/>
        </w:rPr>
        <w:t>技術的レビュー</w:t>
      </w:r>
    </w:p>
    <w:p w14:paraId="39A619DF" w14:textId="77777777" w:rsidR="00544125" w:rsidRPr="00B4767A" w:rsidRDefault="00544125" w:rsidP="00544125">
      <w:pPr>
        <w:rPr>
          <w:rFonts w:ascii="Verdana" w:eastAsia="ＭＳ Ｐゴシック" w:hAnsi="Verdana"/>
        </w:rPr>
      </w:pPr>
    </w:p>
    <w:p w14:paraId="343B434C" w14:textId="2B6C14BC" w:rsidR="00544125" w:rsidRPr="00B4767A" w:rsidRDefault="00544125" w:rsidP="00544125">
      <w:pPr>
        <w:rPr>
          <w:rFonts w:ascii="Verdana" w:eastAsia="ＭＳ Ｐゴシック" w:hAnsi="Verdana"/>
        </w:rPr>
      </w:pPr>
      <w:r w:rsidRPr="00B4767A">
        <w:rPr>
          <w:rFonts w:ascii="Verdana" w:eastAsia="ＭＳ Ｐゴシック" w:hAnsi="Verdana"/>
        </w:rPr>
        <w:t>Remove critical dependencies on non-public components</w:t>
      </w:r>
    </w:p>
    <w:p w14:paraId="609198CB" w14:textId="5EADD030" w:rsidR="00544125" w:rsidRPr="00B4767A" w:rsidRDefault="00544125" w:rsidP="00544125">
      <w:pPr>
        <w:rPr>
          <w:rFonts w:ascii="Verdana" w:eastAsia="ＭＳ Ｐゴシック" w:hAnsi="Verdana"/>
        </w:rPr>
      </w:pPr>
      <w:r w:rsidRPr="00B4767A">
        <w:rPr>
          <w:rFonts w:ascii="Verdana" w:eastAsia="ＭＳ Ｐゴシック" w:hAnsi="Verdana"/>
        </w:rPr>
        <w:t>Provide documentation and use case examples</w:t>
      </w:r>
    </w:p>
    <w:p w14:paraId="4C9F89F3" w14:textId="44FB399A" w:rsidR="00544125" w:rsidRPr="00B4767A" w:rsidRDefault="00544125" w:rsidP="00544125">
      <w:pPr>
        <w:rPr>
          <w:rFonts w:ascii="Verdana" w:eastAsia="ＭＳ Ｐゴシック" w:hAnsi="Verdana"/>
        </w:rPr>
      </w:pPr>
      <w:r w:rsidRPr="00B4767A">
        <w:rPr>
          <w:rFonts w:ascii="Verdana" w:eastAsia="ＭＳ Ｐゴシック" w:hAnsi="Verdana"/>
        </w:rPr>
        <w:lastRenderedPageBreak/>
        <w:t>Remove internal comments, references to other internal code, etc.</w:t>
      </w:r>
    </w:p>
    <w:p w14:paraId="1F7BFFD4" w14:textId="75870D04" w:rsidR="00544125" w:rsidRPr="00B4767A" w:rsidRDefault="00544125" w:rsidP="00544125">
      <w:pPr>
        <w:rPr>
          <w:rFonts w:ascii="Verdana" w:eastAsia="ＭＳ Ｐゴシック" w:hAnsi="Verdana"/>
        </w:rPr>
      </w:pPr>
      <w:r w:rsidRPr="00B4767A">
        <w:rPr>
          <w:rFonts w:ascii="Verdana" w:eastAsia="ＭＳ Ｐゴシック" w:hAnsi="Verdana"/>
        </w:rPr>
        <w:t>Ensure coding style is consistent</w:t>
      </w:r>
    </w:p>
    <w:p w14:paraId="7312259B" w14:textId="77777777" w:rsidR="00544125" w:rsidRPr="00B4767A" w:rsidRDefault="00544125" w:rsidP="00544125">
      <w:pPr>
        <w:rPr>
          <w:rFonts w:ascii="Verdana" w:eastAsia="ＭＳ Ｐゴシック" w:hAnsi="Verdana"/>
        </w:rPr>
      </w:pPr>
      <w:r w:rsidRPr="00B4767A">
        <w:rPr>
          <w:rFonts w:ascii="Verdana" w:eastAsia="ＭＳ Ｐゴシック" w:hAnsi="Verdana"/>
        </w:rPr>
        <w:t>Update copyright notices in source code files</w:t>
      </w:r>
    </w:p>
    <w:p w14:paraId="1A3990FD" w14:textId="77777777" w:rsidR="00544125" w:rsidRPr="00B4767A" w:rsidRDefault="00544125" w:rsidP="00544125">
      <w:pPr>
        <w:rPr>
          <w:rFonts w:ascii="Verdana" w:eastAsia="ＭＳ Ｐゴシック" w:hAnsi="Verdana"/>
        </w:rPr>
      </w:pPr>
      <w:r w:rsidRPr="00B4767A">
        <w:rPr>
          <w:rFonts w:ascii="Verdana" w:eastAsia="ＭＳ Ｐゴシック" w:hAnsi="Verdana"/>
        </w:rPr>
        <w:t>Add license notice in source code file</w:t>
      </w:r>
    </w:p>
    <w:p w14:paraId="2D7C001F" w14:textId="21FBCDF4" w:rsidR="00544125" w:rsidRPr="00B4767A" w:rsidRDefault="00544125" w:rsidP="00544125">
      <w:pPr>
        <w:rPr>
          <w:rFonts w:ascii="Verdana" w:eastAsia="ＭＳ Ｐゴシック" w:hAnsi="Verdana"/>
        </w:rPr>
      </w:pPr>
      <w:r w:rsidRPr="00B4767A">
        <w:rPr>
          <w:rFonts w:ascii="Verdana" w:eastAsia="ＭＳ Ｐゴシック" w:hAnsi="Verdana"/>
        </w:rPr>
        <w:t>Add license text as a file in the root directory</w:t>
      </w:r>
    </w:p>
    <w:p w14:paraId="091D604F" w14:textId="63855159" w:rsidR="00544125" w:rsidRPr="00B4767A" w:rsidRDefault="00691056" w:rsidP="00544125">
      <w:pPr>
        <w:rPr>
          <w:rFonts w:ascii="Verdana" w:eastAsia="ＭＳ Ｐゴシック" w:hAnsi="Verdana"/>
        </w:rPr>
      </w:pPr>
      <w:r w:rsidRPr="00B4767A">
        <w:rPr>
          <w:rFonts w:ascii="Verdana" w:eastAsia="ＭＳ Ｐゴシック" w:hAnsi="Verdana" w:hint="eastAsia"/>
        </w:rPr>
        <w:t>公開しないコンポーネントに対する依存性を</w:t>
      </w:r>
      <w:r w:rsidR="00D75631" w:rsidRPr="00B4767A">
        <w:rPr>
          <w:rFonts w:ascii="Verdana" w:eastAsia="ＭＳ Ｐゴシック" w:hAnsi="Verdana" w:hint="eastAsia"/>
        </w:rPr>
        <w:t>除去</w:t>
      </w:r>
    </w:p>
    <w:p w14:paraId="0C8AE08E" w14:textId="7C5406AD" w:rsidR="00691056" w:rsidRPr="00B4767A" w:rsidRDefault="00691056" w:rsidP="00544125">
      <w:pPr>
        <w:rPr>
          <w:rFonts w:ascii="Verdana" w:eastAsia="ＭＳ Ｐゴシック" w:hAnsi="Verdana"/>
        </w:rPr>
      </w:pPr>
      <w:r w:rsidRPr="00B4767A">
        <w:rPr>
          <w:rFonts w:ascii="Verdana" w:eastAsia="ＭＳ Ｐゴシック" w:hAnsi="Verdana" w:hint="eastAsia"/>
        </w:rPr>
        <w:t>ドキュメントと使用例を提供</w:t>
      </w:r>
    </w:p>
    <w:p w14:paraId="3E91108F" w14:textId="43E56ABB" w:rsidR="00691056" w:rsidRPr="00B4767A" w:rsidRDefault="00691056" w:rsidP="00544125">
      <w:pPr>
        <w:rPr>
          <w:rFonts w:ascii="Verdana" w:eastAsia="ＭＳ Ｐゴシック" w:hAnsi="Verdana"/>
        </w:rPr>
      </w:pPr>
      <w:r w:rsidRPr="00B4767A">
        <w:rPr>
          <w:rFonts w:ascii="Verdana" w:eastAsia="ＭＳ Ｐゴシック" w:hAnsi="Verdana" w:hint="eastAsia"/>
        </w:rPr>
        <w:t>社内開発者を想定したコメントや</w:t>
      </w:r>
      <w:r w:rsidR="00125932" w:rsidRPr="00B4767A">
        <w:rPr>
          <w:rFonts w:ascii="Verdana" w:eastAsia="ＭＳ Ｐゴシック" w:hAnsi="Verdana" w:hint="eastAsia"/>
        </w:rPr>
        <w:t>他の</w:t>
      </w:r>
      <w:r w:rsidRPr="00B4767A">
        <w:rPr>
          <w:rFonts w:ascii="Verdana" w:eastAsia="ＭＳ Ｐゴシック" w:hAnsi="Verdana" w:hint="eastAsia"/>
        </w:rPr>
        <w:t>社内コード</w:t>
      </w:r>
      <w:r w:rsidR="00125932" w:rsidRPr="00B4767A">
        <w:rPr>
          <w:rFonts w:ascii="Verdana" w:eastAsia="ＭＳ Ｐゴシック" w:hAnsi="Verdana" w:hint="eastAsia"/>
        </w:rPr>
        <w:t>への参照を排除</w:t>
      </w:r>
    </w:p>
    <w:p w14:paraId="533C4FCA" w14:textId="2B7221F7" w:rsidR="00125932" w:rsidRPr="00B4767A" w:rsidRDefault="00125932" w:rsidP="00544125">
      <w:pPr>
        <w:rPr>
          <w:rFonts w:ascii="Verdana" w:eastAsia="ＭＳ Ｐゴシック" w:hAnsi="Verdana"/>
        </w:rPr>
      </w:pPr>
      <w:r w:rsidRPr="00B4767A">
        <w:rPr>
          <w:rFonts w:ascii="Verdana" w:eastAsia="ＭＳ Ｐゴシック" w:hAnsi="Verdana" w:hint="eastAsia"/>
        </w:rPr>
        <w:t>コーディングスタイルの一貫性を確認</w:t>
      </w:r>
    </w:p>
    <w:p w14:paraId="548DC24B" w14:textId="55139547" w:rsidR="00125932" w:rsidRPr="00B4767A" w:rsidRDefault="00125932" w:rsidP="00544125">
      <w:pPr>
        <w:rPr>
          <w:rFonts w:ascii="Verdana" w:eastAsia="ＭＳ Ｐゴシック" w:hAnsi="Verdana"/>
        </w:rPr>
      </w:pPr>
      <w:r w:rsidRPr="00B4767A">
        <w:rPr>
          <w:rFonts w:ascii="Verdana" w:eastAsia="ＭＳ Ｐゴシック" w:hAnsi="Verdana" w:hint="eastAsia"/>
        </w:rPr>
        <w:t>ソースコードファイル中の著作権告知を更新</w:t>
      </w:r>
    </w:p>
    <w:p w14:paraId="6C2BB56A" w14:textId="2045E47C" w:rsidR="00125932" w:rsidRPr="00B4767A" w:rsidRDefault="00125932" w:rsidP="00544125">
      <w:pPr>
        <w:rPr>
          <w:rFonts w:ascii="Verdana" w:eastAsia="ＭＳ Ｐゴシック" w:hAnsi="Verdana"/>
        </w:rPr>
      </w:pPr>
      <w:r w:rsidRPr="00B4767A">
        <w:rPr>
          <w:rFonts w:ascii="Verdana" w:eastAsia="ＭＳ Ｐゴシック" w:hAnsi="Verdana" w:hint="eastAsia"/>
        </w:rPr>
        <w:t>ソースコードファイルにライセンス告知を付加</w:t>
      </w:r>
    </w:p>
    <w:p w14:paraId="345B219E" w14:textId="5E1BBCCA" w:rsidR="00125932" w:rsidRPr="00B4767A" w:rsidRDefault="00125932" w:rsidP="00544125">
      <w:pPr>
        <w:rPr>
          <w:rFonts w:ascii="Verdana" w:eastAsia="ＭＳ Ｐゴシック" w:hAnsi="Verdana"/>
        </w:rPr>
      </w:pPr>
      <w:r w:rsidRPr="00B4767A">
        <w:rPr>
          <w:rFonts w:ascii="Verdana" w:eastAsia="ＭＳ Ｐゴシック" w:hAnsi="Verdana" w:hint="eastAsia"/>
        </w:rPr>
        <w:t>ルートディレクトリー下にひとつのファイルとしてライセンス文全体を追加</w:t>
      </w:r>
    </w:p>
    <w:p w14:paraId="0B8CC02E" w14:textId="77777777" w:rsidR="00691056" w:rsidRPr="00B4767A" w:rsidRDefault="00691056" w:rsidP="00544125">
      <w:pPr>
        <w:rPr>
          <w:rFonts w:ascii="Verdana" w:eastAsia="ＭＳ Ｐゴシック" w:hAnsi="Verdana"/>
        </w:rPr>
      </w:pPr>
    </w:p>
    <w:p w14:paraId="47046F45" w14:textId="69267962" w:rsidR="00544125" w:rsidRPr="00B4767A" w:rsidRDefault="00544125" w:rsidP="00544125">
      <w:pPr>
        <w:rPr>
          <w:rFonts w:ascii="Verdana" w:eastAsia="ＭＳ Ｐゴシック" w:hAnsi="Verdana"/>
        </w:rPr>
      </w:pPr>
      <w:r w:rsidRPr="00B4767A">
        <w:rPr>
          <w:rFonts w:ascii="Verdana" w:eastAsia="ＭＳ Ｐゴシック" w:hAnsi="Verdana"/>
        </w:rPr>
        <w:t>Governance and Processes</w:t>
      </w:r>
    </w:p>
    <w:p w14:paraId="040B82F1" w14:textId="47EB953F" w:rsidR="00125932" w:rsidRPr="00B4767A" w:rsidRDefault="00125932" w:rsidP="00544125">
      <w:pPr>
        <w:rPr>
          <w:rFonts w:ascii="Verdana" w:eastAsia="ＭＳ Ｐゴシック" w:hAnsi="Verdana"/>
        </w:rPr>
      </w:pPr>
      <w:del w:id="470" w:author="工内 隆" w:date="2018-08-10T15:45:00Z">
        <w:r w:rsidRPr="00B4767A" w:rsidDel="005231C3">
          <w:rPr>
            <w:rFonts w:ascii="Verdana" w:eastAsia="ＭＳ Ｐゴシック" w:hAnsi="Verdana" w:hint="eastAsia"/>
          </w:rPr>
          <w:delText>管理</w:delText>
        </w:r>
      </w:del>
      <w:ins w:id="471" w:author="工内 隆" w:date="2018-08-10T15:45:00Z">
        <w:r w:rsidR="005231C3">
          <w:rPr>
            <w:rFonts w:ascii="Verdana" w:eastAsia="ＭＳ Ｐゴシック" w:hAnsi="Verdana" w:hint="eastAsia"/>
          </w:rPr>
          <w:t>ガバナンス</w:t>
        </w:r>
      </w:ins>
      <w:del w:id="472" w:author="工内 隆" w:date="2018-08-10T15:45:00Z">
        <w:r w:rsidRPr="00B4767A" w:rsidDel="005231C3">
          <w:rPr>
            <w:rFonts w:ascii="Verdana" w:eastAsia="ＭＳ Ｐゴシック" w:hAnsi="Verdana" w:hint="eastAsia"/>
          </w:rPr>
          <w:delText>・統制</w:delText>
        </w:r>
      </w:del>
      <w:r w:rsidRPr="00B4767A">
        <w:rPr>
          <w:rFonts w:ascii="Verdana" w:eastAsia="ＭＳ Ｐゴシック" w:hAnsi="Verdana" w:hint="eastAsia"/>
        </w:rPr>
        <w:t>とプロセス</w:t>
      </w:r>
    </w:p>
    <w:p w14:paraId="102D893B" w14:textId="77777777" w:rsidR="00544125" w:rsidRPr="00B4767A" w:rsidRDefault="00544125" w:rsidP="00544125">
      <w:pPr>
        <w:rPr>
          <w:rFonts w:ascii="Verdana" w:eastAsia="ＭＳ Ｐゴシック" w:hAnsi="Verdana"/>
        </w:rPr>
      </w:pPr>
    </w:p>
    <w:p w14:paraId="08285EFE" w14:textId="0FD0E495" w:rsidR="00125932" w:rsidRPr="00B4767A" w:rsidRDefault="00544125" w:rsidP="00544125">
      <w:pPr>
        <w:rPr>
          <w:rFonts w:ascii="Verdana" w:eastAsia="ＭＳ Ｐゴシック" w:hAnsi="Verdana"/>
        </w:rPr>
      </w:pPr>
      <w:r w:rsidRPr="00B4767A">
        <w:rPr>
          <w:rFonts w:ascii="Verdana" w:eastAsia="ＭＳ Ｐゴシック" w:hAnsi="Verdana"/>
        </w:rPr>
        <w:t>Define project governance steps and structure</w:t>
      </w:r>
    </w:p>
    <w:p w14:paraId="2B92C445" w14:textId="77777777" w:rsidR="00544125" w:rsidRPr="00B4767A" w:rsidRDefault="00544125" w:rsidP="00544125">
      <w:pPr>
        <w:rPr>
          <w:rFonts w:ascii="Verdana" w:eastAsia="ＭＳ Ｐゴシック" w:hAnsi="Verdana"/>
        </w:rPr>
      </w:pPr>
      <w:r w:rsidRPr="00B4767A">
        <w:rPr>
          <w:rFonts w:ascii="Verdana" w:eastAsia="ＭＳ Ｐゴシック" w:hAnsi="Verdana"/>
        </w:rPr>
        <w:t>Set up a code repository, bug reporting, and code testing infrastructure</w:t>
      </w:r>
    </w:p>
    <w:p w14:paraId="38804D87" w14:textId="77777777" w:rsidR="00544125" w:rsidRPr="00B4767A" w:rsidRDefault="00544125" w:rsidP="00544125">
      <w:pPr>
        <w:rPr>
          <w:rFonts w:ascii="Verdana" w:eastAsia="ＭＳ Ｐゴシック" w:hAnsi="Verdana"/>
        </w:rPr>
      </w:pPr>
      <w:r w:rsidRPr="00B4767A">
        <w:rPr>
          <w:rFonts w:ascii="Verdana" w:eastAsia="ＭＳ Ｐゴシック" w:hAnsi="Verdana"/>
        </w:rPr>
        <w:t>Create supporting Slack channels, forums, and Wikis</w:t>
      </w:r>
    </w:p>
    <w:p w14:paraId="2D2B124E" w14:textId="4EA3DE0E" w:rsidR="00544125" w:rsidRPr="00B4767A" w:rsidRDefault="00544125" w:rsidP="00544125">
      <w:pPr>
        <w:rPr>
          <w:rFonts w:ascii="Verdana" w:eastAsia="ＭＳ Ｐゴシック" w:hAnsi="Verdana"/>
        </w:rPr>
      </w:pPr>
      <w:r w:rsidRPr="00B4767A">
        <w:rPr>
          <w:rFonts w:ascii="Verdana" w:eastAsia="ＭＳ Ｐゴシック" w:hAnsi="Verdana"/>
        </w:rPr>
        <w:t>Create open lines of communication with contributors for project success</w:t>
      </w:r>
    </w:p>
    <w:p w14:paraId="7F8AA07D" w14:textId="7FB8B43B" w:rsidR="00125932" w:rsidRPr="00B4767A" w:rsidRDefault="00125932" w:rsidP="00544125">
      <w:pPr>
        <w:rPr>
          <w:rFonts w:ascii="Verdana" w:eastAsia="ＭＳ Ｐゴシック" w:hAnsi="Verdana"/>
        </w:rPr>
      </w:pPr>
      <w:r w:rsidRPr="00B4767A">
        <w:rPr>
          <w:rFonts w:ascii="Verdana" w:eastAsia="ＭＳ Ｐゴシック" w:hAnsi="Verdana" w:hint="eastAsia"/>
        </w:rPr>
        <w:t>プロジェクトの</w:t>
      </w:r>
      <w:del w:id="473" w:author="工内 隆" w:date="2018-08-10T15:46:00Z">
        <w:r w:rsidRPr="00B4767A" w:rsidDel="005231C3">
          <w:rPr>
            <w:rFonts w:ascii="Verdana" w:eastAsia="ＭＳ Ｐゴシック" w:hAnsi="Verdana" w:hint="eastAsia"/>
          </w:rPr>
          <w:delText>管理</w:delText>
        </w:r>
      </w:del>
      <w:ins w:id="474" w:author="工内 隆" w:date="2018-08-10T15:46:00Z">
        <w:r w:rsidR="005231C3">
          <w:rPr>
            <w:rFonts w:ascii="Verdana" w:eastAsia="ＭＳ Ｐゴシック" w:hAnsi="Verdana" w:hint="eastAsia"/>
          </w:rPr>
          <w:t>ガバナンス</w:t>
        </w:r>
      </w:ins>
      <w:del w:id="475" w:author="工内 隆" w:date="2018-08-10T15:46:00Z">
        <w:r w:rsidRPr="00B4767A" w:rsidDel="005231C3">
          <w:rPr>
            <w:rFonts w:ascii="Verdana" w:eastAsia="ＭＳ Ｐゴシック" w:hAnsi="Verdana" w:hint="eastAsia"/>
          </w:rPr>
          <w:delText>・統制</w:delText>
        </w:r>
      </w:del>
      <w:r w:rsidR="008D4480" w:rsidRPr="00B4767A">
        <w:rPr>
          <w:rFonts w:ascii="Verdana" w:eastAsia="ＭＳ Ｐゴシック" w:hAnsi="Verdana" w:hint="eastAsia"/>
        </w:rPr>
        <w:t>に対する</w:t>
      </w:r>
      <w:r w:rsidR="00D75631" w:rsidRPr="00B4767A">
        <w:rPr>
          <w:rFonts w:ascii="Verdana" w:eastAsia="ＭＳ Ｐゴシック" w:hAnsi="Verdana" w:hint="eastAsia"/>
        </w:rPr>
        <w:t>ステップ</w:t>
      </w:r>
      <w:r w:rsidR="006C5E6E" w:rsidRPr="00B4767A">
        <w:rPr>
          <w:rFonts w:ascii="Verdana" w:eastAsia="ＭＳ Ｐゴシック" w:hAnsi="Verdana" w:hint="eastAsia"/>
        </w:rPr>
        <w:t>と構造を定義</w:t>
      </w:r>
    </w:p>
    <w:p w14:paraId="1AF9F984" w14:textId="4D6A8CF8" w:rsidR="006C5E6E" w:rsidRPr="00B4767A" w:rsidRDefault="006C5E6E" w:rsidP="00544125">
      <w:pPr>
        <w:rPr>
          <w:rFonts w:ascii="Verdana" w:eastAsia="ＭＳ Ｐゴシック" w:hAnsi="Verdana"/>
        </w:rPr>
      </w:pPr>
      <w:r w:rsidRPr="00B4767A">
        <w:rPr>
          <w:rFonts w:ascii="Verdana" w:eastAsia="ＭＳ Ｐゴシック" w:hAnsi="Verdana" w:hint="eastAsia"/>
        </w:rPr>
        <w:t>コードリポジトリー、バグ報告、および、テストのためのインフラを開設</w:t>
      </w:r>
    </w:p>
    <w:p w14:paraId="0BAED4B2" w14:textId="5A332201" w:rsidR="006C5E6E" w:rsidRPr="00B4767A" w:rsidRDefault="006C5E6E" w:rsidP="00544125">
      <w:pPr>
        <w:rPr>
          <w:rFonts w:ascii="Verdana" w:eastAsia="ＭＳ Ｐゴシック" w:hAnsi="Verdana"/>
        </w:rPr>
      </w:pPr>
      <w:r w:rsidRPr="00B4767A">
        <w:rPr>
          <w:rFonts w:ascii="Verdana" w:eastAsia="ＭＳ Ｐゴシック" w:hAnsi="Verdana" w:hint="eastAsia"/>
        </w:rPr>
        <w:t>プロジェクト支援のための</w:t>
      </w:r>
      <w:r w:rsidRPr="00B4767A">
        <w:rPr>
          <w:rFonts w:ascii="Verdana" w:eastAsia="ＭＳ Ｐゴシック" w:hAnsi="Verdana" w:hint="eastAsia"/>
        </w:rPr>
        <w:t>Slack</w:t>
      </w:r>
      <w:r w:rsidR="00D75631" w:rsidRPr="00B4767A">
        <w:rPr>
          <w:rFonts w:ascii="Verdana" w:eastAsia="ＭＳ Ｐゴシック" w:hAnsi="Verdana" w:hint="eastAsia"/>
        </w:rPr>
        <w:t>チャネル</w:t>
      </w:r>
      <w:r w:rsidRPr="00B4767A">
        <w:rPr>
          <w:rFonts w:ascii="Verdana" w:eastAsia="ＭＳ Ｐゴシック" w:hAnsi="Verdana" w:hint="eastAsia"/>
        </w:rPr>
        <w:t>、フォーラム、</w:t>
      </w:r>
      <w:r w:rsidRPr="00B4767A">
        <w:rPr>
          <w:rFonts w:ascii="Verdana" w:eastAsia="ＭＳ Ｐゴシック" w:hAnsi="Verdana" w:hint="eastAsia"/>
        </w:rPr>
        <w:t>Wiki</w:t>
      </w:r>
      <w:r w:rsidR="00FD152F" w:rsidRPr="00B4767A">
        <w:rPr>
          <w:rFonts w:ascii="Verdana" w:eastAsia="ＭＳ Ｐゴシック" w:hAnsi="Verdana" w:hint="eastAsia"/>
        </w:rPr>
        <w:t>を用意</w:t>
      </w:r>
    </w:p>
    <w:p w14:paraId="35449BF9" w14:textId="07AEED51" w:rsidR="00FD152F" w:rsidRPr="00B4767A" w:rsidRDefault="00FD152F" w:rsidP="00544125">
      <w:pPr>
        <w:rPr>
          <w:rFonts w:ascii="Verdana" w:eastAsia="ＭＳ Ｐゴシック" w:hAnsi="Verdana"/>
        </w:rPr>
      </w:pPr>
      <w:r w:rsidRPr="00B4767A">
        <w:rPr>
          <w:rFonts w:ascii="Verdana" w:eastAsia="ＭＳ Ｐゴシック" w:hAnsi="Verdana" w:hint="eastAsia"/>
        </w:rPr>
        <w:t>貢献者とのオープンなコミュニケーション手法を用意</w:t>
      </w:r>
    </w:p>
    <w:p w14:paraId="686A0124" w14:textId="77777777" w:rsidR="00544125" w:rsidRPr="00B4767A" w:rsidRDefault="00544125" w:rsidP="00544125">
      <w:pPr>
        <w:rPr>
          <w:rFonts w:ascii="Verdana" w:eastAsia="ＭＳ Ｐゴシック" w:hAnsi="Verdana"/>
        </w:rPr>
      </w:pPr>
    </w:p>
    <w:p w14:paraId="45BAB4DE" w14:textId="5CD2F033" w:rsidR="00544125" w:rsidRPr="00B4767A" w:rsidRDefault="00544125" w:rsidP="00544125">
      <w:pPr>
        <w:rPr>
          <w:rFonts w:ascii="Verdana" w:eastAsia="ＭＳ Ｐゴシック" w:hAnsi="Verdana"/>
        </w:rPr>
      </w:pPr>
      <w:r w:rsidRPr="00B4767A">
        <w:rPr>
          <w:rFonts w:ascii="Verdana" w:eastAsia="ＭＳ Ｐゴシック" w:hAnsi="Verdana"/>
        </w:rPr>
        <w:t>Branding and Marketing</w:t>
      </w:r>
    </w:p>
    <w:p w14:paraId="2355C213" w14:textId="0A775EDD" w:rsidR="00FD152F" w:rsidRPr="00B4767A" w:rsidRDefault="00FD152F" w:rsidP="00544125">
      <w:pPr>
        <w:rPr>
          <w:rFonts w:ascii="Verdana" w:eastAsia="ＭＳ Ｐゴシック" w:hAnsi="Verdana"/>
        </w:rPr>
      </w:pPr>
      <w:r w:rsidRPr="00B4767A">
        <w:rPr>
          <w:rFonts w:ascii="Verdana" w:eastAsia="ＭＳ Ｐゴシック" w:hAnsi="Verdana" w:hint="eastAsia"/>
        </w:rPr>
        <w:t>ブランディングとマーケッティング</w:t>
      </w:r>
    </w:p>
    <w:p w14:paraId="26B98CFB" w14:textId="77777777" w:rsidR="00544125" w:rsidRPr="00B4767A" w:rsidRDefault="00544125" w:rsidP="00544125">
      <w:pPr>
        <w:rPr>
          <w:rFonts w:ascii="Verdana" w:eastAsia="ＭＳ Ｐゴシック" w:hAnsi="Verdana"/>
        </w:rPr>
      </w:pPr>
    </w:p>
    <w:p w14:paraId="376234FA" w14:textId="77777777" w:rsidR="00544125" w:rsidRPr="00B4767A" w:rsidRDefault="00544125" w:rsidP="00544125">
      <w:pPr>
        <w:rPr>
          <w:rFonts w:ascii="Verdana" w:eastAsia="ＭＳ Ｐゴシック" w:hAnsi="Verdana"/>
        </w:rPr>
      </w:pPr>
      <w:r w:rsidRPr="00B4767A">
        <w:rPr>
          <w:rFonts w:ascii="Verdana" w:eastAsia="ＭＳ Ｐゴシック" w:hAnsi="Verdana"/>
        </w:rPr>
        <w:t>Set marketing strategy to promote an active contributor community</w:t>
      </w:r>
    </w:p>
    <w:p w14:paraId="4D9732B6" w14:textId="77777777" w:rsidR="00544125" w:rsidRPr="00B4767A" w:rsidRDefault="00544125" w:rsidP="00544125">
      <w:pPr>
        <w:rPr>
          <w:rFonts w:ascii="Verdana" w:eastAsia="ＭＳ Ｐゴシック" w:hAnsi="Verdana"/>
        </w:rPr>
      </w:pPr>
      <w:r w:rsidRPr="00B4767A">
        <w:rPr>
          <w:rFonts w:ascii="Verdana" w:eastAsia="ＭＳ Ｐゴシック" w:hAnsi="Verdana"/>
        </w:rPr>
        <w:t>Design project logo, color scheme, website, collateral, etc.</w:t>
      </w:r>
    </w:p>
    <w:p w14:paraId="3C814C6E" w14:textId="543781BF" w:rsidR="00544125" w:rsidRPr="00B4767A" w:rsidRDefault="00544125" w:rsidP="00544125">
      <w:pPr>
        <w:rPr>
          <w:rFonts w:ascii="Verdana" w:eastAsia="ＭＳ Ｐゴシック" w:hAnsi="Verdana"/>
        </w:rPr>
      </w:pPr>
      <w:r w:rsidRPr="00B4767A">
        <w:rPr>
          <w:rFonts w:ascii="Verdana" w:eastAsia="ＭＳ Ｐゴシック" w:hAnsi="Verdana"/>
        </w:rPr>
        <w:t>Formalize branding guidelines</w:t>
      </w:r>
    </w:p>
    <w:p w14:paraId="475DE968" w14:textId="78C5AE0F" w:rsidR="00544125" w:rsidRPr="00B4767A" w:rsidRDefault="00544125" w:rsidP="00544125">
      <w:pPr>
        <w:rPr>
          <w:rFonts w:ascii="Verdana" w:eastAsia="ＭＳ Ｐゴシック" w:hAnsi="Verdana"/>
        </w:rPr>
      </w:pPr>
      <w:r w:rsidRPr="00B4767A">
        <w:rPr>
          <w:rFonts w:ascii="Verdana" w:eastAsia="ＭＳ Ｐゴシック" w:hAnsi="Verdana"/>
        </w:rPr>
        <w:t>Register social media accounts for the project (Twitter, Facebook, LinkedIn, etc.)</w:t>
      </w:r>
    </w:p>
    <w:p w14:paraId="78D025A0" w14:textId="207EF8AA" w:rsidR="00544125" w:rsidRPr="00B4767A" w:rsidRDefault="00544125" w:rsidP="00544125">
      <w:pPr>
        <w:rPr>
          <w:rFonts w:ascii="Verdana" w:eastAsia="ＭＳ Ｐゴシック" w:hAnsi="Verdana"/>
        </w:rPr>
      </w:pPr>
      <w:r w:rsidRPr="00B4767A">
        <w:rPr>
          <w:rFonts w:ascii="Verdana" w:eastAsia="ＭＳ Ｐゴシック" w:hAnsi="Verdana"/>
        </w:rPr>
        <w:t>Register domain names for the project</w:t>
      </w:r>
    </w:p>
    <w:p w14:paraId="421643F6" w14:textId="59CD7610" w:rsidR="00FD152F" w:rsidRPr="00B4767A" w:rsidRDefault="00FD152F" w:rsidP="00544125">
      <w:pPr>
        <w:rPr>
          <w:rFonts w:ascii="Verdana" w:eastAsia="ＭＳ Ｐゴシック" w:hAnsi="Verdana"/>
        </w:rPr>
      </w:pPr>
      <w:r w:rsidRPr="00B4767A">
        <w:rPr>
          <w:rFonts w:ascii="Verdana" w:eastAsia="ＭＳ Ｐゴシック" w:hAnsi="Verdana" w:hint="eastAsia"/>
        </w:rPr>
        <w:t>貢献者コミュニティを活性化するためのマーケッティング戦略を設定</w:t>
      </w:r>
    </w:p>
    <w:p w14:paraId="3A372D03" w14:textId="7F381C7B" w:rsidR="00FD152F" w:rsidRPr="00B4767A" w:rsidRDefault="00FD152F" w:rsidP="00544125">
      <w:pPr>
        <w:rPr>
          <w:rFonts w:ascii="Verdana" w:eastAsia="ＭＳ Ｐゴシック" w:hAnsi="Verdana"/>
        </w:rPr>
      </w:pPr>
      <w:r w:rsidRPr="00B4767A">
        <w:rPr>
          <w:rFonts w:ascii="Verdana" w:eastAsia="ＭＳ Ｐゴシック" w:hAnsi="Verdana" w:hint="eastAsia"/>
        </w:rPr>
        <w:t>プロジェクトロゴ、色使い、</w:t>
      </w:r>
      <w:r w:rsidRPr="00B4767A">
        <w:rPr>
          <w:rFonts w:ascii="Verdana" w:eastAsia="ＭＳ Ｐゴシック" w:hAnsi="Verdana" w:hint="eastAsia"/>
        </w:rPr>
        <w:t>Web</w:t>
      </w:r>
      <w:r w:rsidRPr="00B4767A">
        <w:rPr>
          <w:rFonts w:ascii="Verdana" w:eastAsia="ＭＳ Ｐゴシック" w:hAnsi="Verdana" w:hint="eastAsia"/>
        </w:rPr>
        <w:t>サイト、マーケッティング</w:t>
      </w:r>
      <w:r w:rsidR="00FB330E" w:rsidRPr="00B4767A">
        <w:rPr>
          <w:rFonts w:ascii="Verdana" w:eastAsia="ＭＳ Ｐゴシック" w:hAnsi="Verdana" w:hint="eastAsia"/>
        </w:rPr>
        <w:t>・</w:t>
      </w:r>
      <w:r w:rsidRPr="00B4767A">
        <w:rPr>
          <w:rFonts w:ascii="Verdana" w:eastAsia="ＭＳ Ｐゴシック" w:hAnsi="Verdana" w:hint="eastAsia"/>
        </w:rPr>
        <w:t>コラテラル</w:t>
      </w:r>
      <w:r w:rsidR="00FB330E" w:rsidRPr="00B4767A">
        <w:rPr>
          <w:rFonts w:ascii="Verdana" w:eastAsia="ＭＳ Ｐゴシック" w:hAnsi="Verdana" w:hint="eastAsia"/>
        </w:rPr>
        <w:t>、その他をデザイン</w:t>
      </w:r>
    </w:p>
    <w:p w14:paraId="7BD6EC67" w14:textId="55BE1DA7" w:rsidR="00FB330E" w:rsidRPr="00B4767A" w:rsidRDefault="00FB330E" w:rsidP="00544125">
      <w:pPr>
        <w:rPr>
          <w:rFonts w:ascii="Verdana" w:eastAsia="ＭＳ Ｐゴシック" w:hAnsi="Verdana"/>
        </w:rPr>
      </w:pPr>
      <w:r w:rsidRPr="00B4767A">
        <w:rPr>
          <w:rFonts w:ascii="Verdana" w:eastAsia="ＭＳ Ｐゴシック" w:hAnsi="Verdana" w:hint="eastAsia"/>
        </w:rPr>
        <w:t>ブランディングのガイドラインを定める</w:t>
      </w:r>
    </w:p>
    <w:p w14:paraId="5DF7B74F" w14:textId="31AE7AE0" w:rsidR="00FB330E" w:rsidRPr="00B4767A" w:rsidRDefault="00FB330E" w:rsidP="00FB330E">
      <w:pPr>
        <w:rPr>
          <w:rFonts w:ascii="Verdana" w:eastAsia="ＭＳ Ｐゴシック" w:hAnsi="Verdana"/>
        </w:rPr>
      </w:pPr>
      <w:r w:rsidRPr="00B4767A">
        <w:rPr>
          <w:rFonts w:ascii="Verdana" w:eastAsia="ＭＳ Ｐゴシック" w:hAnsi="Verdana" w:hint="eastAsia"/>
        </w:rPr>
        <w:lastRenderedPageBreak/>
        <w:t>プロジェクト用のソーシ</w:t>
      </w:r>
      <w:r w:rsidR="000D16D5" w:rsidRPr="00B4767A">
        <w:rPr>
          <w:rFonts w:ascii="Verdana" w:eastAsia="ＭＳ Ｐゴシック" w:hAnsi="Verdana" w:hint="eastAsia"/>
        </w:rPr>
        <w:t>ア</w:t>
      </w:r>
      <w:r w:rsidRPr="00B4767A">
        <w:rPr>
          <w:rFonts w:ascii="Verdana" w:eastAsia="ＭＳ Ｐゴシック" w:hAnsi="Verdana" w:hint="eastAsia"/>
        </w:rPr>
        <w:t>ルメディアアカウントを登録</w:t>
      </w:r>
      <w:r w:rsidRPr="00B4767A">
        <w:rPr>
          <w:rFonts w:ascii="Verdana" w:eastAsia="ＭＳ Ｐゴシック" w:hAnsi="Verdana"/>
        </w:rPr>
        <w:t>(Twitter</w:t>
      </w:r>
      <w:r w:rsidRPr="00B4767A">
        <w:rPr>
          <w:rFonts w:ascii="Verdana" w:eastAsia="ＭＳ Ｐゴシック" w:hAnsi="Verdana" w:hint="eastAsia"/>
        </w:rPr>
        <w:t>、</w:t>
      </w:r>
      <w:r w:rsidRPr="00B4767A">
        <w:rPr>
          <w:rFonts w:ascii="Verdana" w:eastAsia="ＭＳ Ｐゴシック" w:hAnsi="Verdana"/>
        </w:rPr>
        <w:t>Facebook</w:t>
      </w:r>
      <w:r w:rsidRPr="00B4767A">
        <w:rPr>
          <w:rFonts w:ascii="Verdana" w:eastAsia="ＭＳ Ｐゴシック" w:hAnsi="Verdana" w:hint="eastAsia"/>
        </w:rPr>
        <w:t>、</w:t>
      </w:r>
      <w:r w:rsidRPr="00B4767A">
        <w:rPr>
          <w:rFonts w:ascii="Verdana" w:eastAsia="ＭＳ Ｐゴシック" w:hAnsi="Verdana"/>
        </w:rPr>
        <w:t>LinkedIn</w:t>
      </w:r>
      <w:r w:rsidRPr="00B4767A">
        <w:rPr>
          <w:rFonts w:ascii="Verdana" w:eastAsia="ＭＳ Ｐゴシック" w:hAnsi="Verdana" w:hint="eastAsia"/>
        </w:rPr>
        <w:t>など</w:t>
      </w:r>
      <w:r w:rsidRPr="00B4767A">
        <w:rPr>
          <w:rFonts w:ascii="Verdana" w:eastAsia="ＭＳ Ｐゴシック" w:hAnsi="Verdana"/>
        </w:rPr>
        <w:t>)</w:t>
      </w:r>
    </w:p>
    <w:p w14:paraId="79846E60" w14:textId="48BA0D78" w:rsidR="00FB330E" w:rsidRPr="00B4767A" w:rsidRDefault="00FB330E" w:rsidP="00544125">
      <w:pPr>
        <w:rPr>
          <w:rFonts w:ascii="Verdana" w:eastAsia="ＭＳ Ｐゴシック" w:hAnsi="Verdana"/>
        </w:rPr>
      </w:pPr>
      <w:r w:rsidRPr="00B4767A">
        <w:rPr>
          <w:rFonts w:ascii="Verdana" w:eastAsia="ＭＳ Ｐゴシック" w:hAnsi="Verdana" w:hint="eastAsia"/>
        </w:rPr>
        <w:t>プロジェクト用のドメイン名を登録</w:t>
      </w:r>
    </w:p>
    <w:p w14:paraId="64406C13" w14:textId="77777777" w:rsidR="00544125" w:rsidRPr="00B4767A" w:rsidRDefault="00544125" w:rsidP="00544125">
      <w:pPr>
        <w:rPr>
          <w:rFonts w:ascii="Verdana" w:eastAsia="ＭＳ Ｐゴシック" w:hAnsi="Verdana"/>
        </w:rPr>
      </w:pPr>
    </w:p>
    <w:p w14:paraId="167F05F9" w14:textId="24A39687" w:rsidR="00544125" w:rsidRPr="00B4767A" w:rsidRDefault="00544125" w:rsidP="00544125">
      <w:pPr>
        <w:rPr>
          <w:rFonts w:ascii="Verdana" w:eastAsia="ＭＳ Ｐゴシック" w:hAnsi="Verdana"/>
        </w:rPr>
      </w:pPr>
      <w:r w:rsidRPr="00B4767A">
        <w:rPr>
          <w:rFonts w:ascii="Verdana" w:eastAsia="ＭＳ Ｐゴシック" w:hAnsi="Verdana"/>
        </w:rPr>
        <w:t>Launch and Maintain</w:t>
      </w:r>
    </w:p>
    <w:p w14:paraId="32D27C08" w14:textId="5ACA7842" w:rsidR="00FB330E" w:rsidRPr="00B4767A" w:rsidRDefault="00FB330E" w:rsidP="00544125">
      <w:pPr>
        <w:rPr>
          <w:rFonts w:ascii="Verdana" w:eastAsia="ＭＳ Ｐゴシック" w:hAnsi="Verdana"/>
        </w:rPr>
      </w:pPr>
      <w:r w:rsidRPr="00B4767A">
        <w:rPr>
          <w:rFonts w:ascii="Verdana" w:eastAsia="ＭＳ Ｐゴシック" w:hAnsi="Verdana" w:hint="eastAsia"/>
        </w:rPr>
        <w:t>始動と保守</w:t>
      </w:r>
    </w:p>
    <w:p w14:paraId="2214D89B" w14:textId="77777777" w:rsidR="00544125" w:rsidRPr="00B4767A" w:rsidRDefault="00544125" w:rsidP="00544125">
      <w:pPr>
        <w:rPr>
          <w:rFonts w:ascii="Verdana" w:eastAsia="ＭＳ Ｐゴシック" w:hAnsi="Verdana"/>
        </w:rPr>
      </w:pPr>
    </w:p>
    <w:p w14:paraId="14C68029" w14:textId="77777777" w:rsidR="00544125" w:rsidRPr="00B4767A" w:rsidRDefault="00544125" w:rsidP="00544125">
      <w:pPr>
        <w:rPr>
          <w:rFonts w:ascii="Verdana" w:eastAsia="ＭＳ Ｐゴシック" w:hAnsi="Verdana"/>
        </w:rPr>
      </w:pPr>
      <w:r w:rsidRPr="00B4767A">
        <w:rPr>
          <w:rFonts w:ascii="Verdana" w:eastAsia="ＭＳ Ｐゴシック" w:hAnsi="Verdana"/>
        </w:rPr>
        <w:t>Open project and begin development work and contributions process</w:t>
      </w:r>
    </w:p>
    <w:p w14:paraId="1E2F742C" w14:textId="1FEA2F22" w:rsidR="00544125" w:rsidRPr="00B4767A" w:rsidRDefault="00544125" w:rsidP="00544125">
      <w:pPr>
        <w:rPr>
          <w:rFonts w:ascii="Verdana" w:eastAsia="ＭＳ Ｐゴシック" w:hAnsi="Verdana"/>
        </w:rPr>
      </w:pPr>
      <w:r w:rsidRPr="00B4767A">
        <w:rPr>
          <w:rFonts w:ascii="Verdana" w:eastAsia="ＭＳ Ｐゴシック" w:hAnsi="Verdana"/>
        </w:rPr>
        <w:t>Designate a community manager or community advocate</w:t>
      </w:r>
    </w:p>
    <w:p w14:paraId="1D887635" w14:textId="4BA20BF9" w:rsidR="00544125" w:rsidRPr="00B4767A" w:rsidRDefault="00544125" w:rsidP="00544125">
      <w:pPr>
        <w:rPr>
          <w:rFonts w:ascii="Verdana" w:eastAsia="ＭＳ Ｐゴシック" w:hAnsi="Verdana"/>
        </w:rPr>
      </w:pPr>
      <w:r w:rsidRPr="00B4767A">
        <w:rPr>
          <w:rFonts w:ascii="Verdana" w:eastAsia="ＭＳ Ｐゴシック" w:hAnsi="Verdana"/>
        </w:rPr>
        <w:t>Ensure any changes to direction or governance are clearly communicated</w:t>
      </w:r>
    </w:p>
    <w:p w14:paraId="172B87E7" w14:textId="77777777" w:rsidR="00544125" w:rsidRPr="00B4767A" w:rsidRDefault="00544125" w:rsidP="00544125">
      <w:pPr>
        <w:rPr>
          <w:rFonts w:ascii="Verdana" w:eastAsia="ＭＳ Ｐゴシック" w:hAnsi="Verdana"/>
        </w:rPr>
      </w:pPr>
      <w:r w:rsidRPr="00B4767A">
        <w:rPr>
          <w:rFonts w:ascii="Verdana" w:eastAsia="ＭＳ Ｐゴシック" w:hAnsi="Verdana"/>
        </w:rPr>
        <w:t>Follow best practices of other similar communities</w:t>
      </w:r>
    </w:p>
    <w:p w14:paraId="7C0968AE" w14:textId="22B23E0E" w:rsidR="00544125" w:rsidRPr="00B4767A" w:rsidRDefault="00544125" w:rsidP="00544125">
      <w:pPr>
        <w:rPr>
          <w:rFonts w:ascii="Verdana" w:eastAsia="ＭＳ Ｐゴシック" w:hAnsi="Verdana"/>
        </w:rPr>
      </w:pPr>
      <w:r w:rsidRPr="00B4767A">
        <w:rPr>
          <w:rFonts w:ascii="Verdana" w:eastAsia="ＭＳ Ｐゴシック" w:hAnsi="Verdana"/>
        </w:rPr>
        <w:t>Encourage and provide opportunities for face-to-face community building</w:t>
      </w:r>
    </w:p>
    <w:p w14:paraId="2B035676" w14:textId="185302BC" w:rsidR="00587BA9" w:rsidRPr="00B4767A" w:rsidRDefault="00587BA9" w:rsidP="00544125">
      <w:pPr>
        <w:rPr>
          <w:rFonts w:ascii="Verdana" w:eastAsia="ＭＳ Ｐゴシック" w:hAnsi="Verdana"/>
        </w:rPr>
      </w:pPr>
      <w:r w:rsidRPr="00B4767A">
        <w:rPr>
          <w:rFonts w:ascii="Verdana" w:eastAsia="ＭＳ Ｐゴシック" w:hAnsi="Verdana" w:hint="eastAsia"/>
        </w:rPr>
        <w:t>プロジェクトの開設、開発活動と貢献プロセスの開始</w:t>
      </w:r>
    </w:p>
    <w:p w14:paraId="439C94C1" w14:textId="62F9B5CF" w:rsidR="00587BA9" w:rsidRPr="00B4767A" w:rsidRDefault="00587BA9" w:rsidP="00544125">
      <w:pPr>
        <w:rPr>
          <w:rFonts w:ascii="Verdana" w:eastAsia="ＭＳ Ｐゴシック" w:hAnsi="Verdana"/>
        </w:rPr>
      </w:pPr>
      <w:r w:rsidRPr="00B4767A">
        <w:rPr>
          <w:rFonts w:ascii="Verdana" w:eastAsia="ＭＳ Ｐゴシック" w:hAnsi="Verdana" w:hint="eastAsia"/>
        </w:rPr>
        <w:t>コミュニティマネージャー、あるいは、コミュニティアドボケートを指名</w:t>
      </w:r>
    </w:p>
    <w:p w14:paraId="20C0BC23" w14:textId="555A70D8" w:rsidR="00587BA9" w:rsidRPr="00B4767A" w:rsidRDefault="00587BA9" w:rsidP="00544125">
      <w:pPr>
        <w:rPr>
          <w:rFonts w:ascii="Verdana" w:eastAsia="ＭＳ Ｐゴシック" w:hAnsi="Verdana"/>
        </w:rPr>
      </w:pPr>
      <w:r w:rsidRPr="00B4767A">
        <w:rPr>
          <w:rFonts w:ascii="Verdana" w:eastAsia="ＭＳ Ｐゴシック" w:hAnsi="Verdana" w:hint="eastAsia"/>
        </w:rPr>
        <w:t>方向性や</w:t>
      </w:r>
      <w:del w:id="476" w:author="工内 隆" w:date="2018-08-10T15:46:00Z">
        <w:r w:rsidRPr="00B4767A" w:rsidDel="005231C3">
          <w:rPr>
            <w:rFonts w:ascii="Verdana" w:eastAsia="ＭＳ Ｐゴシック" w:hAnsi="Verdana" w:hint="eastAsia"/>
          </w:rPr>
          <w:delText>管理</w:delText>
        </w:r>
      </w:del>
      <w:ins w:id="477" w:author="工内 隆" w:date="2018-08-10T15:46:00Z">
        <w:r w:rsidR="005231C3">
          <w:rPr>
            <w:rFonts w:ascii="Verdana" w:eastAsia="ＭＳ Ｐゴシック" w:hAnsi="Verdana" w:hint="eastAsia"/>
          </w:rPr>
          <w:t>ガバナンス</w:t>
        </w:r>
      </w:ins>
      <w:del w:id="478" w:author="工内 隆" w:date="2018-08-10T15:46:00Z">
        <w:r w:rsidRPr="00B4767A" w:rsidDel="005231C3">
          <w:rPr>
            <w:rFonts w:ascii="Verdana" w:eastAsia="ＭＳ Ｐゴシック" w:hAnsi="Verdana" w:hint="eastAsia"/>
          </w:rPr>
          <w:delText>・統制</w:delText>
        </w:r>
      </w:del>
      <w:r w:rsidRPr="00B4767A">
        <w:rPr>
          <w:rFonts w:ascii="Verdana" w:eastAsia="ＭＳ Ｐゴシック" w:hAnsi="Verdana" w:hint="eastAsia"/>
        </w:rPr>
        <w:t>に関わる</w:t>
      </w:r>
      <w:r w:rsidR="00D75631" w:rsidRPr="00B4767A">
        <w:rPr>
          <w:rFonts w:ascii="Verdana" w:eastAsia="ＭＳ Ｐゴシック" w:hAnsi="Verdana" w:hint="eastAsia"/>
        </w:rPr>
        <w:t>変更</w:t>
      </w:r>
      <w:r w:rsidRPr="00B4767A">
        <w:rPr>
          <w:rFonts w:ascii="Verdana" w:eastAsia="ＭＳ Ｐゴシック" w:hAnsi="Verdana" w:hint="eastAsia"/>
        </w:rPr>
        <w:t>は明確に伝達されるよう確認</w:t>
      </w:r>
    </w:p>
    <w:p w14:paraId="00AA9E54" w14:textId="4CF35CDC" w:rsidR="00587BA9" w:rsidRPr="00B4767A" w:rsidRDefault="00587BA9" w:rsidP="00544125">
      <w:pPr>
        <w:rPr>
          <w:rFonts w:ascii="Verdana" w:eastAsia="ＭＳ Ｐゴシック" w:hAnsi="Verdana"/>
        </w:rPr>
      </w:pPr>
      <w:r w:rsidRPr="00B4767A">
        <w:rPr>
          <w:rFonts w:ascii="Verdana" w:eastAsia="ＭＳ Ｐゴシック" w:hAnsi="Verdana" w:hint="eastAsia"/>
        </w:rPr>
        <w:t>他の類似コミュニティのベストプラクティスを踏襲</w:t>
      </w:r>
    </w:p>
    <w:p w14:paraId="2F3E31D9" w14:textId="28507376" w:rsidR="00587BA9" w:rsidRPr="00B4767A" w:rsidRDefault="00587BA9" w:rsidP="00544125">
      <w:pPr>
        <w:rPr>
          <w:rFonts w:ascii="Verdana" w:eastAsia="ＭＳ Ｐゴシック" w:hAnsi="Verdana"/>
        </w:rPr>
      </w:pPr>
      <w:r w:rsidRPr="00B4767A">
        <w:rPr>
          <w:rFonts w:ascii="Verdana" w:eastAsia="ＭＳ Ｐゴシック" w:hAnsi="Verdana" w:hint="eastAsia"/>
        </w:rPr>
        <w:t>コミュニティ構築のために直接対面</w:t>
      </w:r>
      <w:r w:rsidR="00D75631" w:rsidRPr="00B4767A">
        <w:rPr>
          <w:rFonts w:ascii="Verdana" w:eastAsia="ＭＳ Ｐゴシック" w:hAnsi="Verdana" w:hint="eastAsia"/>
        </w:rPr>
        <w:t>を</w:t>
      </w:r>
      <w:r w:rsidRPr="00B4767A">
        <w:rPr>
          <w:rFonts w:ascii="Verdana" w:eastAsia="ＭＳ Ｐゴシック" w:hAnsi="Verdana" w:hint="eastAsia"/>
        </w:rPr>
        <w:t>奨励、ミーティングの機会を提供</w:t>
      </w:r>
    </w:p>
    <w:p w14:paraId="1001CB28" w14:textId="77777777" w:rsidR="00544125" w:rsidRPr="00B4767A" w:rsidRDefault="00544125" w:rsidP="00544125">
      <w:pPr>
        <w:rPr>
          <w:rFonts w:ascii="Verdana" w:eastAsia="ＭＳ Ｐゴシック" w:hAnsi="Verdana"/>
        </w:rPr>
      </w:pPr>
    </w:p>
    <w:p w14:paraId="2FDB7F65" w14:textId="1B3AABB8" w:rsidR="00544125" w:rsidRPr="00B4767A" w:rsidRDefault="00544125" w:rsidP="00544125">
      <w:pPr>
        <w:rPr>
          <w:rFonts w:ascii="Verdana" w:eastAsia="ＭＳ Ｐゴシック" w:hAnsi="Verdana"/>
        </w:rPr>
      </w:pPr>
      <w:r w:rsidRPr="00B4767A">
        <w:rPr>
          <w:rFonts w:ascii="Verdana" w:eastAsia="ＭＳ Ｐゴシック" w:hAnsi="Verdana"/>
        </w:rPr>
        <w:t>These resources were created in partnership with the TODO (Talk Openly, Develop Openly) Group – the professional open source networking group at The Linux Foundation. A special thanks goes out to the open source program managers who contributed their time and knowledge to making these comprehensive guides. Participating companies include Autodesk, Comcast, Dropbox, Facebook, Google, Intel, Microsoft, Netflix, Oath (Yahoo + AOL), Red Hat, Salesforce, Samsung and VMware. To learn more, visit: todogroup.org</w:t>
      </w:r>
    </w:p>
    <w:p w14:paraId="34DA6589" w14:textId="78E7332D" w:rsidR="00587BA9" w:rsidRPr="00B4767A" w:rsidRDefault="007D3FCA" w:rsidP="00544125">
      <w:pPr>
        <w:rPr>
          <w:rFonts w:ascii="Verdana" w:eastAsia="ＭＳ Ｐゴシック" w:hAnsi="Verdana"/>
        </w:rPr>
      </w:pPr>
      <w:ins w:id="479" w:author="工内 隆" w:date="2018-08-10T16:41:00Z">
        <w:r>
          <w:rPr>
            <w:rFonts w:ascii="Verdana" w:eastAsia="ＭＳ Ｐゴシック" w:hAnsi="Verdana" w:hint="eastAsia"/>
          </w:rPr>
          <w:t>これらのリソース</w:t>
        </w:r>
      </w:ins>
      <w:del w:id="480" w:author="工内 隆" w:date="2018-08-10T16:41:00Z">
        <w:r w:rsidR="00587BA9" w:rsidRPr="00B4767A" w:rsidDel="007D3FCA">
          <w:rPr>
            <w:rFonts w:ascii="Verdana" w:eastAsia="ＭＳ Ｐゴシック" w:hAnsi="Verdana" w:hint="eastAsia"/>
          </w:rPr>
          <w:delText>本資料集</w:delText>
        </w:r>
      </w:del>
      <w:r w:rsidR="00587BA9" w:rsidRPr="00B4767A">
        <w:rPr>
          <w:rFonts w:ascii="Verdana" w:eastAsia="ＭＳ Ｐゴシック" w:hAnsi="Verdana" w:hint="eastAsia"/>
        </w:rPr>
        <w:t>は、</w:t>
      </w:r>
      <w:del w:id="481" w:author="工内 隆" w:date="2018-08-10T16:42:00Z">
        <w:r w:rsidR="00587BA9" w:rsidRPr="00B4767A" w:rsidDel="007D3FCA">
          <w:rPr>
            <w:rFonts w:ascii="Verdana" w:eastAsia="ＭＳ Ｐゴシック" w:hAnsi="Verdana" w:hint="eastAsia"/>
          </w:rPr>
          <w:delText>Linux Foundation</w:delText>
        </w:r>
        <w:r w:rsidR="00BD1FB9" w:rsidRPr="00B4767A" w:rsidDel="007D3FCA">
          <w:rPr>
            <w:rFonts w:ascii="Verdana" w:eastAsia="ＭＳ Ｐゴシック" w:hAnsi="Verdana" w:hint="eastAsia"/>
          </w:rPr>
          <w:delText>において形成されたオープンソース・ネットワーキングの専門家グループである</w:delText>
        </w:r>
      </w:del>
      <w:r w:rsidR="00587BA9" w:rsidRPr="00B4767A">
        <w:rPr>
          <w:rFonts w:ascii="Verdana" w:eastAsia="ＭＳ Ｐゴシック" w:hAnsi="Verdana"/>
        </w:rPr>
        <w:t>TODO (Talk Openly, Develop Openly) Group</w:t>
      </w:r>
      <w:r w:rsidR="00BD1FB9" w:rsidRPr="00B4767A">
        <w:rPr>
          <w:rFonts w:ascii="Verdana" w:eastAsia="ＭＳ Ｐゴシック" w:hAnsi="Verdana" w:hint="eastAsia"/>
        </w:rPr>
        <w:t>との協力によって作成されました。</w:t>
      </w:r>
      <w:ins w:id="482" w:author="工内 隆" w:date="2018-08-10T16:42:00Z">
        <w:r>
          <w:rPr>
            <w:rFonts w:ascii="Verdana" w:eastAsia="ＭＳ Ｐゴシック" w:hAnsi="Verdana" w:hint="eastAsia"/>
          </w:rPr>
          <w:t>TODO</w:t>
        </w:r>
        <w:r>
          <w:rPr>
            <w:rFonts w:ascii="Verdana" w:eastAsia="ＭＳ Ｐゴシック" w:hAnsi="Verdana" w:hint="eastAsia"/>
          </w:rPr>
          <w:t>グループは、</w:t>
        </w:r>
        <w:r>
          <w:rPr>
            <w:rFonts w:ascii="Verdana" w:eastAsia="ＭＳ Ｐゴシック" w:hAnsi="Verdana" w:hint="eastAsia"/>
          </w:rPr>
          <w:t>Linux Foundation</w:t>
        </w:r>
        <w:r>
          <w:rPr>
            <w:rFonts w:ascii="Verdana" w:eastAsia="ＭＳ Ｐゴシック" w:hAnsi="Verdana" w:hint="eastAsia"/>
          </w:rPr>
          <w:t>傘下</w:t>
        </w:r>
      </w:ins>
      <w:ins w:id="483" w:author="工内 隆" w:date="2018-08-10T16:43:00Z">
        <w:r>
          <w:rPr>
            <w:rFonts w:ascii="Verdana" w:eastAsia="ＭＳ Ｐゴシック" w:hAnsi="Verdana" w:hint="eastAsia"/>
          </w:rPr>
          <w:t>のプロフェッショナル</w:t>
        </w:r>
      </w:ins>
      <w:ins w:id="484" w:author="工内 隆" w:date="2018-08-10T16:44:00Z">
        <w:r>
          <w:rPr>
            <w:rFonts w:ascii="Verdana" w:eastAsia="ＭＳ Ｐゴシック" w:hAnsi="Verdana" w:hint="eastAsia"/>
          </w:rPr>
          <w:t xml:space="preserve"> </w:t>
        </w:r>
      </w:ins>
      <w:ins w:id="485" w:author="工内 隆" w:date="2018-08-10T16:43:00Z">
        <w:r>
          <w:rPr>
            <w:rFonts w:ascii="Verdana" w:eastAsia="ＭＳ Ｐゴシック" w:hAnsi="Verdana" w:hint="eastAsia"/>
          </w:rPr>
          <w:t>オープンソースプログラム</w:t>
        </w:r>
      </w:ins>
      <w:ins w:id="486" w:author="工内 隆" w:date="2018-08-10T16:44:00Z">
        <w:r>
          <w:rPr>
            <w:rFonts w:ascii="Verdana" w:eastAsia="ＭＳ Ｐゴシック" w:hAnsi="Verdana" w:hint="eastAsia"/>
          </w:rPr>
          <w:t xml:space="preserve"> </w:t>
        </w:r>
      </w:ins>
      <w:ins w:id="487" w:author="工内 隆" w:date="2018-08-10T16:43:00Z">
        <w:r>
          <w:rPr>
            <w:rFonts w:ascii="Verdana" w:eastAsia="ＭＳ Ｐゴシック" w:hAnsi="Verdana" w:hint="eastAsia"/>
          </w:rPr>
          <w:t>ネットワーキンググループです。</w:t>
        </w:r>
      </w:ins>
      <w:r w:rsidR="00BD1FB9" w:rsidRPr="00B4767A">
        <w:rPr>
          <w:rFonts w:ascii="Verdana" w:eastAsia="ＭＳ Ｐゴシック" w:hAnsi="Verdana" w:hint="eastAsia"/>
        </w:rPr>
        <w:t>本ガイド集のために時間と識見を貢献してくれたオープンソース</w:t>
      </w:r>
      <w:del w:id="488" w:author="工内 隆" w:date="2018-08-10T16:44:00Z">
        <w:r w:rsidR="00BD1FB9" w:rsidRPr="00B4767A" w:rsidDel="007D3FCA">
          <w:rPr>
            <w:rFonts w:ascii="Verdana" w:eastAsia="ＭＳ Ｐゴシック" w:hAnsi="Verdana" w:hint="eastAsia"/>
          </w:rPr>
          <w:delText>の</w:delText>
        </w:r>
      </w:del>
      <w:ins w:id="489" w:author="工内 隆" w:date="2018-08-10T16:44:00Z">
        <w:r>
          <w:rPr>
            <w:rFonts w:ascii="Verdana" w:eastAsia="ＭＳ Ｐゴシック" w:hAnsi="Verdana" w:hint="eastAsia"/>
          </w:rPr>
          <w:t xml:space="preserve"> </w:t>
        </w:r>
      </w:ins>
      <w:r w:rsidR="00BD1FB9" w:rsidRPr="00B4767A">
        <w:rPr>
          <w:rFonts w:ascii="Verdana" w:eastAsia="ＭＳ Ｐゴシック" w:hAnsi="Verdana" w:hint="eastAsia"/>
        </w:rPr>
        <w:t>プログラムマネージャーの皆様に特に謝意を表します。本ガイドの作成に参加してくれた企業は</w:t>
      </w:r>
      <w:r w:rsidR="000D16D5" w:rsidRPr="00B4767A">
        <w:rPr>
          <w:rFonts w:ascii="Verdana" w:eastAsia="ＭＳ Ｐゴシック" w:hAnsi="Verdana" w:hint="eastAsia"/>
        </w:rPr>
        <w:t>、</w:t>
      </w:r>
      <w:r w:rsidR="000D16D5" w:rsidRPr="00B4767A">
        <w:rPr>
          <w:rFonts w:ascii="Verdana" w:eastAsia="ＭＳ Ｐゴシック" w:hAnsi="Verdana"/>
        </w:rPr>
        <w:t>Autodesk</w:t>
      </w:r>
      <w:r w:rsidR="000D16D5" w:rsidRPr="00B4767A">
        <w:rPr>
          <w:rFonts w:ascii="Verdana" w:eastAsia="ＭＳ Ｐゴシック" w:hAnsi="Verdana" w:hint="eastAsia"/>
        </w:rPr>
        <w:t>、</w:t>
      </w:r>
      <w:r w:rsidR="000D16D5" w:rsidRPr="00B4767A">
        <w:rPr>
          <w:rFonts w:ascii="Verdana" w:eastAsia="ＭＳ Ｐゴシック" w:hAnsi="Verdana"/>
        </w:rPr>
        <w:t>Comcast</w:t>
      </w:r>
      <w:r w:rsidR="000D16D5" w:rsidRPr="00B4767A">
        <w:rPr>
          <w:rFonts w:ascii="Verdana" w:eastAsia="ＭＳ Ｐゴシック" w:hAnsi="Verdana" w:hint="eastAsia"/>
        </w:rPr>
        <w:t>、</w:t>
      </w:r>
      <w:r w:rsidR="000D16D5" w:rsidRPr="00B4767A">
        <w:rPr>
          <w:rFonts w:ascii="Verdana" w:eastAsia="ＭＳ Ｐゴシック" w:hAnsi="Verdana"/>
        </w:rPr>
        <w:t>Dropbox</w:t>
      </w:r>
      <w:r w:rsidR="000D16D5" w:rsidRPr="00B4767A">
        <w:rPr>
          <w:rFonts w:ascii="Verdana" w:eastAsia="ＭＳ Ｐゴシック" w:hAnsi="Verdana" w:hint="eastAsia"/>
        </w:rPr>
        <w:t>、</w:t>
      </w:r>
      <w:r w:rsidR="000D16D5" w:rsidRPr="00B4767A">
        <w:rPr>
          <w:rFonts w:ascii="Verdana" w:eastAsia="ＭＳ Ｐゴシック" w:hAnsi="Verdana"/>
        </w:rPr>
        <w:t>Facebook</w:t>
      </w:r>
      <w:r w:rsidR="000D16D5" w:rsidRPr="00B4767A">
        <w:rPr>
          <w:rFonts w:ascii="Verdana" w:eastAsia="ＭＳ Ｐゴシック" w:hAnsi="Verdana" w:hint="eastAsia"/>
        </w:rPr>
        <w:t>、</w:t>
      </w:r>
      <w:r w:rsidR="000D16D5" w:rsidRPr="00B4767A">
        <w:rPr>
          <w:rFonts w:ascii="Verdana" w:eastAsia="ＭＳ Ｐゴシック" w:hAnsi="Verdana"/>
        </w:rPr>
        <w:t>Google</w:t>
      </w:r>
      <w:r w:rsidR="000D16D5" w:rsidRPr="00B4767A">
        <w:rPr>
          <w:rFonts w:ascii="Verdana" w:eastAsia="ＭＳ Ｐゴシック" w:hAnsi="Verdana" w:hint="eastAsia"/>
        </w:rPr>
        <w:t>、</w:t>
      </w:r>
      <w:r w:rsidR="000D16D5" w:rsidRPr="00B4767A">
        <w:rPr>
          <w:rFonts w:ascii="Verdana" w:eastAsia="ＭＳ Ｐゴシック" w:hAnsi="Verdana"/>
        </w:rPr>
        <w:t>Intel</w:t>
      </w:r>
      <w:r w:rsidR="000D16D5" w:rsidRPr="00B4767A">
        <w:rPr>
          <w:rFonts w:ascii="Verdana" w:eastAsia="ＭＳ Ｐゴシック" w:hAnsi="Verdana" w:hint="eastAsia"/>
        </w:rPr>
        <w:t>、</w:t>
      </w:r>
      <w:r w:rsidR="000D16D5" w:rsidRPr="00B4767A">
        <w:rPr>
          <w:rFonts w:ascii="Verdana" w:eastAsia="ＭＳ Ｐゴシック" w:hAnsi="Verdana"/>
        </w:rPr>
        <w:t>Microsoft</w:t>
      </w:r>
      <w:r w:rsidR="000D16D5" w:rsidRPr="00B4767A">
        <w:rPr>
          <w:rFonts w:ascii="Verdana" w:eastAsia="ＭＳ Ｐゴシック" w:hAnsi="Verdana" w:hint="eastAsia"/>
        </w:rPr>
        <w:t>、</w:t>
      </w:r>
      <w:r w:rsidR="000D16D5" w:rsidRPr="00B4767A">
        <w:rPr>
          <w:rFonts w:ascii="Verdana" w:eastAsia="ＭＳ Ｐゴシック" w:hAnsi="Verdana"/>
        </w:rPr>
        <w:t>Netflix</w:t>
      </w:r>
      <w:r w:rsidR="000D16D5" w:rsidRPr="00B4767A">
        <w:rPr>
          <w:rFonts w:ascii="Verdana" w:eastAsia="ＭＳ Ｐゴシック" w:hAnsi="Verdana" w:hint="eastAsia"/>
        </w:rPr>
        <w:t>、</w:t>
      </w:r>
      <w:r w:rsidR="000D16D5" w:rsidRPr="00B4767A">
        <w:rPr>
          <w:rFonts w:ascii="Verdana" w:eastAsia="ＭＳ Ｐゴシック" w:hAnsi="Verdana"/>
        </w:rPr>
        <w:t>Oath (Yahoo + AOL)</w:t>
      </w:r>
      <w:r w:rsidR="000D16D5" w:rsidRPr="00B4767A">
        <w:rPr>
          <w:rFonts w:ascii="Verdana" w:eastAsia="ＭＳ Ｐゴシック" w:hAnsi="Verdana" w:hint="eastAsia"/>
        </w:rPr>
        <w:t>、</w:t>
      </w:r>
      <w:r w:rsidR="000D16D5" w:rsidRPr="00B4767A">
        <w:rPr>
          <w:rFonts w:ascii="Verdana" w:eastAsia="ＭＳ Ｐゴシック" w:hAnsi="Verdana"/>
        </w:rPr>
        <w:t>Red Hat</w:t>
      </w:r>
      <w:r w:rsidR="000D16D5" w:rsidRPr="00B4767A">
        <w:rPr>
          <w:rFonts w:ascii="Verdana" w:eastAsia="ＭＳ Ｐゴシック" w:hAnsi="Verdana" w:hint="eastAsia"/>
        </w:rPr>
        <w:t>、</w:t>
      </w:r>
      <w:r w:rsidR="000D16D5" w:rsidRPr="00B4767A">
        <w:rPr>
          <w:rFonts w:ascii="Verdana" w:eastAsia="ＭＳ Ｐゴシック" w:hAnsi="Verdana"/>
        </w:rPr>
        <w:t>Salesforce</w:t>
      </w:r>
      <w:r w:rsidR="000D16D5" w:rsidRPr="00B4767A">
        <w:rPr>
          <w:rFonts w:ascii="Verdana" w:eastAsia="ＭＳ Ｐゴシック" w:hAnsi="Verdana" w:hint="eastAsia"/>
        </w:rPr>
        <w:t>、</w:t>
      </w:r>
      <w:r w:rsidR="000D16D5" w:rsidRPr="00B4767A">
        <w:rPr>
          <w:rFonts w:ascii="Verdana" w:eastAsia="ＭＳ Ｐゴシック" w:hAnsi="Verdana"/>
        </w:rPr>
        <w:t>Samsung</w:t>
      </w:r>
      <w:r w:rsidR="000D16D5" w:rsidRPr="00B4767A">
        <w:rPr>
          <w:rFonts w:ascii="Verdana" w:eastAsia="ＭＳ Ｐゴシック" w:hAnsi="Verdana" w:hint="eastAsia"/>
        </w:rPr>
        <w:t>、</w:t>
      </w:r>
      <w:r w:rsidR="000D16D5" w:rsidRPr="00B4767A">
        <w:rPr>
          <w:rFonts w:ascii="Verdana" w:eastAsia="ＭＳ Ｐゴシック" w:hAnsi="Verdana"/>
        </w:rPr>
        <w:t>VMware</w:t>
      </w:r>
      <w:r w:rsidR="000D16D5" w:rsidRPr="00B4767A">
        <w:rPr>
          <w:rFonts w:ascii="Verdana" w:eastAsia="ＭＳ Ｐゴシック" w:hAnsi="Verdana" w:hint="eastAsia"/>
        </w:rPr>
        <w:t>の各社です。詳細は、</w:t>
      </w:r>
      <w:r w:rsidR="00E67100">
        <w:rPr>
          <w:rStyle w:val="a7"/>
          <w:rFonts w:ascii="Verdana" w:eastAsia="ＭＳ Ｐゴシック" w:hAnsi="Verdana"/>
        </w:rPr>
        <w:fldChar w:fldCharType="begin"/>
      </w:r>
      <w:r w:rsidR="00E67100">
        <w:rPr>
          <w:rStyle w:val="a7"/>
          <w:rFonts w:ascii="Verdana" w:eastAsia="ＭＳ Ｐゴシック" w:hAnsi="Verdana"/>
        </w:rPr>
        <w:instrText xml:space="preserve"> HYPERLINK "http://todogroup.org/" </w:instrText>
      </w:r>
      <w:r w:rsidR="00E67100">
        <w:rPr>
          <w:rStyle w:val="a7"/>
          <w:rFonts w:ascii="Verdana" w:eastAsia="ＭＳ Ｐゴシック" w:hAnsi="Verdana"/>
        </w:rPr>
        <w:fldChar w:fldCharType="separate"/>
      </w:r>
      <w:r w:rsidR="000D16D5" w:rsidRPr="00B4767A">
        <w:rPr>
          <w:rStyle w:val="a7"/>
          <w:rFonts w:ascii="Verdana" w:eastAsia="ＭＳ Ｐゴシック" w:hAnsi="Verdana" w:hint="eastAsia"/>
        </w:rPr>
        <w:t>t</w:t>
      </w:r>
      <w:r w:rsidR="000D16D5" w:rsidRPr="00B4767A">
        <w:rPr>
          <w:rStyle w:val="a7"/>
          <w:rFonts w:ascii="Verdana" w:eastAsia="ＭＳ Ｐゴシック" w:hAnsi="Verdana"/>
        </w:rPr>
        <w:t>odogroup.org</w:t>
      </w:r>
      <w:r w:rsidR="00E67100">
        <w:rPr>
          <w:rStyle w:val="a7"/>
          <w:rFonts w:ascii="Verdana" w:eastAsia="ＭＳ Ｐゴシック" w:hAnsi="Verdana"/>
        </w:rPr>
        <w:fldChar w:fldCharType="end"/>
      </w:r>
      <w:r w:rsidR="000D16D5" w:rsidRPr="00B4767A">
        <w:rPr>
          <w:rFonts w:ascii="Verdana" w:eastAsia="ＭＳ Ｐゴシック" w:hAnsi="Verdana" w:hint="eastAsia"/>
        </w:rPr>
        <w:t>をご参照ください。</w:t>
      </w:r>
    </w:p>
    <w:p w14:paraId="12B31292" w14:textId="77777777" w:rsidR="00544125" w:rsidRPr="00B4767A" w:rsidRDefault="00544125" w:rsidP="00544125">
      <w:pPr>
        <w:rPr>
          <w:rFonts w:ascii="Verdana" w:eastAsia="ＭＳ Ｐゴシック" w:hAnsi="Verdana"/>
        </w:rPr>
      </w:pPr>
    </w:p>
    <w:p w14:paraId="7ADC2C73" w14:textId="20E187CB" w:rsidR="00544125" w:rsidRPr="00B4767A" w:rsidRDefault="00544125" w:rsidP="00544125">
      <w:pPr>
        <w:rPr>
          <w:rFonts w:ascii="Verdana" w:eastAsia="ＭＳ Ｐゴシック" w:hAnsi="Verdana"/>
        </w:rPr>
      </w:pPr>
      <w:r w:rsidRPr="00B4767A">
        <w:rPr>
          <w:rFonts w:ascii="Verdana" w:eastAsia="ＭＳ Ｐゴシック" w:hAnsi="Verdana"/>
        </w:rPr>
        <w:t xml:space="preserve">This work is licensed under a Creative Commons Attribution </w:t>
      </w:r>
      <w:proofErr w:type="spellStart"/>
      <w:r w:rsidRPr="00B4767A">
        <w:rPr>
          <w:rFonts w:ascii="Verdana" w:eastAsia="ＭＳ Ｐゴシック" w:hAnsi="Verdana"/>
        </w:rPr>
        <w:t>ShareAlike</w:t>
      </w:r>
      <w:proofErr w:type="spellEnd"/>
      <w:r w:rsidRPr="00B4767A">
        <w:rPr>
          <w:rFonts w:ascii="Verdana" w:eastAsia="ＭＳ Ｐゴシック" w:hAnsi="Verdana"/>
        </w:rPr>
        <w:t xml:space="preserve"> 4.0 International License.</w:t>
      </w:r>
    </w:p>
    <w:p w14:paraId="6BA22791" w14:textId="0B792C00" w:rsidR="00B10D41" w:rsidRPr="00B4767A" w:rsidRDefault="000D16D5" w:rsidP="00544125">
      <w:pPr>
        <w:rPr>
          <w:rFonts w:ascii="Verdana" w:eastAsia="ＭＳ Ｐゴシック" w:hAnsi="Verdana"/>
          <w:i/>
        </w:rPr>
      </w:pPr>
      <w:del w:id="490" w:author="工内 隆" w:date="2018-08-10T16:47:00Z">
        <w:r w:rsidRPr="00B4767A" w:rsidDel="005A40D4">
          <w:rPr>
            <w:rFonts w:ascii="Verdana" w:eastAsia="ＭＳ Ｐゴシック" w:hAnsi="Verdana" w:hint="eastAsia"/>
            <w:i/>
          </w:rPr>
          <w:delText>本</w:delText>
        </w:r>
      </w:del>
      <w:ins w:id="491" w:author="工内 隆" w:date="2018-08-10T16:47:00Z">
        <w:r w:rsidR="005A40D4">
          <w:rPr>
            <w:rFonts w:ascii="Verdana" w:eastAsia="ＭＳ Ｐゴシック" w:hAnsi="Verdana" w:hint="eastAsia"/>
            <w:i/>
          </w:rPr>
          <w:t>この</w:t>
        </w:r>
      </w:ins>
      <w:r w:rsidRPr="00B4767A">
        <w:rPr>
          <w:rFonts w:ascii="Verdana" w:eastAsia="ＭＳ Ｐゴシック" w:hAnsi="Verdana" w:hint="eastAsia"/>
          <w:i/>
        </w:rPr>
        <w:t>資料は、</w:t>
      </w:r>
      <w:r w:rsidRPr="00B4767A">
        <w:rPr>
          <w:rFonts w:ascii="Verdana" w:eastAsia="ＭＳ Ｐゴシック" w:hAnsi="Verdana"/>
          <w:i/>
        </w:rPr>
        <w:t xml:space="preserve">Creative Commons Attribution </w:t>
      </w:r>
      <w:proofErr w:type="spellStart"/>
      <w:r w:rsidRPr="00B4767A">
        <w:rPr>
          <w:rFonts w:ascii="Verdana" w:eastAsia="ＭＳ Ｐゴシック" w:hAnsi="Verdana"/>
          <w:i/>
        </w:rPr>
        <w:t>ShareAlike</w:t>
      </w:r>
      <w:proofErr w:type="spellEnd"/>
      <w:r w:rsidRPr="00B4767A">
        <w:rPr>
          <w:rFonts w:ascii="Verdana" w:eastAsia="ＭＳ Ｐゴシック" w:hAnsi="Verdana"/>
          <w:i/>
        </w:rPr>
        <w:t xml:space="preserve"> 4.0 International License</w:t>
      </w:r>
      <w:ins w:id="492" w:author="工内 隆" w:date="2018-08-10T16:44:00Z">
        <w:r w:rsidR="005A40D4">
          <w:rPr>
            <w:rFonts w:ascii="Verdana" w:eastAsia="ＭＳ Ｐゴシック" w:hAnsi="Verdana"/>
            <w:i/>
          </w:rPr>
          <w:t xml:space="preserve"> </w:t>
        </w:r>
        <w:r w:rsidR="005A40D4">
          <w:rPr>
            <w:rFonts w:ascii="Verdana" w:eastAsia="ＭＳ Ｐゴシック" w:hAnsi="Verdana"/>
            <w:i/>
          </w:rPr>
          <w:lastRenderedPageBreak/>
          <w:t>(CC</w:t>
        </w:r>
      </w:ins>
      <w:ins w:id="493" w:author="工内 隆" w:date="2018-08-10T16:45:00Z">
        <w:r w:rsidR="005A40D4">
          <w:rPr>
            <w:rFonts w:ascii="Verdana" w:eastAsia="ＭＳ Ｐゴシック" w:hAnsi="Verdana"/>
            <w:i/>
          </w:rPr>
          <w:t xml:space="preserve"> BY-SA 4.0 </w:t>
        </w:r>
        <w:r w:rsidR="005A40D4">
          <w:rPr>
            <w:rFonts w:ascii="Verdana" w:eastAsia="ＭＳ Ｐゴシック" w:hAnsi="Verdana" w:hint="eastAsia"/>
            <w:i/>
          </w:rPr>
          <w:t>クリエイティブコモンズ標示</w:t>
        </w:r>
      </w:ins>
      <w:ins w:id="494" w:author="工内 隆" w:date="2018-08-10T16:46:00Z">
        <w:r w:rsidR="005A40D4">
          <w:rPr>
            <w:rFonts w:ascii="Verdana" w:eastAsia="ＭＳ Ｐゴシック" w:hAnsi="Verdana" w:hint="eastAsia"/>
            <w:i/>
          </w:rPr>
          <w:t>⊸継承国際ライセンス</w:t>
        </w:r>
        <w:r w:rsidR="005A40D4">
          <w:rPr>
            <w:rFonts w:ascii="Verdana" w:eastAsia="ＭＳ Ｐゴシック" w:hAnsi="Verdana" w:hint="eastAsia"/>
            <w:i/>
          </w:rPr>
          <w:t>)</w:t>
        </w:r>
      </w:ins>
      <w:ins w:id="495" w:author="工内 隆" w:date="2018-08-10T16:44:00Z">
        <w:r w:rsidR="005A40D4">
          <w:rPr>
            <w:rFonts w:ascii="Verdana" w:eastAsia="ＭＳ Ｐゴシック" w:hAnsi="Verdana"/>
            <w:i/>
          </w:rPr>
          <w:t xml:space="preserve"> </w:t>
        </w:r>
      </w:ins>
      <w:ins w:id="496" w:author="工内 隆" w:date="2018-08-10T16:46:00Z">
        <w:r w:rsidR="005A40D4">
          <w:rPr>
            <w:rFonts w:ascii="Verdana" w:eastAsia="ＭＳ Ｐゴシック" w:hAnsi="Verdana" w:hint="eastAsia"/>
            <w:i/>
          </w:rPr>
          <w:t>でライセンスされています</w:t>
        </w:r>
      </w:ins>
      <w:del w:id="497" w:author="工内 隆" w:date="2018-08-10T16:46:00Z">
        <w:r w:rsidRPr="00B4767A" w:rsidDel="005A40D4">
          <w:rPr>
            <w:rFonts w:ascii="Verdana" w:eastAsia="ＭＳ Ｐゴシック" w:hAnsi="Verdana" w:hint="eastAsia"/>
            <w:i/>
          </w:rPr>
          <w:delText>のもとに利用が許諾されます</w:delText>
        </w:r>
      </w:del>
      <w:r w:rsidRPr="00B4767A">
        <w:rPr>
          <w:rFonts w:ascii="Verdana" w:eastAsia="ＭＳ Ｐゴシック" w:hAnsi="Verdana" w:hint="eastAsia"/>
          <w:i/>
        </w:rPr>
        <w:t>。</w:t>
      </w:r>
    </w:p>
    <w:sectPr w:rsidR="00B10D41" w:rsidRPr="00B4767A">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9" w:author="工内 隆" w:date="2018-08-01T16:31:00Z" w:initials="工内">
    <w:p w14:paraId="076A7FD3" w14:textId="0FA746CE" w:rsidR="004C2C00" w:rsidRDefault="004C2C00">
      <w:pPr>
        <w:pStyle w:val="aa"/>
      </w:pPr>
      <w:r>
        <w:rPr>
          <w:rStyle w:val="a9"/>
        </w:rPr>
        <w:annotationRef/>
      </w:r>
      <w:r>
        <w:rPr>
          <w:rFonts w:hint="eastAsia"/>
        </w:rPr>
        <w:t>リンクが必要</w:t>
      </w:r>
    </w:p>
  </w:comment>
  <w:comment w:id="303" w:author="工内 隆" w:date="2018-07-22T17:48:00Z" w:initials="工内">
    <w:p w14:paraId="16CB5DE5" w14:textId="28BDF906" w:rsidR="004C2C00" w:rsidRDefault="004C2C00">
      <w:pPr>
        <w:pStyle w:val="aa"/>
      </w:pPr>
      <w:r>
        <w:rPr>
          <w:rStyle w:val="a9"/>
        </w:rPr>
        <w:annotationRef/>
      </w:r>
      <w:r>
        <w:rPr>
          <w:rFonts w:hint="eastAsia"/>
        </w:rPr>
        <w:t>Page not Found</w:t>
      </w:r>
    </w:p>
  </w:comment>
  <w:comment w:id="339" w:author="工内 隆" w:date="2018-08-01T16:42:00Z" w:initials="工内">
    <w:p w14:paraId="0FA3E275" w14:textId="40717614" w:rsidR="004C2C00" w:rsidRDefault="004C2C00">
      <w:pPr>
        <w:pStyle w:val="aa"/>
      </w:pPr>
      <w:r>
        <w:rPr>
          <w:rStyle w:val="a9"/>
        </w:rPr>
        <w:annotationRef/>
      </w:r>
      <w:r>
        <w:rPr>
          <w:rFonts w:hint="eastAsia"/>
        </w:rPr>
        <w:t>Link not found</w:t>
      </w:r>
    </w:p>
  </w:comment>
  <w:comment w:id="436" w:author="工内 隆" w:date="2018-07-31T16:08:00Z" w:initials="工内">
    <w:p w14:paraId="6EBA59E5" w14:textId="5FB385AF" w:rsidR="004C2C00" w:rsidRDefault="004C2C00">
      <w:pPr>
        <w:pStyle w:val="aa"/>
      </w:pPr>
      <w:r>
        <w:rPr>
          <w:rStyle w:val="a9"/>
        </w:rPr>
        <w:annotationRef/>
      </w:r>
      <w:r>
        <w:rPr>
          <w:rFonts w:hint="eastAsia"/>
        </w:rPr>
        <w:t>LF</w:t>
      </w:r>
      <w:r>
        <w:rPr>
          <w:rFonts w:hint="eastAsia"/>
        </w:rPr>
        <w:t>はスポンサーじゃないでしょう。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6A7FD3" w15:done="0"/>
  <w15:commentEx w15:paraId="16CB5DE5" w15:done="0"/>
  <w15:commentEx w15:paraId="0FA3E275" w15:done="0"/>
  <w15:commentEx w15:paraId="6EBA59E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6A7FD3" w16cid:durableId="1F0C5EEB"/>
  <w16cid:commentId w16cid:paraId="16CB5DE5" w16cid:durableId="1EFF41E5"/>
  <w16cid:commentId w16cid:paraId="0FA3E275" w16cid:durableId="1F0C61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3B3C2A" w14:textId="77777777" w:rsidR="00F94A38" w:rsidRDefault="00F94A38" w:rsidP="00D36CA7">
      <w:r>
        <w:separator/>
      </w:r>
    </w:p>
  </w:endnote>
  <w:endnote w:type="continuationSeparator" w:id="0">
    <w:p w14:paraId="3489ED21" w14:textId="77777777" w:rsidR="00F94A38" w:rsidRDefault="00F94A38" w:rsidP="00D36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Verdana">
    <w:panose1 w:val="020B0604030504040204"/>
    <w:charset w:val="00"/>
    <w:family w:val="swiss"/>
    <w:pitch w:val="variable"/>
    <w:sig w:usb0="A10006FF" w:usb1="4000205B" w:usb2="00000010" w:usb3="00000000" w:csb0="0000019F"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C9BED7" w14:textId="77777777" w:rsidR="00F94A38" w:rsidRDefault="00F94A38" w:rsidP="00D36CA7">
      <w:r>
        <w:separator/>
      </w:r>
    </w:p>
  </w:footnote>
  <w:footnote w:type="continuationSeparator" w:id="0">
    <w:p w14:paraId="38237E39" w14:textId="77777777" w:rsidR="00F94A38" w:rsidRDefault="00F94A38" w:rsidP="00D36CA7">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工内 隆">
    <w15:presenceInfo w15:providerId="Windows Live" w15:userId="2fdea5dc94d19887"/>
  </w15:person>
  <w15:person w15:author="Date Masahiro">
    <w15:presenceInfo w15:providerId="Windows Live" w15:userId="d53832ab2b438d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125"/>
    <w:rsid w:val="0001182E"/>
    <w:rsid w:val="00014810"/>
    <w:rsid w:val="0002148F"/>
    <w:rsid w:val="00025EEA"/>
    <w:rsid w:val="00035288"/>
    <w:rsid w:val="0003628F"/>
    <w:rsid w:val="00036CFA"/>
    <w:rsid w:val="00042CAC"/>
    <w:rsid w:val="00060A89"/>
    <w:rsid w:val="0006731C"/>
    <w:rsid w:val="00085C8B"/>
    <w:rsid w:val="00086221"/>
    <w:rsid w:val="00090A70"/>
    <w:rsid w:val="000975A1"/>
    <w:rsid w:val="000A14B9"/>
    <w:rsid w:val="000B018F"/>
    <w:rsid w:val="000B06A5"/>
    <w:rsid w:val="000C5E42"/>
    <w:rsid w:val="000D16D5"/>
    <w:rsid w:val="000D3104"/>
    <w:rsid w:val="000E1B14"/>
    <w:rsid w:val="000F0097"/>
    <w:rsid w:val="000F7D22"/>
    <w:rsid w:val="001023ED"/>
    <w:rsid w:val="001142F1"/>
    <w:rsid w:val="00116051"/>
    <w:rsid w:val="00121D01"/>
    <w:rsid w:val="00125932"/>
    <w:rsid w:val="00133690"/>
    <w:rsid w:val="0013500D"/>
    <w:rsid w:val="0014488B"/>
    <w:rsid w:val="00146FDA"/>
    <w:rsid w:val="0017403A"/>
    <w:rsid w:val="0018256F"/>
    <w:rsid w:val="00183CF2"/>
    <w:rsid w:val="00194151"/>
    <w:rsid w:val="001950E0"/>
    <w:rsid w:val="001A2964"/>
    <w:rsid w:val="001A3725"/>
    <w:rsid w:val="001A46F6"/>
    <w:rsid w:val="001A74FF"/>
    <w:rsid w:val="001B407C"/>
    <w:rsid w:val="001B6446"/>
    <w:rsid w:val="001C4E47"/>
    <w:rsid w:val="001E2058"/>
    <w:rsid w:val="001E7492"/>
    <w:rsid w:val="001F1B13"/>
    <w:rsid w:val="001F506D"/>
    <w:rsid w:val="00206C2B"/>
    <w:rsid w:val="002101EF"/>
    <w:rsid w:val="0022303F"/>
    <w:rsid w:val="00227022"/>
    <w:rsid w:val="002321A5"/>
    <w:rsid w:val="002426AF"/>
    <w:rsid w:val="002453D6"/>
    <w:rsid w:val="00251222"/>
    <w:rsid w:val="00252B97"/>
    <w:rsid w:val="00254968"/>
    <w:rsid w:val="00255581"/>
    <w:rsid w:val="00267ADB"/>
    <w:rsid w:val="00271CA1"/>
    <w:rsid w:val="00274D42"/>
    <w:rsid w:val="00277F96"/>
    <w:rsid w:val="0029300B"/>
    <w:rsid w:val="00295866"/>
    <w:rsid w:val="002B78BC"/>
    <w:rsid w:val="002F1AC8"/>
    <w:rsid w:val="002F2F42"/>
    <w:rsid w:val="002F5D23"/>
    <w:rsid w:val="002F7A28"/>
    <w:rsid w:val="00340B73"/>
    <w:rsid w:val="0035166F"/>
    <w:rsid w:val="003634C7"/>
    <w:rsid w:val="00363981"/>
    <w:rsid w:val="0037532D"/>
    <w:rsid w:val="003762AA"/>
    <w:rsid w:val="003A054E"/>
    <w:rsid w:val="003A32B6"/>
    <w:rsid w:val="003A7606"/>
    <w:rsid w:val="003C01F6"/>
    <w:rsid w:val="003C6E51"/>
    <w:rsid w:val="003D0EE7"/>
    <w:rsid w:val="003D5A13"/>
    <w:rsid w:val="003D61A8"/>
    <w:rsid w:val="003E51D5"/>
    <w:rsid w:val="003E6246"/>
    <w:rsid w:val="003F3858"/>
    <w:rsid w:val="003F425F"/>
    <w:rsid w:val="003F5FE5"/>
    <w:rsid w:val="003F7421"/>
    <w:rsid w:val="00400D2C"/>
    <w:rsid w:val="00402587"/>
    <w:rsid w:val="00402EB8"/>
    <w:rsid w:val="00411B40"/>
    <w:rsid w:val="0041476E"/>
    <w:rsid w:val="0042071E"/>
    <w:rsid w:val="00440E16"/>
    <w:rsid w:val="004438EA"/>
    <w:rsid w:val="004564F6"/>
    <w:rsid w:val="0046364F"/>
    <w:rsid w:val="0046405E"/>
    <w:rsid w:val="0046546C"/>
    <w:rsid w:val="004740C9"/>
    <w:rsid w:val="004746D6"/>
    <w:rsid w:val="00480E7D"/>
    <w:rsid w:val="004845B1"/>
    <w:rsid w:val="00493F44"/>
    <w:rsid w:val="004A197C"/>
    <w:rsid w:val="004A5AF9"/>
    <w:rsid w:val="004B48F1"/>
    <w:rsid w:val="004B5987"/>
    <w:rsid w:val="004B62B1"/>
    <w:rsid w:val="004B7DF2"/>
    <w:rsid w:val="004C2C00"/>
    <w:rsid w:val="004C4323"/>
    <w:rsid w:val="004D54A1"/>
    <w:rsid w:val="004E312F"/>
    <w:rsid w:val="004E5080"/>
    <w:rsid w:val="004E6C21"/>
    <w:rsid w:val="004F7953"/>
    <w:rsid w:val="00505DF8"/>
    <w:rsid w:val="0050635E"/>
    <w:rsid w:val="005068D6"/>
    <w:rsid w:val="00512CDB"/>
    <w:rsid w:val="005140CE"/>
    <w:rsid w:val="005231C3"/>
    <w:rsid w:val="00525A23"/>
    <w:rsid w:val="00526B8E"/>
    <w:rsid w:val="00527005"/>
    <w:rsid w:val="0053081A"/>
    <w:rsid w:val="00532272"/>
    <w:rsid w:val="00537157"/>
    <w:rsid w:val="005400C3"/>
    <w:rsid w:val="0054222B"/>
    <w:rsid w:val="00544125"/>
    <w:rsid w:val="00551837"/>
    <w:rsid w:val="00552FC6"/>
    <w:rsid w:val="00555578"/>
    <w:rsid w:val="005753F4"/>
    <w:rsid w:val="005778BA"/>
    <w:rsid w:val="00584184"/>
    <w:rsid w:val="0058696A"/>
    <w:rsid w:val="00587BA9"/>
    <w:rsid w:val="00590F4B"/>
    <w:rsid w:val="00592E86"/>
    <w:rsid w:val="00592F3E"/>
    <w:rsid w:val="0059740C"/>
    <w:rsid w:val="005A37A6"/>
    <w:rsid w:val="005A40D4"/>
    <w:rsid w:val="005C57A6"/>
    <w:rsid w:val="005D0CFA"/>
    <w:rsid w:val="005D72D3"/>
    <w:rsid w:val="005E28DE"/>
    <w:rsid w:val="006031DF"/>
    <w:rsid w:val="006042F2"/>
    <w:rsid w:val="006138B6"/>
    <w:rsid w:val="00615639"/>
    <w:rsid w:val="0062272C"/>
    <w:rsid w:val="0062376D"/>
    <w:rsid w:val="00624642"/>
    <w:rsid w:val="00624722"/>
    <w:rsid w:val="00642B8E"/>
    <w:rsid w:val="00654762"/>
    <w:rsid w:val="00655C1D"/>
    <w:rsid w:val="00667255"/>
    <w:rsid w:val="00667C7B"/>
    <w:rsid w:val="00670E33"/>
    <w:rsid w:val="00682530"/>
    <w:rsid w:val="00691056"/>
    <w:rsid w:val="006930E1"/>
    <w:rsid w:val="00696496"/>
    <w:rsid w:val="00697794"/>
    <w:rsid w:val="006B3CDB"/>
    <w:rsid w:val="006C0B35"/>
    <w:rsid w:val="006C5916"/>
    <w:rsid w:val="006C5E6E"/>
    <w:rsid w:val="006D3FB7"/>
    <w:rsid w:val="006D6AB6"/>
    <w:rsid w:val="006E665D"/>
    <w:rsid w:val="006E729A"/>
    <w:rsid w:val="006E78D1"/>
    <w:rsid w:val="006F027A"/>
    <w:rsid w:val="00701A6A"/>
    <w:rsid w:val="00710C28"/>
    <w:rsid w:val="00716CF9"/>
    <w:rsid w:val="00716E77"/>
    <w:rsid w:val="007228EF"/>
    <w:rsid w:val="0072756F"/>
    <w:rsid w:val="00732A3C"/>
    <w:rsid w:val="00735EB5"/>
    <w:rsid w:val="007417B8"/>
    <w:rsid w:val="00747A9D"/>
    <w:rsid w:val="00750AE2"/>
    <w:rsid w:val="00753A0F"/>
    <w:rsid w:val="00757670"/>
    <w:rsid w:val="00763E9B"/>
    <w:rsid w:val="007642B6"/>
    <w:rsid w:val="007701BE"/>
    <w:rsid w:val="0078180F"/>
    <w:rsid w:val="00781B92"/>
    <w:rsid w:val="00793278"/>
    <w:rsid w:val="007933E2"/>
    <w:rsid w:val="007B72CA"/>
    <w:rsid w:val="007C23E1"/>
    <w:rsid w:val="007C29B2"/>
    <w:rsid w:val="007C4385"/>
    <w:rsid w:val="007D0160"/>
    <w:rsid w:val="007D3FCA"/>
    <w:rsid w:val="007D5B5C"/>
    <w:rsid w:val="007E37ED"/>
    <w:rsid w:val="007E408B"/>
    <w:rsid w:val="007E7AB7"/>
    <w:rsid w:val="007F028E"/>
    <w:rsid w:val="007F0672"/>
    <w:rsid w:val="00805697"/>
    <w:rsid w:val="00806BF6"/>
    <w:rsid w:val="008240DF"/>
    <w:rsid w:val="00826188"/>
    <w:rsid w:val="00827C4F"/>
    <w:rsid w:val="008406AE"/>
    <w:rsid w:val="0085278B"/>
    <w:rsid w:val="00870181"/>
    <w:rsid w:val="00871E14"/>
    <w:rsid w:val="00873162"/>
    <w:rsid w:val="008859BF"/>
    <w:rsid w:val="008A00F0"/>
    <w:rsid w:val="008A13C2"/>
    <w:rsid w:val="008B01DA"/>
    <w:rsid w:val="008B44C4"/>
    <w:rsid w:val="008C18C0"/>
    <w:rsid w:val="008C1BE2"/>
    <w:rsid w:val="008D4480"/>
    <w:rsid w:val="008D7233"/>
    <w:rsid w:val="008D72BE"/>
    <w:rsid w:val="008F3F7B"/>
    <w:rsid w:val="008F7116"/>
    <w:rsid w:val="00912728"/>
    <w:rsid w:val="00914B02"/>
    <w:rsid w:val="00921446"/>
    <w:rsid w:val="009246D4"/>
    <w:rsid w:val="009269F5"/>
    <w:rsid w:val="009375B5"/>
    <w:rsid w:val="009444DC"/>
    <w:rsid w:val="0095152E"/>
    <w:rsid w:val="00953B7A"/>
    <w:rsid w:val="00956ED6"/>
    <w:rsid w:val="00957515"/>
    <w:rsid w:val="00957BFC"/>
    <w:rsid w:val="00960B74"/>
    <w:rsid w:val="00962C77"/>
    <w:rsid w:val="00964B87"/>
    <w:rsid w:val="00966DCE"/>
    <w:rsid w:val="0098775E"/>
    <w:rsid w:val="00990A29"/>
    <w:rsid w:val="00995ED9"/>
    <w:rsid w:val="009A0A95"/>
    <w:rsid w:val="009A2175"/>
    <w:rsid w:val="009A4242"/>
    <w:rsid w:val="009A5A2B"/>
    <w:rsid w:val="009B53CF"/>
    <w:rsid w:val="009C0648"/>
    <w:rsid w:val="009C116C"/>
    <w:rsid w:val="009C3B56"/>
    <w:rsid w:val="009D27DA"/>
    <w:rsid w:val="009F1DFB"/>
    <w:rsid w:val="00A00AC8"/>
    <w:rsid w:val="00A01A7E"/>
    <w:rsid w:val="00A11052"/>
    <w:rsid w:val="00A16A43"/>
    <w:rsid w:val="00A227A9"/>
    <w:rsid w:val="00A24FEF"/>
    <w:rsid w:val="00A34BA7"/>
    <w:rsid w:val="00A42207"/>
    <w:rsid w:val="00A43C60"/>
    <w:rsid w:val="00A46C8F"/>
    <w:rsid w:val="00A4781C"/>
    <w:rsid w:val="00A52700"/>
    <w:rsid w:val="00A64A90"/>
    <w:rsid w:val="00A70769"/>
    <w:rsid w:val="00A72038"/>
    <w:rsid w:val="00A72B8D"/>
    <w:rsid w:val="00A746AA"/>
    <w:rsid w:val="00A92BB4"/>
    <w:rsid w:val="00A9302E"/>
    <w:rsid w:val="00AA1973"/>
    <w:rsid w:val="00AA64EB"/>
    <w:rsid w:val="00AB5974"/>
    <w:rsid w:val="00AC0059"/>
    <w:rsid w:val="00AD1507"/>
    <w:rsid w:val="00AE4DD2"/>
    <w:rsid w:val="00AF713C"/>
    <w:rsid w:val="00B10D41"/>
    <w:rsid w:val="00B126DE"/>
    <w:rsid w:val="00B13EBA"/>
    <w:rsid w:val="00B15672"/>
    <w:rsid w:val="00B1593B"/>
    <w:rsid w:val="00B217F9"/>
    <w:rsid w:val="00B23CC9"/>
    <w:rsid w:val="00B27D78"/>
    <w:rsid w:val="00B30FFA"/>
    <w:rsid w:val="00B313C2"/>
    <w:rsid w:val="00B338DB"/>
    <w:rsid w:val="00B34131"/>
    <w:rsid w:val="00B34CA3"/>
    <w:rsid w:val="00B3579A"/>
    <w:rsid w:val="00B4767A"/>
    <w:rsid w:val="00B52D5A"/>
    <w:rsid w:val="00B52EE0"/>
    <w:rsid w:val="00B560ED"/>
    <w:rsid w:val="00B60354"/>
    <w:rsid w:val="00B608E0"/>
    <w:rsid w:val="00B63F9B"/>
    <w:rsid w:val="00B8081A"/>
    <w:rsid w:val="00B87345"/>
    <w:rsid w:val="00BA29A7"/>
    <w:rsid w:val="00BA75CE"/>
    <w:rsid w:val="00BB42BB"/>
    <w:rsid w:val="00BB4A17"/>
    <w:rsid w:val="00BB4E5A"/>
    <w:rsid w:val="00BB6CB0"/>
    <w:rsid w:val="00BC2B5B"/>
    <w:rsid w:val="00BC6C18"/>
    <w:rsid w:val="00BD084B"/>
    <w:rsid w:val="00BD1A14"/>
    <w:rsid w:val="00BD1FB9"/>
    <w:rsid w:val="00BD5F43"/>
    <w:rsid w:val="00BD7548"/>
    <w:rsid w:val="00BE1EA3"/>
    <w:rsid w:val="00BF6093"/>
    <w:rsid w:val="00C01DD4"/>
    <w:rsid w:val="00C037B9"/>
    <w:rsid w:val="00C117A1"/>
    <w:rsid w:val="00C121A8"/>
    <w:rsid w:val="00C12CBC"/>
    <w:rsid w:val="00C26875"/>
    <w:rsid w:val="00C31989"/>
    <w:rsid w:val="00C4053C"/>
    <w:rsid w:val="00C46EF9"/>
    <w:rsid w:val="00C476ED"/>
    <w:rsid w:val="00C5285E"/>
    <w:rsid w:val="00C70FB7"/>
    <w:rsid w:val="00C873C4"/>
    <w:rsid w:val="00C9281D"/>
    <w:rsid w:val="00CA4757"/>
    <w:rsid w:val="00CC09DF"/>
    <w:rsid w:val="00CC3EE0"/>
    <w:rsid w:val="00CC7E88"/>
    <w:rsid w:val="00CD0CD6"/>
    <w:rsid w:val="00CD4F46"/>
    <w:rsid w:val="00CE0292"/>
    <w:rsid w:val="00CE2A77"/>
    <w:rsid w:val="00CE4FA1"/>
    <w:rsid w:val="00CF00FF"/>
    <w:rsid w:val="00CF561E"/>
    <w:rsid w:val="00D035DF"/>
    <w:rsid w:val="00D14038"/>
    <w:rsid w:val="00D14632"/>
    <w:rsid w:val="00D36CA7"/>
    <w:rsid w:val="00D53103"/>
    <w:rsid w:val="00D53D4C"/>
    <w:rsid w:val="00D55E43"/>
    <w:rsid w:val="00D60328"/>
    <w:rsid w:val="00D623CD"/>
    <w:rsid w:val="00D74B04"/>
    <w:rsid w:val="00D75631"/>
    <w:rsid w:val="00D811DA"/>
    <w:rsid w:val="00D85299"/>
    <w:rsid w:val="00D935C5"/>
    <w:rsid w:val="00D96E54"/>
    <w:rsid w:val="00DA2676"/>
    <w:rsid w:val="00DB0334"/>
    <w:rsid w:val="00DB4143"/>
    <w:rsid w:val="00DB428D"/>
    <w:rsid w:val="00DB7189"/>
    <w:rsid w:val="00DD363E"/>
    <w:rsid w:val="00DD5278"/>
    <w:rsid w:val="00DE2A8F"/>
    <w:rsid w:val="00DE6806"/>
    <w:rsid w:val="00DF2615"/>
    <w:rsid w:val="00DF7DFC"/>
    <w:rsid w:val="00E05179"/>
    <w:rsid w:val="00E13E5C"/>
    <w:rsid w:val="00E2020A"/>
    <w:rsid w:val="00E21265"/>
    <w:rsid w:val="00E2229A"/>
    <w:rsid w:val="00E25502"/>
    <w:rsid w:val="00E279B6"/>
    <w:rsid w:val="00E30410"/>
    <w:rsid w:val="00E31068"/>
    <w:rsid w:val="00E5399C"/>
    <w:rsid w:val="00E552AD"/>
    <w:rsid w:val="00E55A47"/>
    <w:rsid w:val="00E56FC9"/>
    <w:rsid w:val="00E6683D"/>
    <w:rsid w:val="00E67100"/>
    <w:rsid w:val="00E825A4"/>
    <w:rsid w:val="00E8397E"/>
    <w:rsid w:val="00E938E4"/>
    <w:rsid w:val="00E957B4"/>
    <w:rsid w:val="00EA14A3"/>
    <w:rsid w:val="00EA166C"/>
    <w:rsid w:val="00EA1743"/>
    <w:rsid w:val="00EA3F86"/>
    <w:rsid w:val="00EB16F6"/>
    <w:rsid w:val="00EB1F60"/>
    <w:rsid w:val="00EB2008"/>
    <w:rsid w:val="00EC5851"/>
    <w:rsid w:val="00ED77C4"/>
    <w:rsid w:val="00EE0B89"/>
    <w:rsid w:val="00EE552C"/>
    <w:rsid w:val="00EE7127"/>
    <w:rsid w:val="00EF0A0B"/>
    <w:rsid w:val="00EF4389"/>
    <w:rsid w:val="00EF54D2"/>
    <w:rsid w:val="00F13E47"/>
    <w:rsid w:val="00F161B4"/>
    <w:rsid w:val="00F16D8C"/>
    <w:rsid w:val="00F25A19"/>
    <w:rsid w:val="00F340CD"/>
    <w:rsid w:val="00F40D6C"/>
    <w:rsid w:val="00F4238A"/>
    <w:rsid w:val="00F47C9C"/>
    <w:rsid w:val="00F5104C"/>
    <w:rsid w:val="00F5576D"/>
    <w:rsid w:val="00F64701"/>
    <w:rsid w:val="00F6676A"/>
    <w:rsid w:val="00F71586"/>
    <w:rsid w:val="00F72507"/>
    <w:rsid w:val="00F77FF8"/>
    <w:rsid w:val="00F804B4"/>
    <w:rsid w:val="00F83856"/>
    <w:rsid w:val="00F86998"/>
    <w:rsid w:val="00F94A38"/>
    <w:rsid w:val="00F9526E"/>
    <w:rsid w:val="00FA046B"/>
    <w:rsid w:val="00FA0942"/>
    <w:rsid w:val="00FA2A54"/>
    <w:rsid w:val="00FA433F"/>
    <w:rsid w:val="00FB0106"/>
    <w:rsid w:val="00FB30C6"/>
    <w:rsid w:val="00FB330E"/>
    <w:rsid w:val="00FB332D"/>
    <w:rsid w:val="00FC2B7F"/>
    <w:rsid w:val="00FD137B"/>
    <w:rsid w:val="00FD152F"/>
    <w:rsid w:val="00FD4E3F"/>
    <w:rsid w:val="00FD59AF"/>
    <w:rsid w:val="00FD5E76"/>
    <w:rsid w:val="00FD6211"/>
    <w:rsid w:val="00FD64C7"/>
    <w:rsid w:val="00FD6D35"/>
    <w:rsid w:val="00FE7ED6"/>
    <w:rsid w:val="00FF1335"/>
    <w:rsid w:val="00FF1AF5"/>
    <w:rsid w:val="00FF2F9C"/>
    <w:rsid w:val="00FF6D88"/>
    <w:rsid w:val="00FF71D6"/>
    <w:rsid w:val="00FF72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3452BC7B"/>
  <w15:chartTrackingRefBased/>
  <w15:docId w15:val="{E29769C4-CA87-445C-8B4D-36964777C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6CA7"/>
    <w:pPr>
      <w:tabs>
        <w:tab w:val="center" w:pos="4252"/>
        <w:tab w:val="right" w:pos="8504"/>
      </w:tabs>
      <w:snapToGrid w:val="0"/>
    </w:pPr>
  </w:style>
  <w:style w:type="character" w:customStyle="1" w:styleId="a4">
    <w:name w:val="ヘッダー (文字)"/>
    <w:basedOn w:val="a0"/>
    <w:link w:val="a3"/>
    <w:uiPriority w:val="99"/>
    <w:rsid w:val="00D36CA7"/>
    <w:rPr>
      <w:kern w:val="2"/>
      <w:sz w:val="21"/>
      <w:szCs w:val="24"/>
    </w:rPr>
  </w:style>
  <w:style w:type="paragraph" w:styleId="a5">
    <w:name w:val="footer"/>
    <w:basedOn w:val="a"/>
    <w:link w:val="a6"/>
    <w:uiPriority w:val="99"/>
    <w:unhideWhenUsed/>
    <w:rsid w:val="00D36CA7"/>
    <w:pPr>
      <w:tabs>
        <w:tab w:val="center" w:pos="4252"/>
        <w:tab w:val="right" w:pos="8504"/>
      </w:tabs>
      <w:snapToGrid w:val="0"/>
    </w:pPr>
  </w:style>
  <w:style w:type="character" w:customStyle="1" w:styleId="a6">
    <w:name w:val="フッター (文字)"/>
    <w:basedOn w:val="a0"/>
    <w:link w:val="a5"/>
    <w:uiPriority w:val="99"/>
    <w:rsid w:val="00D36CA7"/>
    <w:rPr>
      <w:kern w:val="2"/>
      <w:sz w:val="21"/>
      <w:szCs w:val="24"/>
    </w:rPr>
  </w:style>
  <w:style w:type="character" w:styleId="a7">
    <w:name w:val="Hyperlink"/>
    <w:basedOn w:val="a0"/>
    <w:uiPriority w:val="99"/>
    <w:unhideWhenUsed/>
    <w:rsid w:val="007E408B"/>
    <w:rPr>
      <w:color w:val="0563C1" w:themeColor="hyperlink"/>
      <w:u w:val="single"/>
    </w:rPr>
  </w:style>
  <w:style w:type="character" w:customStyle="1" w:styleId="1">
    <w:name w:val="未解決のメンション1"/>
    <w:basedOn w:val="a0"/>
    <w:uiPriority w:val="99"/>
    <w:semiHidden/>
    <w:unhideWhenUsed/>
    <w:rsid w:val="007E408B"/>
    <w:rPr>
      <w:color w:val="605E5C"/>
      <w:shd w:val="clear" w:color="auto" w:fill="E1DFDD"/>
    </w:rPr>
  </w:style>
  <w:style w:type="character" w:styleId="a8">
    <w:name w:val="FollowedHyperlink"/>
    <w:basedOn w:val="a0"/>
    <w:uiPriority w:val="99"/>
    <w:semiHidden/>
    <w:unhideWhenUsed/>
    <w:rsid w:val="001023ED"/>
    <w:rPr>
      <w:color w:val="954F72" w:themeColor="followedHyperlink"/>
      <w:u w:val="single"/>
    </w:rPr>
  </w:style>
  <w:style w:type="character" w:styleId="a9">
    <w:name w:val="annotation reference"/>
    <w:basedOn w:val="a0"/>
    <w:uiPriority w:val="99"/>
    <w:semiHidden/>
    <w:unhideWhenUsed/>
    <w:rsid w:val="0085278B"/>
    <w:rPr>
      <w:sz w:val="18"/>
      <w:szCs w:val="18"/>
    </w:rPr>
  </w:style>
  <w:style w:type="paragraph" w:styleId="aa">
    <w:name w:val="annotation text"/>
    <w:basedOn w:val="a"/>
    <w:link w:val="ab"/>
    <w:uiPriority w:val="99"/>
    <w:semiHidden/>
    <w:unhideWhenUsed/>
    <w:rsid w:val="0085278B"/>
    <w:pPr>
      <w:jc w:val="left"/>
    </w:pPr>
  </w:style>
  <w:style w:type="character" w:customStyle="1" w:styleId="ab">
    <w:name w:val="コメント文字列 (文字)"/>
    <w:basedOn w:val="a0"/>
    <w:link w:val="aa"/>
    <w:uiPriority w:val="99"/>
    <w:semiHidden/>
    <w:rsid w:val="0085278B"/>
    <w:rPr>
      <w:kern w:val="2"/>
      <w:sz w:val="21"/>
      <w:szCs w:val="24"/>
    </w:rPr>
  </w:style>
  <w:style w:type="paragraph" w:styleId="ac">
    <w:name w:val="annotation subject"/>
    <w:basedOn w:val="aa"/>
    <w:next w:val="aa"/>
    <w:link w:val="ad"/>
    <w:uiPriority w:val="99"/>
    <w:semiHidden/>
    <w:unhideWhenUsed/>
    <w:rsid w:val="0085278B"/>
    <w:rPr>
      <w:b/>
      <w:bCs/>
    </w:rPr>
  </w:style>
  <w:style w:type="character" w:customStyle="1" w:styleId="ad">
    <w:name w:val="コメント内容 (文字)"/>
    <w:basedOn w:val="ab"/>
    <w:link w:val="ac"/>
    <w:uiPriority w:val="99"/>
    <w:semiHidden/>
    <w:rsid w:val="0085278B"/>
    <w:rPr>
      <w:b/>
      <w:bCs/>
      <w:kern w:val="2"/>
      <w:sz w:val="21"/>
      <w:szCs w:val="24"/>
    </w:rPr>
  </w:style>
  <w:style w:type="paragraph" w:styleId="ae">
    <w:name w:val="Balloon Text"/>
    <w:basedOn w:val="a"/>
    <w:link w:val="af"/>
    <w:uiPriority w:val="99"/>
    <w:semiHidden/>
    <w:unhideWhenUsed/>
    <w:rsid w:val="0085278B"/>
    <w:rPr>
      <w:rFonts w:asciiTheme="majorHAnsi" w:eastAsiaTheme="majorEastAsia" w:hAnsiTheme="majorHAnsi" w:cstheme="majorBidi"/>
      <w:sz w:val="18"/>
      <w:szCs w:val="18"/>
    </w:rPr>
  </w:style>
  <w:style w:type="character" w:customStyle="1" w:styleId="af">
    <w:name w:val="吹き出し (文字)"/>
    <w:basedOn w:val="a0"/>
    <w:link w:val="ae"/>
    <w:uiPriority w:val="99"/>
    <w:semiHidden/>
    <w:rsid w:val="0085278B"/>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twitter.com/abernathyca" TargetMode="External"/><Relationship Id="rId18" Type="http://schemas.openxmlformats.org/officeDocument/2006/relationships/hyperlink" Target="https://www.opencontainers.or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twitter.com/jmertic" TargetMode="External"/><Relationship Id="rId7" Type="http://schemas.openxmlformats.org/officeDocument/2006/relationships/hyperlink" Target="https://twitter.com/jsmith" TargetMode="External"/><Relationship Id="rId12" Type="http://schemas.openxmlformats.org/officeDocument/2006/relationships/hyperlink" Target="https://twitter.com/jmertic" TargetMode="External"/><Relationship Id="rId17" Type="http://schemas.openxmlformats.org/officeDocument/2006/relationships/hyperlink" Target="https://probot.github.io/apps/dco" TargetMode="External"/><Relationship Id="rId25" Type="http://schemas.openxmlformats.org/officeDocument/2006/relationships/hyperlink" Target="https://twitter.com/abernathyca" TargetMode="External"/><Relationship Id="rId2" Type="http://schemas.openxmlformats.org/officeDocument/2006/relationships/styles" Target="styles.xml"/><Relationship Id="rId16" Type="http://schemas.openxmlformats.org/officeDocument/2006/relationships/hyperlink" Target="https://probot.github.io/apps/dco" TargetMode="External"/><Relationship Id="rId20" Type="http://schemas.openxmlformats.org/officeDocument/2006/relationships/hyperlink" Target="https://twitter.com/jmertic"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twitter.com/jmertic" TargetMode="External"/><Relationship Id="rId24" Type="http://schemas.openxmlformats.org/officeDocument/2006/relationships/hyperlink" Target="https://twitter.com/guyma" TargetMode="External"/><Relationship Id="rId5" Type="http://schemas.openxmlformats.org/officeDocument/2006/relationships/footnotes" Target="footnotes.xml"/><Relationship Id="rId15" Type="http://schemas.openxmlformats.org/officeDocument/2006/relationships/hyperlink" Target="https://twitter.com/jsmith" TargetMode="External"/><Relationship Id="rId23" Type="http://schemas.openxmlformats.org/officeDocument/2006/relationships/hyperlink" Target="https://slack.com/" TargetMode="Externa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www.linuxfoundation.org/?page_id=34557"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twitter.com/guyma" TargetMode="External"/><Relationship Id="rId22" Type="http://schemas.openxmlformats.org/officeDocument/2006/relationships/hyperlink" Target="https://github.com/" TargetMode="External"/><Relationship Id="rId27"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B2980-BD71-4BEA-BBA8-2D93675AB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Pages>
  <Words>9988</Words>
  <Characters>56934</Characters>
  <Application>Microsoft Office Word</Application>
  <DocSecurity>0</DocSecurity>
  <Lines>474</Lines>
  <Paragraphs>133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工内 隆</dc:creator>
  <cp:keywords/>
  <dc:description/>
  <cp:lastModifiedBy>工内 隆</cp:lastModifiedBy>
  <cp:revision>10</cp:revision>
  <cp:lastPrinted>2018-08-02T22:01:00Z</cp:lastPrinted>
  <dcterms:created xsi:type="dcterms:W3CDTF">2018-08-10T06:35:00Z</dcterms:created>
  <dcterms:modified xsi:type="dcterms:W3CDTF">2018-08-31T08:57:00Z</dcterms:modified>
</cp:coreProperties>
</file>