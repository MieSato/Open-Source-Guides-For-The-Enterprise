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893" w:rsidRDefault="00EE1893" w:rsidP="00EE1893"/>
    <w:p w:rsidR="00EE1893" w:rsidRDefault="00EE1893" w:rsidP="00EE1893">
      <w:r>
        <w:t>Tools for Managing Open Source Programs</w:t>
      </w:r>
    </w:p>
    <w:p w:rsidR="00EE1893" w:rsidRDefault="00EE1893" w:rsidP="00EE1893">
      <w:r>
        <w:rPr>
          <w:rFonts w:hint="eastAsia"/>
        </w:rPr>
        <w:t>オープンソース　プログラム</w:t>
      </w:r>
      <w:ins w:id="0" w:author="工内 隆" w:date="2018-09-02T16:50:00Z">
        <w:r w:rsidR="0025638C">
          <w:rPr>
            <w:rFonts w:hint="eastAsia"/>
          </w:rPr>
          <w:t>を</w:t>
        </w:r>
      </w:ins>
      <w:ins w:id="1" w:author="工内 隆" w:date="2018-09-02T16:36:00Z">
        <w:r w:rsidR="006F7BE1">
          <w:rPr>
            <w:rFonts w:hint="eastAsia"/>
          </w:rPr>
          <w:t>管理</w:t>
        </w:r>
      </w:ins>
      <w:ins w:id="2" w:author="工内 隆" w:date="2018-09-02T16:50:00Z">
        <w:r w:rsidR="0025638C">
          <w:rPr>
            <w:rFonts w:hint="eastAsia"/>
          </w:rPr>
          <w:t>する</w:t>
        </w:r>
      </w:ins>
      <w:del w:id="3" w:author="工内 隆" w:date="2018-09-02T16:49:00Z">
        <w:r w:rsidDel="0025638C">
          <w:rPr>
            <w:rFonts w:hint="eastAsia"/>
          </w:rPr>
          <w:delText xml:space="preserve">　マネージメント</w:delText>
        </w:r>
      </w:del>
      <w:del w:id="4" w:author="工内 隆" w:date="2018-09-02T16:50:00Z">
        <w:r w:rsidDel="0025638C">
          <w:rPr>
            <w:rFonts w:hint="eastAsia"/>
          </w:rPr>
          <w:delText>の</w:delText>
        </w:r>
      </w:del>
      <w:r>
        <w:rPr>
          <w:rFonts w:hint="eastAsia"/>
        </w:rPr>
        <w:t>ためのツール</w:t>
      </w:r>
    </w:p>
    <w:p w:rsidR="00EE1893" w:rsidRDefault="00EE1893" w:rsidP="00EE1893"/>
    <w:p w:rsidR="00EE1893" w:rsidRDefault="00EE1893" w:rsidP="00EE1893">
      <w:r>
        <w:t>The road to strategic use of open source starts with a carefully planned, organized, and empowered open source program office to guide and manage its creation, distribution, and use. But that’s just a first step. To get such an office underway and running smoothly, you need the right tools. These mission-critical tools will be used to track goals and metrics in departments from engineering and legal to executive leadership, PR, and marketing, and give employees all the resources they need to gather data, provide snapshots of performance, and manage the daily use of open source within your company.</w:t>
      </w:r>
    </w:p>
    <w:p w:rsidR="00EE1893" w:rsidRDefault="00EE1893" w:rsidP="00EE1893">
      <w:r>
        <w:t>This guide provides details and scenarios for how to get your open source tool collection started, including information about the most important tools to use to track and manage your open source projects. Many of the tools have been created and open-sourced by The Linux Foundation and other leaders in the field, providing free and easy access for your projects. You’ll also find an example dashboard setup which combines and displays information from multiple tools.</w:t>
      </w:r>
    </w:p>
    <w:p w:rsidR="00120099" w:rsidRDefault="00EE1893" w:rsidP="00EE1893">
      <w:r>
        <w:rPr>
          <w:rFonts w:hint="eastAsia"/>
        </w:rPr>
        <w:t>オープンソースの戦略的</w:t>
      </w:r>
      <w:r w:rsidR="00465EE0">
        <w:rPr>
          <w:rFonts w:hint="eastAsia"/>
        </w:rPr>
        <w:t>な活用</w:t>
      </w:r>
      <w:r>
        <w:rPr>
          <w:rFonts w:hint="eastAsia"/>
        </w:rPr>
        <w:t>への道は、</w:t>
      </w:r>
      <w:r w:rsidR="00465EE0">
        <w:rPr>
          <w:rFonts w:hint="eastAsia"/>
        </w:rPr>
        <w:t>オープンソースの作成</w:t>
      </w:r>
      <w:r>
        <w:rPr>
          <w:rFonts w:hint="eastAsia"/>
        </w:rPr>
        <w:t>、配布、</w:t>
      </w:r>
      <w:r w:rsidR="00465EE0">
        <w:rPr>
          <w:rFonts w:hint="eastAsia"/>
        </w:rPr>
        <w:t>利用に対する</w:t>
      </w:r>
      <w:ins w:id="5" w:author="工内 隆" w:date="2018-09-02T16:51:00Z">
        <w:r w:rsidR="0025638C">
          <w:rPr>
            <w:rFonts w:hint="eastAsia"/>
          </w:rPr>
          <w:t>指導</w:t>
        </w:r>
      </w:ins>
      <w:del w:id="6" w:author="工内 隆" w:date="2018-09-02T16:51:00Z">
        <w:r w:rsidR="00465EE0" w:rsidDel="0025638C">
          <w:rPr>
            <w:rFonts w:hint="eastAsia"/>
          </w:rPr>
          <w:delText>ガイド</w:delText>
        </w:r>
      </w:del>
      <w:r w:rsidR="00465EE0">
        <w:rPr>
          <w:rFonts w:hint="eastAsia"/>
        </w:rPr>
        <w:t>と管理</w:t>
      </w:r>
      <w:ins w:id="7" w:author="工内 隆" w:date="2018-09-02T16:51:00Z">
        <w:r w:rsidR="0025638C">
          <w:rPr>
            <w:rFonts w:hint="eastAsia"/>
          </w:rPr>
          <w:t>の</w:t>
        </w:r>
      </w:ins>
      <w:del w:id="8" w:author="工内 隆" w:date="2018-09-02T16:51:00Z">
        <w:r w:rsidR="00465EE0" w:rsidDel="0025638C">
          <w:rPr>
            <w:rFonts w:hint="eastAsia"/>
          </w:rPr>
          <w:delText>を行う</w:delText>
        </w:r>
      </w:del>
      <w:r w:rsidR="00465EE0">
        <w:rPr>
          <w:rFonts w:hint="eastAsia"/>
        </w:rPr>
        <w:t>ために</w:t>
      </w:r>
      <w:del w:id="9" w:author="工内 隆" w:date="2018-09-02T16:51:00Z">
        <w:r w:rsidR="00465EE0" w:rsidDel="0025638C">
          <w:rPr>
            <w:rFonts w:hint="eastAsia"/>
          </w:rPr>
          <w:delText>、</w:delText>
        </w:r>
      </w:del>
      <w:r>
        <w:rPr>
          <w:rFonts w:hint="eastAsia"/>
        </w:rPr>
        <w:t>慎重に計画され、組織化され、</w:t>
      </w:r>
      <w:del w:id="10" w:author="工内 隆" w:date="2018-09-02T16:53:00Z">
        <w:r w:rsidR="00465EE0" w:rsidDel="0025638C">
          <w:rPr>
            <w:rFonts w:hint="eastAsia"/>
          </w:rPr>
          <w:delText>そのための</w:delText>
        </w:r>
      </w:del>
      <w:r>
        <w:rPr>
          <w:rFonts w:hint="eastAsia"/>
        </w:rPr>
        <w:t>権限</w:t>
      </w:r>
      <w:r w:rsidR="00465EE0">
        <w:rPr>
          <w:rFonts w:hint="eastAsia"/>
        </w:rPr>
        <w:t>移譲された</w:t>
      </w:r>
      <w:r>
        <w:rPr>
          <w:rFonts w:hint="eastAsia"/>
        </w:rPr>
        <w:t>オープンソース</w:t>
      </w:r>
      <w:r w:rsidR="00465EE0">
        <w:rPr>
          <w:rFonts w:hint="eastAsia"/>
        </w:rPr>
        <w:t xml:space="preserve">　</w:t>
      </w:r>
      <w:r>
        <w:rPr>
          <w:rFonts w:hint="eastAsia"/>
        </w:rPr>
        <w:t>プログラムオフィスから始まります。しかし、それは</w:t>
      </w:r>
      <w:r w:rsidR="00465EE0">
        <w:rPr>
          <w:rFonts w:hint="eastAsia"/>
        </w:rPr>
        <w:t>単に、</w:t>
      </w:r>
      <w:r>
        <w:rPr>
          <w:rFonts w:hint="eastAsia"/>
        </w:rPr>
        <w:t>最初の</w:t>
      </w:r>
      <w:r w:rsidR="00465EE0">
        <w:rPr>
          <w:rFonts w:hint="eastAsia"/>
        </w:rPr>
        <w:t>一歩に過ぎません</w:t>
      </w:r>
      <w:r>
        <w:rPr>
          <w:rFonts w:hint="eastAsia"/>
        </w:rPr>
        <w:t>。</w:t>
      </w:r>
      <w:ins w:id="11" w:author="工内 隆" w:date="2018-09-02T16:54:00Z">
        <w:r w:rsidR="0025638C">
          <w:rPr>
            <w:rFonts w:hint="eastAsia"/>
          </w:rPr>
          <w:t>オープンソース</w:t>
        </w:r>
      </w:ins>
      <w:ins w:id="12" w:author="工内 隆" w:date="2018-09-02T16:56:00Z">
        <w:r w:rsidR="0025638C">
          <w:rPr>
            <w:rFonts w:hint="eastAsia"/>
          </w:rPr>
          <w:t xml:space="preserve">　</w:t>
        </w:r>
      </w:ins>
      <w:ins w:id="13" w:author="工内 隆" w:date="2018-09-02T16:54:00Z">
        <w:r w:rsidR="0025638C">
          <w:rPr>
            <w:rFonts w:hint="eastAsia"/>
          </w:rPr>
          <w:t>プログラム</w:t>
        </w:r>
      </w:ins>
      <w:del w:id="14" w:author="工内 隆" w:date="2018-09-02T16:54:00Z">
        <w:r w:rsidDel="0025638C">
          <w:rPr>
            <w:rFonts w:hint="eastAsia"/>
          </w:rPr>
          <w:delText>そのような</w:delText>
        </w:r>
      </w:del>
      <w:r>
        <w:rPr>
          <w:rFonts w:hint="eastAsia"/>
        </w:rPr>
        <w:t>オフィスを</w:t>
      </w:r>
      <w:r w:rsidR="001D35B2">
        <w:rPr>
          <w:rFonts w:hint="eastAsia"/>
        </w:rPr>
        <w:t>軌道に乗せて、</w:t>
      </w:r>
      <w:r>
        <w:rPr>
          <w:rFonts w:hint="eastAsia"/>
        </w:rPr>
        <w:t>円滑</w:t>
      </w:r>
      <w:r w:rsidR="001D35B2">
        <w:rPr>
          <w:rFonts w:hint="eastAsia"/>
        </w:rPr>
        <w:t>な運用を進めるためには</w:t>
      </w:r>
      <w:r>
        <w:rPr>
          <w:rFonts w:hint="eastAsia"/>
        </w:rPr>
        <w:t>、適切なツールが必要です。</w:t>
      </w:r>
      <w:ins w:id="15" w:author="工内 隆" w:date="2018-09-02T16:55:00Z">
        <w:r w:rsidR="0025638C">
          <w:rPr>
            <w:rFonts w:hint="eastAsia"/>
          </w:rPr>
          <w:t>同オフィス</w:t>
        </w:r>
      </w:ins>
      <w:ins w:id="16" w:author="工内 隆" w:date="2018-09-02T16:56:00Z">
        <w:r w:rsidR="0025638C">
          <w:rPr>
            <w:rFonts w:hint="eastAsia"/>
          </w:rPr>
          <w:t>の活動に</w:t>
        </w:r>
      </w:ins>
      <w:del w:id="17" w:author="工内 隆" w:date="2018-09-02T16:56:00Z">
        <w:r w:rsidDel="0025638C">
          <w:rPr>
            <w:rFonts w:hint="eastAsia"/>
          </w:rPr>
          <w:delText>これら</w:delText>
        </w:r>
      </w:del>
      <w:r w:rsidR="001D35B2">
        <w:rPr>
          <w:rFonts w:hint="eastAsia"/>
        </w:rPr>
        <w:t>必要不可欠</w:t>
      </w:r>
      <w:del w:id="18" w:author="工内 隆" w:date="2018-09-02T16:57:00Z">
        <w:r w:rsidR="001D35B2" w:rsidDel="0025638C">
          <w:rPr>
            <w:rFonts w:hint="eastAsia"/>
          </w:rPr>
          <w:delText>と</w:delText>
        </w:r>
      </w:del>
      <w:r w:rsidR="001D35B2">
        <w:rPr>
          <w:rFonts w:hint="eastAsia"/>
        </w:rPr>
        <w:t>な</w:t>
      </w:r>
      <w:del w:id="19" w:author="工内 隆" w:date="2018-09-02T16:57:00Z">
        <w:r w:rsidR="001D35B2" w:rsidDel="0025638C">
          <w:rPr>
            <w:rFonts w:hint="eastAsia"/>
          </w:rPr>
          <w:delText>る</w:delText>
        </w:r>
      </w:del>
      <w:r>
        <w:rPr>
          <w:rFonts w:hint="eastAsia"/>
        </w:rPr>
        <w:t>ツールは、エンジニアリング</w:t>
      </w:r>
      <w:ins w:id="20" w:author="工内 隆" w:date="2018-09-02T16:57:00Z">
        <w:r w:rsidR="0025638C">
          <w:rPr>
            <w:rFonts w:hint="eastAsia"/>
          </w:rPr>
          <w:t>部門と</w:t>
        </w:r>
      </w:ins>
      <w:del w:id="21" w:author="工内 隆" w:date="2018-09-02T16:57:00Z">
        <w:r w:rsidDel="0025638C">
          <w:rPr>
            <w:rFonts w:hint="eastAsia"/>
          </w:rPr>
          <w:delText>、</w:delText>
        </w:r>
      </w:del>
      <w:r>
        <w:rPr>
          <w:rFonts w:hint="eastAsia"/>
        </w:rPr>
        <w:t>法務</w:t>
      </w:r>
      <w:ins w:id="22" w:author="工内 隆" w:date="2018-09-02T16:58:00Z">
        <w:r w:rsidR="0025638C">
          <w:rPr>
            <w:rFonts w:hint="eastAsia"/>
          </w:rPr>
          <w:t>部門から始まり</w:t>
        </w:r>
      </w:ins>
      <w:r>
        <w:rPr>
          <w:rFonts w:hint="eastAsia"/>
        </w:rPr>
        <w:t>、</w:t>
      </w:r>
      <w:ins w:id="23" w:author="工内 隆" w:date="2018-09-02T16:58:00Z">
        <w:r w:rsidR="0025638C">
          <w:rPr>
            <w:rFonts w:hint="eastAsia"/>
          </w:rPr>
          <w:t>経営幹部</w:t>
        </w:r>
      </w:ins>
      <w:del w:id="24" w:author="工内 隆" w:date="2018-09-02T16:58:00Z">
        <w:r w:rsidDel="0025638C">
          <w:rPr>
            <w:rFonts w:hint="eastAsia"/>
          </w:rPr>
          <w:delText>エグゼクテ</w:delText>
        </w:r>
      </w:del>
      <w:del w:id="25" w:author="工内 隆" w:date="2018-09-02T16:59:00Z">
        <w:r w:rsidDel="0025638C">
          <w:rPr>
            <w:rFonts w:hint="eastAsia"/>
          </w:rPr>
          <w:delText>ィブ</w:delText>
        </w:r>
        <w:r w:rsidR="001D35B2" w:rsidDel="0025638C">
          <w:rPr>
            <w:rFonts w:hint="eastAsia"/>
          </w:rPr>
          <w:delText>から</w:delText>
        </w:r>
      </w:del>
      <w:r>
        <w:rPr>
          <w:rFonts w:hint="eastAsia"/>
        </w:rPr>
        <w:t>、</w:t>
      </w:r>
      <w:r w:rsidR="001D35B2">
        <w:rPr>
          <w:rFonts w:hint="eastAsia"/>
        </w:rPr>
        <w:t>広報部門</w:t>
      </w:r>
      <w:r>
        <w:rPr>
          <w:rFonts w:hint="eastAsia"/>
        </w:rPr>
        <w:t>、マーケティング部門</w:t>
      </w:r>
      <w:r w:rsidR="001D35B2">
        <w:rPr>
          <w:rFonts w:hint="eastAsia"/>
        </w:rPr>
        <w:t>に至る広い部門で</w:t>
      </w:r>
      <w:r w:rsidR="00120099">
        <w:rPr>
          <w:rFonts w:hint="eastAsia"/>
        </w:rPr>
        <w:t>、</w:t>
      </w:r>
      <w:r>
        <w:rPr>
          <w:rFonts w:hint="eastAsia"/>
        </w:rPr>
        <w:t>目標</w:t>
      </w:r>
      <w:ins w:id="26" w:author="工内 隆" w:date="2018-09-02T17:00:00Z">
        <w:r w:rsidR="00FF793F">
          <w:rPr>
            <w:rFonts w:hint="eastAsia"/>
          </w:rPr>
          <w:t>や</w:t>
        </w:r>
      </w:ins>
      <w:del w:id="27" w:author="工内 隆" w:date="2018-09-02T17:00:00Z">
        <w:r w:rsidR="001D35B2" w:rsidDel="00FF793F">
          <w:rPr>
            <w:rFonts w:hint="eastAsia"/>
          </w:rPr>
          <w:delText>、</w:delText>
        </w:r>
      </w:del>
      <w:r w:rsidR="001D35B2">
        <w:rPr>
          <w:rFonts w:hint="eastAsia"/>
        </w:rPr>
        <w:t>評価基準</w:t>
      </w:r>
      <w:r w:rsidR="00120099">
        <w:rPr>
          <w:rFonts w:hint="eastAsia"/>
        </w:rPr>
        <w:t>の達成度</w:t>
      </w:r>
      <w:r>
        <w:rPr>
          <w:rFonts w:hint="eastAsia"/>
        </w:rPr>
        <w:t>を</w:t>
      </w:r>
      <w:del w:id="28" w:author="Date Masahiro" w:date="2018-09-06T09:18:00Z">
        <w:r w:rsidDel="005B4F9D">
          <w:rPr>
            <w:rFonts w:hint="eastAsia"/>
          </w:rPr>
          <w:delText>追跡</w:delText>
        </w:r>
      </w:del>
      <w:ins w:id="29" w:author="Date Masahiro" w:date="2018-09-06T09:18:00Z">
        <w:r w:rsidR="005B4F9D">
          <w:rPr>
            <w:rFonts w:hint="eastAsia"/>
          </w:rPr>
          <w:t>トラッキング</w:t>
        </w:r>
      </w:ins>
      <w:r w:rsidR="00120099">
        <w:rPr>
          <w:rFonts w:hint="eastAsia"/>
        </w:rPr>
        <w:t>するために</w:t>
      </w:r>
      <w:r w:rsidR="001D35B2">
        <w:rPr>
          <w:rFonts w:hint="eastAsia"/>
        </w:rPr>
        <w:t>使用され</w:t>
      </w:r>
      <w:r>
        <w:rPr>
          <w:rFonts w:hint="eastAsia"/>
        </w:rPr>
        <w:t>、</w:t>
      </w:r>
      <w:ins w:id="30" w:author="工内 隆" w:date="2018-09-02T17:00:00Z">
        <w:r w:rsidR="00FF793F">
          <w:rPr>
            <w:rFonts w:hint="eastAsia"/>
          </w:rPr>
          <w:t>また、</w:t>
        </w:r>
      </w:ins>
      <w:ins w:id="31" w:author="工内 隆" w:date="2018-09-05T15:57:00Z">
        <w:del w:id="32" w:author="Date Masahiro" w:date="2018-09-06T09:15:00Z">
          <w:r w:rsidR="007A13D7" w:rsidDel="005B4F9D">
            <w:rPr>
              <w:rFonts w:hint="eastAsia"/>
            </w:rPr>
            <w:delText>≪これ以降、分かりにくく</w:delText>
          </w:r>
        </w:del>
      </w:ins>
      <w:ins w:id="33" w:author="工内 隆" w:date="2018-09-05T15:58:00Z">
        <w:del w:id="34" w:author="Date Masahiro" w:date="2018-09-06T09:15:00Z">
          <w:r w:rsidR="007A13D7" w:rsidDel="005B4F9D">
            <w:rPr>
              <w:rFonts w:hint="eastAsia"/>
            </w:rPr>
            <w:delText>、自信ないですね</w:delText>
          </w:r>
        </w:del>
      </w:ins>
      <w:ins w:id="35" w:author="工内 隆" w:date="2018-09-05T15:57:00Z">
        <w:del w:id="36" w:author="Date Masahiro" w:date="2018-09-06T09:15:00Z">
          <w:r w:rsidR="007A13D7" w:rsidDel="005B4F9D">
            <w:rPr>
              <w:rFonts w:hint="eastAsia"/>
            </w:rPr>
            <w:delText>≫</w:delText>
          </w:r>
        </w:del>
      </w:ins>
      <w:del w:id="37" w:author="工内 隆" w:date="2018-09-02T17:01:00Z">
        <w:r w:rsidR="00120099" w:rsidDel="00FF793F">
          <w:rPr>
            <w:rFonts w:hint="eastAsia"/>
          </w:rPr>
          <w:delText>そのために必要となる</w:delText>
        </w:r>
      </w:del>
      <w:r w:rsidR="00120099">
        <w:rPr>
          <w:rFonts w:hint="eastAsia"/>
        </w:rPr>
        <w:t>データ</w:t>
      </w:r>
      <w:ins w:id="38" w:author="工内 隆" w:date="2018-09-02T17:01:00Z">
        <w:r w:rsidR="00FF793F">
          <w:rPr>
            <w:rFonts w:hint="eastAsia"/>
          </w:rPr>
          <w:t>の収集</w:t>
        </w:r>
      </w:ins>
      <w:r w:rsidR="00120099">
        <w:rPr>
          <w:rFonts w:hint="eastAsia"/>
        </w:rPr>
        <w:t>、</w:t>
      </w:r>
      <w:ins w:id="39" w:author="工内 隆" w:date="2018-09-02T17:01:00Z">
        <w:r w:rsidR="00FF793F">
          <w:rPr>
            <w:rFonts w:hint="eastAsia"/>
          </w:rPr>
          <w:t>プロジェクト</w:t>
        </w:r>
      </w:ins>
      <w:r w:rsidR="00120099" w:rsidRPr="00120099">
        <w:rPr>
          <w:rFonts w:hint="eastAsia"/>
        </w:rPr>
        <w:t>達成状況</w:t>
      </w:r>
      <w:del w:id="40" w:author="工内 隆" w:date="2018-09-02T17:06:00Z">
        <w:r w:rsidR="00120099" w:rsidRPr="00120099" w:rsidDel="00FF793F">
          <w:rPr>
            <w:rFonts w:hint="eastAsia"/>
          </w:rPr>
          <w:delText>評価のため</w:delText>
        </w:r>
      </w:del>
      <w:r w:rsidR="00120099" w:rsidRPr="00120099">
        <w:rPr>
          <w:rFonts w:hint="eastAsia"/>
        </w:rPr>
        <w:t>のスナップショット</w:t>
      </w:r>
      <w:ins w:id="41" w:author="工内 隆" w:date="2018-09-02T17:02:00Z">
        <w:r w:rsidR="00FF793F">
          <w:rPr>
            <w:rFonts w:hint="eastAsia"/>
          </w:rPr>
          <w:t>の提供、さらには、</w:t>
        </w:r>
      </w:ins>
      <w:del w:id="42" w:author="工内 隆" w:date="2018-09-02T17:03:00Z">
        <w:r w:rsidR="00120099" w:rsidRPr="00120099" w:rsidDel="00FF793F">
          <w:rPr>
            <w:rFonts w:hint="eastAsia"/>
          </w:rPr>
          <w:delText>を</w:delText>
        </w:r>
        <w:r w:rsidDel="00FF793F">
          <w:rPr>
            <w:rFonts w:hint="eastAsia"/>
          </w:rPr>
          <w:delText>従業員に</w:delText>
        </w:r>
        <w:r w:rsidR="00120099" w:rsidDel="00FF793F">
          <w:rPr>
            <w:rFonts w:hint="eastAsia"/>
          </w:rPr>
          <w:delText>提供し</w:delText>
        </w:r>
        <w:r w:rsidDel="00FF793F">
          <w:rPr>
            <w:rFonts w:hint="eastAsia"/>
          </w:rPr>
          <w:delText>、</w:delText>
        </w:r>
      </w:del>
      <w:del w:id="43" w:author="工内 隆" w:date="2018-09-02T17:11:00Z">
        <w:r w:rsidDel="00BF6704">
          <w:rPr>
            <w:rFonts w:hint="eastAsia"/>
          </w:rPr>
          <w:delText>日々の</w:delText>
        </w:r>
      </w:del>
      <w:r w:rsidR="00120099" w:rsidRPr="00120099">
        <w:rPr>
          <w:rFonts w:hint="eastAsia"/>
        </w:rPr>
        <w:t>会社内の</w:t>
      </w:r>
      <w:ins w:id="44" w:author="工内 隆" w:date="2018-09-02T17:12:00Z">
        <w:r w:rsidR="00BF6704">
          <w:rPr>
            <w:rFonts w:hint="eastAsia"/>
          </w:rPr>
          <w:t>日々の</w:t>
        </w:r>
      </w:ins>
      <w:r w:rsidR="00120099" w:rsidRPr="00120099">
        <w:rPr>
          <w:rFonts w:hint="eastAsia"/>
        </w:rPr>
        <w:t>オープンソース</w:t>
      </w:r>
      <w:del w:id="45" w:author="工内 隆" w:date="2018-09-02T17:04:00Z">
        <w:r w:rsidR="00120099" w:rsidRPr="00120099" w:rsidDel="00FF793F">
          <w:rPr>
            <w:rFonts w:hint="eastAsia"/>
          </w:rPr>
          <w:delText>の</w:delText>
        </w:r>
      </w:del>
      <w:r>
        <w:rPr>
          <w:rFonts w:hint="eastAsia"/>
        </w:rPr>
        <w:t>使用</w:t>
      </w:r>
      <w:r w:rsidR="00120099">
        <w:rPr>
          <w:rFonts w:hint="eastAsia"/>
        </w:rPr>
        <w:t>状況</w:t>
      </w:r>
      <w:ins w:id="46" w:author="工内 隆" w:date="2018-09-02T17:04:00Z">
        <w:r w:rsidR="00FF793F">
          <w:rPr>
            <w:rFonts w:hint="eastAsia"/>
          </w:rPr>
          <w:t>の</w:t>
        </w:r>
      </w:ins>
      <w:del w:id="47" w:author="工内 隆" w:date="2018-09-02T17:04:00Z">
        <w:r w:rsidDel="00FF793F">
          <w:rPr>
            <w:rFonts w:hint="eastAsia"/>
          </w:rPr>
          <w:delText>を</w:delText>
        </w:r>
      </w:del>
      <w:r>
        <w:rPr>
          <w:rFonts w:hint="eastAsia"/>
        </w:rPr>
        <w:t>管理</w:t>
      </w:r>
      <w:ins w:id="48" w:author="工内 隆" w:date="2018-09-02T17:05:00Z">
        <w:r w:rsidR="00FF793F">
          <w:rPr>
            <w:rFonts w:hint="eastAsia"/>
          </w:rPr>
          <w:t>の</w:t>
        </w:r>
      </w:ins>
      <w:del w:id="49" w:author="工内 隆" w:date="2018-09-02T17:05:00Z">
        <w:r w:rsidR="00120099" w:rsidDel="00FF793F">
          <w:rPr>
            <w:rFonts w:hint="eastAsia"/>
          </w:rPr>
          <w:delText>する</w:delText>
        </w:r>
      </w:del>
      <w:r w:rsidR="00120099">
        <w:rPr>
          <w:rFonts w:hint="eastAsia"/>
        </w:rPr>
        <w:t>ために</w:t>
      </w:r>
      <w:ins w:id="50" w:author="工内 隆" w:date="2018-09-02T17:07:00Z">
        <w:r w:rsidR="00FF793F">
          <w:rPr>
            <w:rFonts w:hint="eastAsia"/>
          </w:rPr>
          <w:t>必要な</w:t>
        </w:r>
      </w:ins>
      <w:ins w:id="51" w:author="工内 隆" w:date="2018-09-02T17:08:00Z">
        <w:r w:rsidR="00FF793F">
          <w:rPr>
            <w:rFonts w:hint="eastAsia"/>
          </w:rPr>
          <w:t>あらゆる</w:t>
        </w:r>
      </w:ins>
      <w:ins w:id="52" w:author="工内 隆" w:date="2018-09-02T17:07:00Z">
        <w:r w:rsidR="00FF793F">
          <w:rPr>
            <w:rFonts w:hint="eastAsia"/>
          </w:rPr>
          <w:t>リソー</w:t>
        </w:r>
      </w:ins>
      <w:ins w:id="53" w:author="工内 隆" w:date="2018-09-02T17:08:00Z">
        <w:r w:rsidR="00FF793F">
          <w:rPr>
            <w:rFonts w:hint="eastAsia"/>
          </w:rPr>
          <w:t>ス</w:t>
        </w:r>
      </w:ins>
      <w:ins w:id="54" w:author="工内 隆" w:date="2018-09-02T17:04:00Z">
        <w:r w:rsidR="00FF793F" w:rsidRPr="00120099">
          <w:rPr>
            <w:rFonts w:hint="eastAsia"/>
          </w:rPr>
          <w:t>を</w:t>
        </w:r>
        <w:r w:rsidR="00FF793F">
          <w:rPr>
            <w:rFonts w:hint="eastAsia"/>
          </w:rPr>
          <w:t>従業員に</w:t>
        </w:r>
      </w:ins>
      <w:ins w:id="55" w:author="工内 隆" w:date="2018-09-02T17:08:00Z">
        <w:r w:rsidR="00FF793F">
          <w:rPr>
            <w:rFonts w:hint="eastAsia"/>
          </w:rPr>
          <w:t>与えるために</w:t>
        </w:r>
      </w:ins>
      <w:r w:rsidR="00120099">
        <w:rPr>
          <w:rFonts w:hint="eastAsia"/>
        </w:rPr>
        <w:t>使用されます。</w:t>
      </w:r>
    </w:p>
    <w:p w:rsidR="00EE1893" w:rsidRDefault="00EE1893" w:rsidP="00EE1893">
      <w:r>
        <w:rPr>
          <w:rFonts w:hint="eastAsia"/>
        </w:rPr>
        <w:t>このガイド</w:t>
      </w:r>
      <w:del w:id="56" w:author="工内 隆" w:date="2018-09-02T17:13:00Z">
        <w:r w:rsidDel="00BF6704">
          <w:rPr>
            <w:rFonts w:hint="eastAsia"/>
          </w:rPr>
          <w:delText>で</w:delText>
        </w:r>
      </w:del>
      <w:r>
        <w:rPr>
          <w:rFonts w:hint="eastAsia"/>
        </w:rPr>
        <w:t>は、オープンソース</w:t>
      </w:r>
      <w:r w:rsidR="00120099">
        <w:rPr>
          <w:rFonts w:hint="eastAsia"/>
        </w:rPr>
        <w:t xml:space="preserve">　</w:t>
      </w:r>
      <w:r>
        <w:rPr>
          <w:rFonts w:hint="eastAsia"/>
        </w:rPr>
        <w:t>プロジェクトの</w:t>
      </w:r>
      <w:r w:rsidR="0080448C">
        <w:rPr>
          <w:rFonts w:hint="eastAsia"/>
        </w:rPr>
        <w:t>トラッキング</w:t>
      </w:r>
      <w:r>
        <w:rPr>
          <w:rFonts w:hint="eastAsia"/>
        </w:rPr>
        <w:t>と管理に使用する最も重要なツールに関する情報</w:t>
      </w:r>
      <w:r w:rsidR="008A1617">
        <w:rPr>
          <w:rFonts w:hint="eastAsia"/>
        </w:rPr>
        <w:t>も</w:t>
      </w:r>
      <w:r w:rsidR="00A86CCF">
        <w:rPr>
          <w:rFonts w:hint="eastAsia"/>
        </w:rPr>
        <w:t>含め、</w:t>
      </w:r>
      <w:r>
        <w:rPr>
          <w:rFonts w:hint="eastAsia"/>
        </w:rPr>
        <w:t>オープンソース</w:t>
      </w:r>
      <w:r w:rsidR="00120099">
        <w:rPr>
          <w:rFonts w:hint="eastAsia"/>
        </w:rPr>
        <w:t xml:space="preserve">　</w:t>
      </w:r>
      <w:r>
        <w:rPr>
          <w:rFonts w:hint="eastAsia"/>
        </w:rPr>
        <w:t>ツール</w:t>
      </w:r>
      <w:r w:rsidR="00A86CCF">
        <w:rPr>
          <w:rFonts w:hint="eastAsia"/>
        </w:rPr>
        <w:t>の収集</w:t>
      </w:r>
      <w:r>
        <w:rPr>
          <w:rFonts w:hint="eastAsia"/>
        </w:rPr>
        <w:t>を</w:t>
      </w:r>
      <w:r w:rsidR="00A86CCF">
        <w:rPr>
          <w:rFonts w:hint="eastAsia"/>
        </w:rPr>
        <w:t>始める</w:t>
      </w:r>
      <w:r>
        <w:rPr>
          <w:rFonts w:hint="eastAsia"/>
        </w:rPr>
        <w:t>方法の詳細と</w:t>
      </w:r>
      <w:r w:rsidR="00A86CCF">
        <w:rPr>
          <w:rFonts w:hint="eastAsia"/>
        </w:rPr>
        <w:t>手順</w:t>
      </w:r>
      <w:r>
        <w:rPr>
          <w:rFonts w:hint="eastAsia"/>
        </w:rPr>
        <w:t>を提供しています。こ</w:t>
      </w:r>
      <w:ins w:id="57" w:author="工内 隆" w:date="2018-09-02T17:14:00Z">
        <w:r w:rsidR="00BF6704">
          <w:rPr>
            <w:rFonts w:hint="eastAsia"/>
          </w:rPr>
          <w:t>れら</w:t>
        </w:r>
      </w:ins>
      <w:r>
        <w:rPr>
          <w:rFonts w:hint="eastAsia"/>
        </w:rPr>
        <w:t>のツールの多くは、</w:t>
      </w:r>
      <w:del w:id="58" w:author="工内 隆" w:date="2018-09-02T17:13:00Z">
        <w:r w:rsidDel="00BF6704">
          <w:rPr>
            <w:rFonts w:hint="eastAsia"/>
          </w:rPr>
          <w:delText xml:space="preserve">The </w:delText>
        </w:r>
      </w:del>
      <w:r>
        <w:rPr>
          <w:rFonts w:hint="eastAsia"/>
        </w:rPr>
        <w:t>Linux Foundation</w:t>
      </w:r>
      <w:r>
        <w:rPr>
          <w:rFonts w:hint="eastAsia"/>
        </w:rPr>
        <w:t>や</w:t>
      </w:r>
      <w:r w:rsidR="00A86CCF">
        <w:rPr>
          <w:rFonts w:hint="eastAsia"/>
        </w:rPr>
        <w:t>この分野</w:t>
      </w:r>
      <w:del w:id="59" w:author="工内 隆" w:date="2018-09-02T17:15:00Z">
        <w:r w:rsidR="00A86CCF" w:rsidDel="00BF6704">
          <w:rPr>
            <w:rFonts w:hint="eastAsia"/>
          </w:rPr>
          <w:delText>で</w:delText>
        </w:r>
      </w:del>
      <w:r w:rsidR="00A86CCF">
        <w:rPr>
          <w:rFonts w:hint="eastAsia"/>
        </w:rPr>
        <w:t>のリーダー</w:t>
      </w:r>
      <w:r>
        <w:rPr>
          <w:rFonts w:hint="eastAsia"/>
        </w:rPr>
        <w:t>が作成し</w:t>
      </w:r>
      <w:del w:id="60" w:author="工内 隆" w:date="2018-09-02T17:15:00Z">
        <w:r w:rsidR="00A86CCF" w:rsidDel="00BF6704">
          <w:rPr>
            <w:rFonts w:hint="eastAsia"/>
          </w:rPr>
          <w:delText>た</w:delText>
        </w:r>
      </w:del>
      <w:r w:rsidR="00A86CCF">
        <w:rPr>
          <w:rFonts w:hint="eastAsia"/>
        </w:rPr>
        <w:t>、</w:t>
      </w:r>
      <w:r>
        <w:rPr>
          <w:rFonts w:hint="eastAsia"/>
        </w:rPr>
        <w:t>オープンソース化</w:t>
      </w:r>
      <w:ins w:id="61" w:author="工内 隆" w:date="2018-09-02T17:15:00Z">
        <w:r w:rsidR="00BF6704">
          <w:rPr>
            <w:rFonts w:hint="eastAsia"/>
          </w:rPr>
          <w:t>し</w:t>
        </w:r>
      </w:ins>
      <w:del w:id="62" w:author="工内 隆" w:date="2018-09-02T17:15:00Z">
        <w:r w:rsidR="00A86CCF" w:rsidDel="00BF6704">
          <w:rPr>
            <w:rFonts w:hint="eastAsia"/>
          </w:rPr>
          <w:delText>され</w:delText>
        </w:r>
      </w:del>
      <w:r w:rsidR="00A86CCF">
        <w:rPr>
          <w:rFonts w:hint="eastAsia"/>
        </w:rPr>
        <w:t>たもの</w:t>
      </w:r>
      <w:ins w:id="63" w:author="工内 隆" w:date="2018-09-02T17:16:00Z">
        <w:r w:rsidR="00BF6704">
          <w:rPr>
            <w:rFonts w:hint="eastAsia"/>
          </w:rPr>
          <w:t>なの</w:t>
        </w:r>
      </w:ins>
      <w:r w:rsidR="00A86CCF">
        <w:rPr>
          <w:rFonts w:hint="eastAsia"/>
        </w:rPr>
        <w:t>で</w:t>
      </w:r>
      <w:r>
        <w:rPr>
          <w:rFonts w:hint="eastAsia"/>
        </w:rPr>
        <w:t>、</w:t>
      </w:r>
      <w:r w:rsidR="00A84950">
        <w:rPr>
          <w:rFonts w:hint="eastAsia"/>
        </w:rPr>
        <w:t>あなたの</w:t>
      </w:r>
      <w:r>
        <w:rPr>
          <w:rFonts w:hint="eastAsia"/>
        </w:rPr>
        <w:t>プロジェクト</w:t>
      </w:r>
      <w:r w:rsidR="00A84950">
        <w:rPr>
          <w:rFonts w:hint="eastAsia"/>
        </w:rPr>
        <w:t>で</w:t>
      </w:r>
      <w:r>
        <w:rPr>
          <w:rFonts w:hint="eastAsia"/>
        </w:rPr>
        <w:t>自由に</w:t>
      </w:r>
      <w:r w:rsidR="00A84950">
        <w:rPr>
          <w:rFonts w:hint="eastAsia"/>
        </w:rPr>
        <w:t>、簡単に使用することができるでしょう</w:t>
      </w:r>
      <w:r>
        <w:rPr>
          <w:rFonts w:hint="eastAsia"/>
        </w:rPr>
        <w:t>。また、複数のツールの情報を組み合わせて表示するダッシュボードの設定例も</w:t>
      </w:r>
      <w:r w:rsidR="00A84950">
        <w:rPr>
          <w:rFonts w:hint="eastAsia"/>
        </w:rPr>
        <w:t>提示しています</w:t>
      </w:r>
      <w:r>
        <w:rPr>
          <w:rFonts w:hint="eastAsia"/>
        </w:rPr>
        <w:t>。</w:t>
      </w:r>
    </w:p>
    <w:p w:rsidR="00EE1893" w:rsidRDefault="00EE1893" w:rsidP="00EE1893"/>
    <w:p w:rsidR="00EE1893" w:rsidRDefault="00EE1893" w:rsidP="00EE1893">
      <w:r>
        <w:t>Contents</w:t>
      </w:r>
    </w:p>
    <w:p w:rsidR="00EE1893" w:rsidRDefault="00EE1893" w:rsidP="00EE1893"/>
    <w:p w:rsidR="00EE1893" w:rsidRDefault="00EE1893" w:rsidP="00EE1893">
      <w:r>
        <w:t xml:space="preserve">    Why you need special tools</w:t>
      </w:r>
    </w:p>
    <w:p w:rsidR="00EE1893" w:rsidRDefault="00EE1893" w:rsidP="00EE1893">
      <w:r>
        <w:t xml:space="preserve">    How to select and plan your tools</w:t>
      </w:r>
    </w:p>
    <w:p w:rsidR="00EE1893" w:rsidRDefault="00EE1893" w:rsidP="00EE1893">
      <w:r>
        <w:t xml:space="preserve">    Elements of a basic toolset</w:t>
      </w:r>
    </w:p>
    <w:p w:rsidR="00EE1893" w:rsidRDefault="00EE1893" w:rsidP="00EE1893">
      <w:r>
        <w:t xml:space="preserve">    Tools for managing source code</w:t>
      </w:r>
    </w:p>
    <w:p w:rsidR="00EE1893" w:rsidRDefault="00EE1893" w:rsidP="00EE1893">
      <w:r>
        <w:t xml:space="preserve">    Tools for tracking project health</w:t>
      </w:r>
    </w:p>
    <w:p w:rsidR="00EE1893" w:rsidRDefault="00EE1893" w:rsidP="00EE1893">
      <w:r>
        <w:t xml:space="preserve">    Tools for communications and collaboration</w:t>
      </w:r>
    </w:p>
    <w:p w:rsidR="00EE1893" w:rsidRDefault="00EE1893" w:rsidP="00EE1893">
      <w:r>
        <w:t xml:space="preserve">    Tools for corporate scale </w:t>
      </w:r>
      <w:proofErr w:type="spellStart"/>
      <w:r>
        <w:t>GitHub</w:t>
      </w:r>
      <w:proofErr w:type="spellEnd"/>
      <w:r>
        <w:t xml:space="preserve"> management</w:t>
      </w:r>
    </w:p>
    <w:p w:rsidR="00EE1893" w:rsidRDefault="00EE1893" w:rsidP="00EE1893">
      <w:r>
        <w:t xml:space="preserve">    Final words</w:t>
      </w:r>
    </w:p>
    <w:p w:rsidR="000731F3" w:rsidRDefault="000731F3" w:rsidP="000731F3">
      <w:r>
        <w:rPr>
          <w:rFonts w:hint="eastAsia"/>
        </w:rPr>
        <w:t>内容</w:t>
      </w:r>
      <w:ins w:id="64" w:author="工内 隆" w:date="2018-09-05T15:58:00Z">
        <w:del w:id="65" w:author="Date Masahiro" w:date="2018-09-06T09:19:00Z">
          <w:r w:rsidR="007A13D7" w:rsidDel="005B4F9D">
            <w:rPr>
              <w:rFonts w:hint="eastAsia"/>
            </w:rPr>
            <w:delText>≪</w:delText>
          </w:r>
        </w:del>
      </w:ins>
      <w:ins w:id="66" w:author="工内 隆" w:date="2018-09-05T15:59:00Z">
        <w:del w:id="67" w:author="Date Masahiro" w:date="2018-09-06T09:19:00Z">
          <w:r w:rsidR="007A13D7" w:rsidDel="005B4F9D">
            <w:rPr>
              <w:rFonts w:hint="eastAsia"/>
            </w:rPr>
            <w:delText>本文中の表題に合わせました</w:delText>
          </w:r>
        </w:del>
      </w:ins>
      <w:ins w:id="68" w:author="工内 隆" w:date="2018-09-05T15:58:00Z">
        <w:del w:id="69" w:author="Date Masahiro" w:date="2018-09-06T09:19:00Z">
          <w:r w:rsidR="007A13D7" w:rsidDel="005B4F9D">
            <w:rPr>
              <w:rFonts w:hint="eastAsia"/>
            </w:rPr>
            <w:delText>≫</w:delText>
          </w:r>
        </w:del>
      </w:ins>
    </w:p>
    <w:p w:rsidR="000731F3" w:rsidRDefault="000731F3" w:rsidP="000731F3"/>
    <w:p w:rsidR="000731F3" w:rsidRDefault="000731F3" w:rsidP="000731F3">
      <w:r>
        <w:rPr>
          <w:rFonts w:hint="eastAsia"/>
        </w:rPr>
        <w:t xml:space="preserve">     </w:t>
      </w:r>
      <w:ins w:id="70" w:author="工内 隆" w:date="2018-09-02T17:17:00Z">
        <w:r w:rsidR="00BF6704">
          <w:rPr>
            <w:rFonts w:hint="eastAsia"/>
          </w:rPr>
          <w:t>オープンソース</w:t>
        </w:r>
      </w:ins>
      <w:ins w:id="71" w:author="工内 隆" w:date="2018-09-02T17:23:00Z">
        <w:r w:rsidR="000D7C97">
          <w:rPr>
            <w:rFonts w:hint="eastAsia"/>
          </w:rPr>
          <w:t xml:space="preserve">　</w:t>
        </w:r>
      </w:ins>
      <w:ins w:id="72" w:author="工内 隆" w:date="2018-09-02T17:17:00Z">
        <w:r w:rsidR="00BF6704">
          <w:rPr>
            <w:rFonts w:hint="eastAsia"/>
          </w:rPr>
          <w:t>プログラムの管理のためになぜ</w:t>
        </w:r>
      </w:ins>
      <w:r>
        <w:rPr>
          <w:rFonts w:hint="eastAsia"/>
        </w:rPr>
        <w:t>特別なツールが必要</w:t>
      </w:r>
      <w:ins w:id="73" w:author="工内 隆" w:date="2018-09-02T17:18:00Z">
        <w:r w:rsidR="00BF6704">
          <w:rPr>
            <w:rFonts w:hint="eastAsia"/>
          </w:rPr>
          <w:t>になるのか</w:t>
        </w:r>
      </w:ins>
      <w:del w:id="74" w:author="工内 隆" w:date="2018-09-02T17:18:00Z">
        <w:r w:rsidDel="00BF6704">
          <w:rPr>
            <w:rFonts w:hint="eastAsia"/>
          </w:rPr>
          <w:delText>な理由</w:delText>
        </w:r>
      </w:del>
    </w:p>
    <w:p w:rsidR="000731F3" w:rsidRDefault="000731F3" w:rsidP="000731F3">
      <w:r>
        <w:rPr>
          <w:rFonts w:hint="eastAsia"/>
        </w:rPr>
        <w:t xml:space="preserve">     </w:t>
      </w:r>
      <w:del w:id="75" w:author="工内 隆" w:date="2018-09-02T17:18:00Z">
        <w:r w:rsidDel="00BF6704">
          <w:rPr>
            <w:rFonts w:hint="eastAsia"/>
          </w:rPr>
          <w:delText>あなた</w:delText>
        </w:r>
      </w:del>
      <w:del w:id="76" w:author="工内 隆" w:date="2018-09-02T17:19:00Z">
        <w:r w:rsidDel="00BF6704">
          <w:rPr>
            <w:rFonts w:hint="eastAsia"/>
          </w:rPr>
          <w:delText>に必要な</w:delText>
        </w:r>
      </w:del>
      <w:r>
        <w:rPr>
          <w:rFonts w:hint="eastAsia"/>
        </w:rPr>
        <w:t>ツールをどのように</w:t>
      </w:r>
      <w:ins w:id="77" w:author="工内 隆" w:date="2018-09-02T17:19:00Z">
        <w:r w:rsidR="00BF6704">
          <w:rPr>
            <w:rFonts w:hint="eastAsia"/>
          </w:rPr>
          <w:t>選択し、どのように使用するかの検討</w:t>
        </w:r>
      </w:ins>
      <w:del w:id="78" w:author="工内 隆" w:date="2018-09-02T17:19:00Z">
        <w:r w:rsidDel="00BF6704">
          <w:rPr>
            <w:rFonts w:hint="eastAsia"/>
          </w:rPr>
          <w:delText>選ぶか</w:delText>
        </w:r>
      </w:del>
    </w:p>
    <w:p w:rsidR="000731F3" w:rsidRDefault="000731F3" w:rsidP="000731F3">
      <w:r>
        <w:rPr>
          <w:rFonts w:hint="eastAsia"/>
        </w:rPr>
        <w:t xml:space="preserve">     </w:t>
      </w:r>
      <w:ins w:id="79" w:author="工内 隆" w:date="2018-09-02T17:20:00Z">
        <w:r w:rsidR="000D7C97">
          <w:rPr>
            <w:rFonts w:hint="eastAsia"/>
          </w:rPr>
          <w:t>基本的な</w:t>
        </w:r>
      </w:ins>
      <w:r>
        <w:rPr>
          <w:rFonts w:hint="eastAsia"/>
        </w:rPr>
        <w:t>ツールセット</w:t>
      </w:r>
      <w:ins w:id="80" w:author="工内 隆" w:date="2018-09-02T17:20:00Z">
        <w:r w:rsidR="000D7C97">
          <w:rPr>
            <w:rFonts w:hint="eastAsia"/>
          </w:rPr>
          <w:t>の構成要素</w:t>
        </w:r>
      </w:ins>
      <w:del w:id="81" w:author="工内 隆" w:date="2018-09-02T17:20:00Z">
        <w:r w:rsidDel="000D7C97">
          <w:rPr>
            <w:rFonts w:hint="eastAsia"/>
          </w:rPr>
          <w:delText>に含まれる基本機能</w:delText>
        </w:r>
      </w:del>
    </w:p>
    <w:p w:rsidR="000731F3" w:rsidRDefault="000731F3" w:rsidP="000731F3">
      <w:r>
        <w:rPr>
          <w:rFonts w:hint="eastAsia"/>
        </w:rPr>
        <w:t xml:space="preserve">     </w:t>
      </w:r>
      <w:r>
        <w:rPr>
          <w:rFonts w:hint="eastAsia"/>
        </w:rPr>
        <w:t>ソースコード</w:t>
      </w:r>
      <w:del w:id="82" w:author="工内 隆" w:date="2018-09-02T17:20:00Z">
        <w:r w:rsidDel="000D7C97">
          <w:rPr>
            <w:rFonts w:hint="eastAsia"/>
          </w:rPr>
          <w:delText>を</w:delText>
        </w:r>
      </w:del>
      <w:r>
        <w:rPr>
          <w:rFonts w:hint="eastAsia"/>
        </w:rPr>
        <w:t>管理</w:t>
      </w:r>
      <w:ins w:id="83" w:author="工内 隆" w:date="2018-09-02T17:20:00Z">
        <w:r w:rsidR="000D7C97">
          <w:rPr>
            <w:rFonts w:hint="eastAsia"/>
          </w:rPr>
          <w:t>の</w:t>
        </w:r>
      </w:ins>
      <w:del w:id="84" w:author="工内 隆" w:date="2018-09-02T17:20:00Z">
        <w:r w:rsidDel="000D7C97">
          <w:rPr>
            <w:rFonts w:hint="eastAsia"/>
          </w:rPr>
          <w:delText>する</w:delText>
        </w:r>
      </w:del>
      <w:r>
        <w:rPr>
          <w:rFonts w:hint="eastAsia"/>
        </w:rPr>
        <w:t>ためのツール</w:t>
      </w:r>
    </w:p>
    <w:p w:rsidR="000731F3" w:rsidRDefault="000731F3" w:rsidP="000731F3">
      <w:r>
        <w:rPr>
          <w:rFonts w:hint="eastAsia"/>
        </w:rPr>
        <w:t xml:space="preserve">     </w:t>
      </w:r>
      <w:r>
        <w:rPr>
          <w:rFonts w:hint="eastAsia"/>
        </w:rPr>
        <w:t>プロジェクトの健全性を</w:t>
      </w:r>
      <w:r w:rsidR="0080448C">
        <w:rPr>
          <w:rFonts w:hint="eastAsia"/>
        </w:rPr>
        <w:t>トラッキング</w:t>
      </w:r>
      <w:r>
        <w:rPr>
          <w:rFonts w:hint="eastAsia"/>
        </w:rPr>
        <w:t>するツール</w:t>
      </w:r>
    </w:p>
    <w:p w:rsidR="000731F3" w:rsidRDefault="000731F3" w:rsidP="000731F3">
      <w:r>
        <w:rPr>
          <w:rFonts w:hint="eastAsia"/>
        </w:rPr>
        <w:t xml:space="preserve">     </w:t>
      </w:r>
      <w:r>
        <w:rPr>
          <w:rFonts w:hint="eastAsia"/>
        </w:rPr>
        <w:t>コミュニケーションとコラボレーションのためのツール</w:t>
      </w:r>
    </w:p>
    <w:p w:rsidR="000731F3" w:rsidRDefault="000731F3" w:rsidP="000731F3">
      <w:r>
        <w:rPr>
          <w:rFonts w:hint="eastAsia"/>
        </w:rPr>
        <w:t xml:space="preserve">     </w:t>
      </w:r>
      <w:r>
        <w:rPr>
          <w:rFonts w:hint="eastAsia"/>
        </w:rPr>
        <w:t>企業規模の</w:t>
      </w:r>
      <w:proofErr w:type="spellStart"/>
      <w:r>
        <w:rPr>
          <w:rFonts w:hint="eastAsia"/>
        </w:rPr>
        <w:t>GitHub</w:t>
      </w:r>
      <w:proofErr w:type="spellEnd"/>
      <w:del w:id="85" w:author="工内 隆" w:date="2018-09-02T17:21:00Z">
        <w:r w:rsidDel="000D7C97">
          <w:rPr>
            <w:rFonts w:hint="eastAsia"/>
          </w:rPr>
          <w:delText>の</w:delText>
        </w:r>
      </w:del>
      <w:ins w:id="86" w:author="工内 隆" w:date="2018-09-02T17:22:00Z">
        <w:r w:rsidR="000D7C97">
          <w:rPr>
            <w:rFonts w:hint="eastAsia"/>
          </w:rPr>
          <w:t>管理</w:t>
        </w:r>
      </w:ins>
      <w:del w:id="87" w:author="工内 隆" w:date="2018-09-02T17:22:00Z">
        <w:r w:rsidDel="000D7C97">
          <w:rPr>
            <w:rFonts w:hint="eastAsia"/>
          </w:rPr>
          <w:delText>マネージメント</w:delText>
        </w:r>
      </w:del>
      <w:ins w:id="88" w:author="工内 隆" w:date="2018-09-02T17:22:00Z">
        <w:r w:rsidR="000D7C97">
          <w:rPr>
            <w:rFonts w:hint="eastAsia"/>
          </w:rPr>
          <w:t>のための</w:t>
        </w:r>
      </w:ins>
      <w:del w:id="89" w:author="工内 隆" w:date="2018-09-02T17:22:00Z">
        <w:r w:rsidDel="000D7C97">
          <w:rPr>
            <w:rFonts w:hint="eastAsia"/>
          </w:rPr>
          <w:delText>する</w:delText>
        </w:r>
      </w:del>
      <w:r>
        <w:rPr>
          <w:rFonts w:hint="eastAsia"/>
        </w:rPr>
        <w:t>ツール</w:t>
      </w:r>
    </w:p>
    <w:p w:rsidR="00EE1893" w:rsidRDefault="000731F3" w:rsidP="000731F3">
      <w:r>
        <w:rPr>
          <w:rFonts w:hint="eastAsia"/>
        </w:rPr>
        <w:t xml:space="preserve">     </w:t>
      </w:r>
      <w:r>
        <w:rPr>
          <w:rFonts w:hint="eastAsia"/>
        </w:rPr>
        <w:t>結論</w:t>
      </w:r>
    </w:p>
    <w:p w:rsidR="000731F3" w:rsidRDefault="000731F3" w:rsidP="00EE1893"/>
    <w:p w:rsidR="00EE1893" w:rsidRDefault="00EE1893" w:rsidP="00EE1893">
      <w:r>
        <w:t>View All Guides »</w:t>
      </w:r>
    </w:p>
    <w:p w:rsidR="00EE1893" w:rsidRDefault="00EE1893" w:rsidP="00EE1893">
      <w:r>
        <w:t xml:space="preserve">Contribute on </w:t>
      </w:r>
      <w:proofErr w:type="spellStart"/>
      <w:r>
        <w:t>GitHub</w:t>
      </w:r>
      <w:proofErr w:type="spellEnd"/>
      <w:r>
        <w:t xml:space="preserve"> »</w:t>
      </w:r>
    </w:p>
    <w:p w:rsidR="00EE1893" w:rsidRDefault="00EE1893" w:rsidP="00EE1893">
      <w:r>
        <w:t>Contributors to this Guide</w:t>
      </w:r>
    </w:p>
    <w:p w:rsidR="00EE1893" w:rsidRDefault="00EE1893" w:rsidP="00EE1893"/>
    <w:p w:rsidR="00EE1893" w:rsidRDefault="00EE1893" w:rsidP="00EE1893">
      <w:r>
        <w:t xml:space="preserve">Chris </w:t>
      </w:r>
      <w:proofErr w:type="spellStart"/>
      <w:r>
        <w:t>Aniszczyk</w:t>
      </w:r>
      <w:proofErr w:type="spellEnd"/>
    </w:p>
    <w:p w:rsidR="00EE1893" w:rsidRDefault="00EE1893" w:rsidP="00EE1893">
      <w:r>
        <w:t xml:space="preserve">Chris </w:t>
      </w:r>
      <w:proofErr w:type="spellStart"/>
      <w:r>
        <w:t>Aniszczyk</w:t>
      </w:r>
      <w:proofErr w:type="spellEnd"/>
    </w:p>
    <w:p w:rsidR="00EE1893" w:rsidRDefault="00EE1893" w:rsidP="00EE1893">
      <w:r>
        <w:t>COO</w:t>
      </w:r>
    </w:p>
    <w:p w:rsidR="00EE1893" w:rsidRDefault="00EE1893" w:rsidP="00EE1893">
      <w:r>
        <w:t>Cloud Native Computing Foundation</w:t>
      </w:r>
    </w:p>
    <w:p w:rsidR="00EE1893" w:rsidRDefault="00EE1893" w:rsidP="00EE1893"/>
    <w:p w:rsidR="00EE1893" w:rsidRDefault="00EE1893" w:rsidP="00EE1893">
      <w:r>
        <w:t xml:space="preserve">Jeff </w:t>
      </w:r>
      <w:proofErr w:type="spellStart"/>
      <w:r>
        <w:t>McAffer</w:t>
      </w:r>
      <w:proofErr w:type="spellEnd"/>
    </w:p>
    <w:p w:rsidR="00EE1893" w:rsidRDefault="00EE1893" w:rsidP="00EE1893">
      <w:r>
        <w:t xml:space="preserve">Jeff </w:t>
      </w:r>
      <w:proofErr w:type="spellStart"/>
      <w:r>
        <w:t>McAffer</w:t>
      </w:r>
      <w:proofErr w:type="spellEnd"/>
    </w:p>
    <w:p w:rsidR="00EE1893" w:rsidRDefault="00EE1893" w:rsidP="00EE1893">
      <w:r>
        <w:t>Director of the Open Source Programs Office at Microsoft</w:t>
      </w:r>
    </w:p>
    <w:p w:rsidR="00EE1893" w:rsidRDefault="00EE1893" w:rsidP="00EE1893"/>
    <w:p w:rsidR="00EE1893" w:rsidRDefault="00EE1893" w:rsidP="00EE1893">
      <w:r>
        <w:lastRenderedPageBreak/>
        <w:t>Section 1</w:t>
      </w:r>
    </w:p>
    <w:p w:rsidR="000731F3" w:rsidRDefault="000731F3" w:rsidP="00EE1893">
      <w:r>
        <w:rPr>
          <w:rFonts w:hint="eastAsia"/>
        </w:rPr>
        <w:t>セクション</w:t>
      </w:r>
      <w:r>
        <w:rPr>
          <w:rFonts w:hint="eastAsia"/>
        </w:rPr>
        <w:t>1</w:t>
      </w:r>
    </w:p>
    <w:p w:rsidR="00EE1893" w:rsidRDefault="00EE1893" w:rsidP="00EE1893">
      <w:r>
        <w:t>Why you need special tools for open source program management</w:t>
      </w:r>
    </w:p>
    <w:p w:rsidR="00EE1893" w:rsidRDefault="000731F3" w:rsidP="00EE1893">
      <w:r w:rsidRPr="000731F3">
        <w:rPr>
          <w:rFonts w:hint="eastAsia"/>
        </w:rPr>
        <w:t>オープンソース</w:t>
      </w:r>
      <w:r>
        <w:rPr>
          <w:rFonts w:hint="eastAsia"/>
        </w:rPr>
        <w:t xml:space="preserve">　</w:t>
      </w:r>
      <w:r w:rsidRPr="000731F3">
        <w:rPr>
          <w:rFonts w:hint="eastAsia"/>
        </w:rPr>
        <w:t>プログラム</w:t>
      </w:r>
      <w:r>
        <w:rPr>
          <w:rFonts w:hint="eastAsia"/>
        </w:rPr>
        <w:t>の</w:t>
      </w:r>
      <w:r w:rsidRPr="000731F3">
        <w:rPr>
          <w:rFonts w:hint="eastAsia"/>
        </w:rPr>
        <w:t>管理のため</w:t>
      </w:r>
      <w:r>
        <w:rPr>
          <w:rFonts w:hint="eastAsia"/>
        </w:rPr>
        <w:t>になぜ</w:t>
      </w:r>
      <w:r w:rsidRPr="000731F3">
        <w:rPr>
          <w:rFonts w:hint="eastAsia"/>
        </w:rPr>
        <w:t>特別なツールが必要</w:t>
      </w:r>
      <w:r>
        <w:rPr>
          <w:rFonts w:hint="eastAsia"/>
        </w:rPr>
        <w:t>になるのか</w:t>
      </w:r>
    </w:p>
    <w:p w:rsidR="000731F3" w:rsidRDefault="000731F3" w:rsidP="00EE1893"/>
    <w:p w:rsidR="00EE1893" w:rsidRDefault="00EE1893" w:rsidP="00EE1893">
      <w:r>
        <w:t>Once your open source program office is up and running, it’s time to collect the right software tools that will allow your development teams to manage, track, guide, and advance their open source projects, contributions, and releases.</w:t>
      </w:r>
    </w:p>
    <w:p w:rsidR="00EE1893" w:rsidRDefault="000731F3" w:rsidP="00EE1893">
      <w:r w:rsidRPr="000731F3">
        <w:rPr>
          <w:rFonts w:hint="eastAsia"/>
        </w:rPr>
        <w:t>オープンソース</w:t>
      </w:r>
      <w:r w:rsidR="00321B2F">
        <w:rPr>
          <w:rFonts w:hint="eastAsia"/>
        </w:rPr>
        <w:t xml:space="preserve">　</w:t>
      </w:r>
      <w:r w:rsidRPr="000731F3">
        <w:rPr>
          <w:rFonts w:hint="eastAsia"/>
        </w:rPr>
        <w:t>プログラムオフィスが</w:t>
      </w:r>
      <w:r w:rsidR="00321B2F">
        <w:rPr>
          <w:rFonts w:hint="eastAsia"/>
        </w:rPr>
        <w:t>設立されたら</w:t>
      </w:r>
      <w:r w:rsidRPr="000731F3">
        <w:rPr>
          <w:rFonts w:hint="eastAsia"/>
        </w:rPr>
        <w:t>、</w:t>
      </w:r>
      <w:r w:rsidR="00321B2F">
        <w:rPr>
          <w:rFonts w:hint="eastAsia"/>
        </w:rPr>
        <w:t>まず、</w:t>
      </w:r>
      <w:ins w:id="90" w:author="工内 隆" w:date="2018-09-02T17:28:00Z">
        <w:r w:rsidR="000D7C97">
          <w:rPr>
            <w:rFonts w:hint="eastAsia"/>
          </w:rPr>
          <w:t>同オフィスの</w:t>
        </w:r>
      </w:ins>
      <w:r w:rsidRPr="000731F3">
        <w:rPr>
          <w:rFonts w:hint="eastAsia"/>
        </w:rPr>
        <w:t>開発チームがオープンソース</w:t>
      </w:r>
      <w:r w:rsidR="00321B2F">
        <w:rPr>
          <w:rFonts w:hint="eastAsia"/>
        </w:rPr>
        <w:t>の</w:t>
      </w:r>
      <w:r w:rsidRPr="000731F3">
        <w:rPr>
          <w:rFonts w:hint="eastAsia"/>
        </w:rPr>
        <w:t>プロジェクト、</w:t>
      </w:r>
      <w:r w:rsidR="00321B2F">
        <w:rPr>
          <w:rFonts w:hint="eastAsia"/>
        </w:rPr>
        <w:t>コントリビューション</w:t>
      </w:r>
      <w:r w:rsidRPr="000731F3">
        <w:rPr>
          <w:rFonts w:hint="eastAsia"/>
        </w:rPr>
        <w:t>、リリースを</w:t>
      </w:r>
      <w:r w:rsidR="00321B2F">
        <w:rPr>
          <w:rFonts w:hint="eastAsia"/>
        </w:rPr>
        <w:t>推進、</w:t>
      </w:r>
      <w:r w:rsidRPr="000731F3">
        <w:rPr>
          <w:rFonts w:hint="eastAsia"/>
        </w:rPr>
        <w:t>管理、</w:t>
      </w:r>
      <w:r w:rsidR="0080448C">
        <w:rPr>
          <w:rFonts w:hint="eastAsia"/>
        </w:rPr>
        <w:t>トラッキング</w:t>
      </w:r>
      <w:r w:rsidRPr="000731F3">
        <w:rPr>
          <w:rFonts w:hint="eastAsia"/>
        </w:rPr>
        <w:t>、</w:t>
      </w:r>
      <w:ins w:id="91" w:author="工内 隆" w:date="2018-09-02T17:29:00Z">
        <w:r w:rsidR="000D7C97">
          <w:rPr>
            <w:rFonts w:hint="eastAsia"/>
          </w:rPr>
          <w:t>指導</w:t>
        </w:r>
      </w:ins>
      <w:del w:id="92" w:author="工内 隆" w:date="2018-09-02T17:29:00Z">
        <w:r w:rsidRPr="000731F3" w:rsidDel="000D7C97">
          <w:rPr>
            <w:rFonts w:hint="eastAsia"/>
          </w:rPr>
          <w:delText>ガイド</w:delText>
        </w:r>
      </w:del>
      <w:ins w:id="93" w:author="工内 隆" w:date="2018-09-02T17:29:00Z">
        <w:r w:rsidR="006517DC">
          <w:rPr>
            <w:rFonts w:hint="eastAsia"/>
          </w:rPr>
          <w:t>する</w:t>
        </w:r>
      </w:ins>
      <w:ins w:id="94" w:author="工内 隆" w:date="2018-09-02T17:30:00Z">
        <w:r w:rsidR="006517DC">
          <w:rPr>
            <w:rFonts w:hint="eastAsia"/>
          </w:rPr>
          <w:t>ことができるように</w:t>
        </w:r>
      </w:ins>
      <w:r w:rsidR="00400DFC">
        <w:rPr>
          <w:rFonts w:hint="eastAsia"/>
        </w:rPr>
        <w:t>する</w:t>
      </w:r>
      <w:r w:rsidR="00510EFF">
        <w:rPr>
          <w:rFonts w:hint="eastAsia"/>
        </w:rPr>
        <w:t>ため</w:t>
      </w:r>
      <w:r w:rsidR="00400DFC">
        <w:rPr>
          <w:rFonts w:hint="eastAsia"/>
        </w:rPr>
        <w:t>に、</w:t>
      </w:r>
      <w:r w:rsidRPr="000731F3">
        <w:rPr>
          <w:rFonts w:hint="eastAsia"/>
        </w:rPr>
        <w:t>適切なソフトウェアツール</w:t>
      </w:r>
      <w:r w:rsidR="00400DFC">
        <w:rPr>
          <w:rFonts w:hint="eastAsia"/>
        </w:rPr>
        <w:t>の</w:t>
      </w:r>
      <w:r w:rsidRPr="000731F3">
        <w:rPr>
          <w:rFonts w:hint="eastAsia"/>
        </w:rPr>
        <w:t>収集</w:t>
      </w:r>
      <w:ins w:id="95" w:author="工内 隆" w:date="2018-09-02T17:30:00Z">
        <w:r w:rsidR="006517DC">
          <w:rPr>
            <w:rFonts w:hint="eastAsia"/>
          </w:rPr>
          <w:t>を</w:t>
        </w:r>
      </w:ins>
      <w:del w:id="96" w:author="工内 隆" w:date="2018-09-02T17:30:00Z">
        <w:r w:rsidR="00510EFF" w:rsidDel="006517DC">
          <w:rPr>
            <w:rFonts w:hint="eastAsia"/>
          </w:rPr>
          <w:delText>から</w:delText>
        </w:r>
      </w:del>
      <w:r w:rsidR="00510EFF">
        <w:rPr>
          <w:rFonts w:hint="eastAsia"/>
        </w:rPr>
        <w:t>始めます</w:t>
      </w:r>
      <w:r w:rsidRPr="000731F3">
        <w:rPr>
          <w:rFonts w:hint="eastAsia"/>
        </w:rPr>
        <w:t>。</w:t>
      </w:r>
    </w:p>
    <w:p w:rsidR="000731F3" w:rsidRDefault="000731F3" w:rsidP="00EE1893"/>
    <w:p w:rsidR="00EE1893" w:rsidRDefault="00510EFF" w:rsidP="00EE1893">
      <w:r>
        <w:rPr>
          <w:rFonts w:hint="eastAsia"/>
        </w:rPr>
        <w:t>・</w:t>
      </w:r>
      <w:r w:rsidR="00EE1893">
        <w:t>Provide a workplace for collaboration and code building</w:t>
      </w:r>
    </w:p>
    <w:p w:rsidR="00510EFF" w:rsidRDefault="00510EFF" w:rsidP="00EE1893">
      <w:r>
        <w:rPr>
          <w:rFonts w:hint="eastAsia"/>
        </w:rPr>
        <w:t>・コラボレーション</w:t>
      </w:r>
      <w:ins w:id="97" w:author="工内 隆" w:date="2018-09-02T17:31:00Z">
        <w:r w:rsidR="006517DC">
          <w:rPr>
            <w:rFonts w:hint="eastAsia"/>
          </w:rPr>
          <w:t>と</w:t>
        </w:r>
      </w:ins>
      <w:del w:id="98" w:author="工内 隆" w:date="2018-09-02T17:31:00Z">
        <w:r w:rsidDel="006517DC">
          <w:rPr>
            <w:rFonts w:hint="eastAsia"/>
          </w:rPr>
          <w:delText>、協調体制で</w:delText>
        </w:r>
      </w:del>
      <w:r>
        <w:rPr>
          <w:rFonts w:hint="eastAsia"/>
        </w:rPr>
        <w:t>コード開発</w:t>
      </w:r>
      <w:ins w:id="99" w:author="工内 隆" w:date="2018-09-02T17:31:00Z">
        <w:r w:rsidR="006517DC">
          <w:rPr>
            <w:rFonts w:hint="eastAsia"/>
          </w:rPr>
          <w:t>の場</w:t>
        </w:r>
      </w:ins>
      <w:del w:id="100" w:author="工内 隆" w:date="2018-09-02T17:31:00Z">
        <w:r w:rsidDel="006517DC">
          <w:rPr>
            <w:rFonts w:hint="eastAsia"/>
          </w:rPr>
          <w:delText>が可能な環境</w:delText>
        </w:r>
      </w:del>
      <w:r>
        <w:rPr>
          <w:rFonts w:hint="eastAsia"/>
        </w:rPr>
        <w:t>の提供</w:t>
      </w:r>
    </w:p>
    <w:p w:rsidR="00EE1893" w:rsidRDefault="00510EFF" w:rsidP="00EE1893">
      <w:r>
        <w:rPr>
          <w:rFonts w:hint="eastAsia"/>
        </w:rPr>
        <w:t>・</w:t>
      </w:r>
      <w:r w:rsidR="00EE1893">
        <w:t>Manage project health</w:t>
      </w:r>
    </w:p>
    <w:p w:rsidR="00510EFF" w:rsidRDefault="00510EFF" w:rsidP="00EE1893">
      <w:r>
        <w:rPr>
          <w:rFonts w:hint="eastAsia"/>
        </w:rPr>
        <w:t>・プロジェクトの健全性の</w:t>
      </w:r>
      <w:r w:rsidRPr="00510EFF">
        <w:rPr>
          <w:rFonts w:hint="eastAsia"/>
        </w:rPr>
        <w:t>管理</w:t>
      </w:r>
    </w:p>
    <w:p w:rsidR="00EE1893" w:rsidRDefault="00510EFF" w:rsidP="00EE1893">
      <w:r>
        <w:rPr>
          <w:rFonts w:hint="eastAsia"/>
        </w:rPr>
        <w:t>・</w:t>
      </w:r>
      <w:r w:rsidR="00EE1893">
        <w:t>Automate critical and repeatable tasks such as code review and tracking and license compliance</w:t>
      </w:r>
    </w:p>
    <w:p w:rsidR="00510EFF" w:rsidRDefault="00510EFF" w:rsidP="00EE1893">
      <w:r>
        <w:rPr>
          <w:rFonts w:hint="eastAsia"/>
        </w:rPr>
        <w:t>・</w:t>
      </w:r>
      <w:r w:rsidRPr="00510EFF">
        <w:rPr>
          <w:rFonts w:hint="eastAsia"/>
        </w:rPr>
        <w:t>コード</w:t>
      </w:r>
      <w:r w:rsidR="0080448C">
        <w:rPr>
          <w:rFonts w:hint="eastAsia"/>
        </w:rPr>
        <w:t>の</w:t>
      </w:r>
      <w:r w:rsidRPr="00510EFF">
        <w:rPr>
          <w:rFonts w:hint="eastAsia"/>
        </w:rPr>
        <w:t>レビュー</w:t>
      </w:r>
      <w:ins w:id="101" w:author="工内 隆" w:date="2018-09-02T17:33:00Z">
        <w:r w:rsidR="006517DC">
          <w:rPr>
            <w:rFonts w:hint="eastAsia"/>
          </w:rPr>
          <w:t>と</w:t>
        </w:r>
      </w:ins>
      <w:del w:id="102" w:author="工内 隆" w:date="2018-09-02T17:33:00Z">
        <w:r w:rsidR="0080448C" w:rsidDel="006517DC">
          <w:rPr>
            <w:rFonts w:hint="eastAsia"/>
          </w:rPr>
          <w:delText>、</w:delText>
        </w:r>
      </w:del>
      <w:r w:rsidR="0080448C">
        <w:rPr>
          <w:rFonts w:hint="eastAsia"/>
        </w:rPr>
        <w:t>トラッキング</w:t>
      </w:r>
      <w:r w:rsidRPr="00510EFF">
        <w:rPr>
          <w:rFonts w:hint="eastAsia"/>
        </w:rPr>
        <w:t>、ライセンス</w:t>
      </w:r>
      <w:ins w:id="103" w:author="工内 隆" w:date="2018-09-02T17:33:00Z">
        <w:r w:rsidR="006517DC">
          <w:rPr>
            <w:rFonts w:hint="eastAsia"/>
          </w:rPr>
          <w:t xml:space="preserve">　</w:t>
        </w:r>
      </w:ins>
      <w:r w:rsidRPr="00510EFF">
        <w:rPr>
          <w:rFonts w:hint="eastAsia"/>
        </w:rPr>
        <w:t>コンプライアンス</w:t>
      </w:r>
      <w:ins w:id="104" w:author="工内 隆" w:date="2018-09-02T17:33:00Z">
        <w:r w:rsidR="006517DC">
          <w:rPr>
            <w:rFonts w:hint="eastAsia"/>
          </w:rPr>
          <w:t>の</w:t>
        </w:r>
      </w:ins>
      <w:del w:id="105" w:author="工内 隆" w:date="2018-09-02T17:33:00Z">
        <w:r w:rsidR="0080448C" w:rsidDel="006517DC">
          <w:rPr>
            <w:rFonts w:hint="eastAsia"/>
          </w:rPr>
          <w:delText xml:space="preserve">　</w:delText>
        </w:r>
      </w:del>
      <w:r w:rsidR="0080448C">
        <w:rPr>
          <w:rFonts w:hint="eastAsia"/>
        </w:rPr>
        <w:t>チェック</w:t>
      </w:r>
      <w:r w:rsidRPr="00510EFF">
        <w:rPr>
          <w:rFonts w:hint="eastAsia"/>
        </w:rPr>
        <w:t>など</w:t>
      </w:r>
      <w:del w:id="106" w:author="工内 隆" w:date="2018-09-02T17:33:00Z">
        <w:r w:rsidR="0080448C" w:rsidDel="006517DC">
          <w:rPr>
            <w:rFonts w:hint="eastAsia"/>
          </w:rPr>
          <w:delText>非常に</w:delText>
        </w:r>
      </w:del>
      <w:r w:rsidR="0080448C">
        <w:rPr>
          <w:rFonts w:hint="eastAsia"/>
        </w:rPr>
        <w:t>重要</w:t>
      </w:r>
      <w:ins w:id="107" w:author="工内 隆" w:date="2018-09-02T17:33:00Z">
        <w:r w:rsidR="006517DC">
          <w:rPr>
            <w:rFonts w:hint="eastAsia"/>
          </w:rPr>
          <w:t>で</w:t>
        </w:r>
      </w:ins>
      <w:del w:id="108" w:author="工内 隆" w:date="2018-09-02T17:33:00Z">
        <w:r w:rsidR="0080448C" w:rsidDel="006517DC">
          <w:rPr>
            <w:rFonts w:hint="eastAsia"/>
          </w:rPr>
          <w:delText>だが、</w:delText>
        </w:r>
      </w:del>
      <w:ins w:id="109" w:author="工内 隆" w:date="2018-09-02T17:34:00Z">
        <w:r w:rsidR="006517DC">
          <w:rPr>
            <w:rFonts w:hint="eastAsia"/>
          </w:rPr>
          <w:t>何度も繰り返される</w:t>
        </w:r>
      </w:ins>
      <w:del w:id="110" w:author="工内 隆" w:date="2018-09-02T17:34:00Z">
        <w:r w:rsidR="0080448C" w:rsidDel="006517DC">
          <w:rPr>
            <w:rFonts w:hint="eastAsia"/>
          </w:rPr>
          <w:delText>反復可能</w:delText>
        </w:r>
        <w:r w:rsidRPr="00510EFF" w:rsidDel="006517DC">
          <w:rPr>
            <w:rFonts w:hint="eastAsia"/>
          </w:rPr>
          <w:delText>な</w:delText>
        </w:r>
      </w:del>
      <w:r w:rsidRPr="00510EFF">
        <w:rPr>
          <w:rFonts w:hint="eastAsia"/>
        </w:rPr>
        <w:t>タスクの自動化</w:t>
      </w:r>
    </w:p>
    <w:p w:rsidR="00EE1893" w:rsidRDefault="0080448C" w:rsidP="00EE1893">
      <w:r>
        <w:rPr>
          <w:rFonts w:hint="eastAsia"/>
        </w:rPr>
        <w:t>・</w:t>
      </w:r>
      <w:r w:rsidR="00EE1893">
        <w:t>Generate data to prove ROI for your program office and open source strategy, in general</w:t>
      </w:r>
    </w:p>
    <w:p w:rsidR="0080448C" w:rsidRDefault="0080448C" w:rsidP="00EE1893">
      <w:r>
        <w:rPr>
          <w:rFonts w:hint="eastAsia"/>
        </w:rPr>
        <w:t>・</w:t>
      </w:r>
      <w:r w:rsidRPr="0080448C">
        <w:rPr>
          <w:rFonts w:hint="eastAsia"/>
        </w:rPr>
        <w:t>プログラムオフィスとオープンソース戦略の</w:t>
      </w:r>
      <w:r w:rsidRPr="0080448C">
        <w:rPr>
          <w:rFonts w:hint="eastAsia"/>
        </w:rPr>
        <w:t>ROI</w:t>
      </w:r>
      <w:r w:rsidR="00400DFC">
        <w:rPr>
          <w:rFonts w:hint="eastAsia"/>
        </w:rPr>
        <w:t>が</w:t>
      </w:r>
      <w:r>
        <w:rPr>
          <w:rFonts w:hint="eastAsia"/>
        </w:rPr>
        <w:t>分かるようにするデータの作成</w:t>
      </w:r>
    </w:p>
    <w:p w:rsidR="00EE1893" w:rsidRDefault="000255E7" w:rsidP="00EE1893">
      <w:r>
        <w:rPr>
          <w:rFonts w:hint="eastAsia"/>
        </w:rPr>
        <w:t>・</w:t>
      </w:r>
      <w:r w:rsidR="00EE1893">
        <w:t>Oversee project quality and to make sure that guard rails are in place if issues arise.</w:t>
      </w:r>
    </w:p>
    <w:p w:rsidR="00EE1893" w:rsidRDefault="000255E7" w:rsidP="00510EFF">
      <w:r>
        <w:rPr>
          <w:rFonts w:hint="eastAsia"/>
        </w:rPr>
        <w:t>・</w:t>
      </w:r>
      <w:r w:rsidR="00510EFF">
        <w:rPr>
          <w:rFonts w:hint="eastAsia"/>
        </w:rPr>
        <w:t>プロジェクトの品質を監視、</w:t>
      </w:r>
      <w:r w:rsidR="00C023C0">
        <w:rPr>
          <w:rFonts w:hint="eastAsia"/>
        </w:rPr>
        <w:t>および</w:t>
      </w:r>
      <w:r w:rsidR="00510EFF">
        <w:rPr>
          <w:rFonts w:hint="eastAsia"/>
        </w:rPr>
        <w:t>問題が発生した場合にガードレールが設置されていること</w:t>
      </w:r>
      <w:r w:rsidR="00C023C0">
        <w:rPr>
          <w:rFonts w:hint="eastAsia"/>
        </w:rPr>
        <w:t>の</w:t>
      </w:r>
      <w:r w:rsidR="00510EFF">
        <w:rPr>
          <w:rFonts w:hint="eastAsia"/>
        </w:rPr>
        <w:t>確認</w:t>
      </w:r>
    </w:p>
    <w:p w:rsidR="00510EFF" w:rsidRDefault="00510EFF" w:rsidP="00EE1893"/>
    <w:p w:rsidR="00EE1893" w:rsidRDefault="00EE1893" w:rsidP="00EE1893">
      <w:r>
        <w:t>Having the right targeted tools as you begin your open source path will also make jobs easier for developers and other employees, will provide better results, and will become the basis for successful collaboration and communications for a company’s open source projects.</w:t>
      </w:r>
    </w:p>
    <w:p w:rsidR="00EE1893" w:rsidRDefault="00C023C0" w:rsidP="00EE1893">
      <w:r w:rsidRPr="00C023C0">
        <w:rPr>
          <w:rFonts w:hint="eastAsia"/>
        </w:rPr>
        <w:t>あなたがオープンソース</w:t>
      </w:r>
      <w:r w:rsidR="00BD2E8B">
        <w:rPr>
          <w:rFonts w:hint="eastAsia"/>
        </w:rPr>
        <w:t>を</w:t>
      </w:r>
      <w:r w:rsidRPr="00C023C0">
        <w:rPr>
          <w:rFonts w:hint="eastAsia"/>
        </w:rPr>
        <w:t>始めるとき</w:t>
      </w:r>
      <w:r w:rsidR="00BD2E8B">
        <w:rPr>
          <w:rFonts w:hint="eastAsia"/>
        </w:rPr>
        <w:t>、</w:t>
      </w:r>
      <w:del w:id="111" w:author="工内 隆" w:date="2018-09-02T17:37:00Z">
        <w:r w:rsidR="00BD2E8B" w:rsidDel="006517DC">
          <w:rPr>
            <w:rFonts w:hint="eastAsia"/>
          </w:rPr>
          <w:delText>的を絞って、</w:delText>
        </w:r>
      </w:del>
      <w:r w:rsidRPr="00C023C0">
        <w:rPr>
          <w:rFonts w:hint="eastAsia"/>
        </w:rPr>
        <w:t>適切</w:t>
      </w:r>
      <w:ins w:id="112" w:author="工内 隆" w:date="2018-09-02T17:37:00Z">
        <w:r w:rsidR="006517DC">
          <w:rPr>
            <w:rFonts w:hint="eastAsia"/>
          </w:rPr>
          <w:t>に的を絞った</w:t>
        </w:r>
      </w:ins>
      <w:del w:id="113" w:author="工内 隆" w:date="2018-09-02T17:37:00Z">
        <w:r w:rsidRPr="00C023C0" w:rsidDel="006517DC">
          <w:rPr>
            <w:rFonts w:hint="eastAsia"/>
          </w:rPr>
          <w:delText>な</w:delText>
        </w:r>
      </w:del>
      <w:r w:rsidRPr="00C023C0">
        <w:rPr>
          <w:rFonts w:hint="eastAsia"/>
        </w:rPr>
        <w:t>ツールを用意することで、開発者や他の従業員</w:t>
      </w:r>
      <w:r w:rsidR="00BD2E8B">
        <w:rPr>
          <w:rFonts w:hint="eastAsia"/>
        </w:rPr>
        <w:t>の</w:t>
      </w:r>
      <w:r w:rsidRPr="00C023C0">
        <w:rPr>
          <w:rFonts w:hint="eastAsia"/>
        </w:rPr>
        <w:t>仕事</w:t>
      </w:r>
      <w:r w:rsidR="00BD2E8B">
        <w:rPr>
          <w:rFonts w:hint="eastAsia"/>
        </w:rPr>
        <w:t>はより</w:t>
      </w:r>
      <w:r w:rsidRPr="00C023C0">
        <w:rPr>
          <w:rFonts w:hint="eastAsia"/>
        </w:rPr>
        <w:t>簡単になり、より良い</w:t>
      </w:r>
      <w:r w:rsidR="00BD2E8B">
        <w:rPr>
          <w:rFonts w:hint="eastAsia"/>
        </w:rPr>
        <w:t>成果</w:t>
      </w:r>
      <w:r w:rsidRPr="00C023C0">
        <w:rPr>
          <w:rFonts w:hint="eastAsia"/>
        </w:rPr>
        <w:t>が得られ</w:t>
      </w:r>
      <w:r w:rsidR="00BD2E8B">
        <w:rPr>
          <w:rFonts w:hint="eastAsia"/>
        </w:rPr>
        <w:t>るようになります。</w:t>
      </w:r>
      <w:r w:rsidR="00BD2E8B">
        <w:rPr>
          <w:rFonts w:hint="eastAsia"/>
        </w:rPr>
        <w:lastRenderedPageBreak/>
        <w:t>それら</w:t>
      </w:r>
      <w:r w:rsidR="00400DFC">
        <w:rPr>
          <w:rFonts w:hint="eastAsia"/>
        </w:rPr>
        <w:t>のツール</w:t>
      </w:r>
      <w:r w:rsidR="00BD2E8B">
        <w:rPr>
          <w:rFonts w:hint="eastAsia"/>
        </w:rPr>
        <w:t>は</w:t>
      </w:r>
      <w:r w:rsidRPr="00C023C0">
        <w:rPr>
          <w:rFonts w:hint="eastAsia"/>
        </w:rPr>
        <w:t>企業のオープンソース</w:t>
      </w:r>
      <w:r>
        <w:rPr>
          <w:rFonts w:hint="eastAsia"/>
        </w:rPr>
        <w:t xml:space="preserve">　</w:t>
      </w:r>
      <w:r w:rsidRPr="00C023C0">
        <w:rPr>
          <w:rFonts w:hint="eastAsia"/>
        </w:rPr>
        <w:t>プロジェクト</w:t>
      </w:r>
      <w:r w:rsidR="00BD2E8B">
        <w:rPr>
          <w:rFonts w:hint="eastAsia"/>
        </w:rPr>
        <w:t>に</w:t>
      </w:r>
      <w:ins w:id="114" w:author="工内 隆" w:date="2018-09-02T17:38:00Z">
        <w:r w:rsidR="006517DC">
          <w:rPr>
            <w:rFonts w:hint="eastAsia"/>
          </w:rPr>
          <w:t>おい</w:t>
        </w:r>
      </w:ins>
      <w:del w:id="115" w:author="工内 隆" w:date="2018-09-02T17:38:00Z">
        <w:r w:rsidR="00BD2E8B" w:rsidDel="006517DC">
          <w:rPr>
            <w:rFonts w:hint="eastAsia"/>
          </w:rPr>
          <w:delText>とっ</w:delText>
        </w:r>
      </w:del>
      <w:r w:rsidR="00BD2E8B">
        <w:rPr>
          <w:rFonts w:hint="eastAsia"/>
        </w:rPr>
        <w:t>て、</w:t>
      </w:r>
      <w:r w:rsidRPr="00C023C0">
        <w:rPr>
          <w:rFonts w:hint="eastAsia"/>
        </w:rPr>
        <w:t>コラボレーションとコミュニケーション</w:t>
      </w:r>
      <w:r w:rsidR="00BD2E8B">
        <w:rPr>
          <w:rFonts w:hint="eastAsia"/>
        </w:rPr>
        <w:t>を成功させるため</w:t>
      </w:r>
      <w:r w:rsidRPr="00C023C0">
        <w:rPr>
          <w:rFonts w:hint="eastAsia"/>
        </w:rPr>
        <w:t>の基礎にな</w:t>
      </w:r>
      <w:r w:rsidR="00BD2E8B">
        <w:rPr>
          <w:rFonts w:hint="eastAsia"/>
        </w:rPr>
        <w:t>るでしょう。</w:t>
      </w:r>
    </w:p>
    <w:p w:rsidR="00C023C0" w:rsidRDefault="00C023C0" w:rsidP="00EE1893"/>
    <w:p w:rsidR="00EE1893" w:rsidRDefault="00EE1893" w:rsidP="00EE1893">
      <w:r>
        <w:rPr>
          <w:rFonts w:hint="eastAsia"/>
        </w:rPr>
        <w:t>“</w:t>
      </w:r>
      <w:r>
        <w:t xml:space="preserve">If you have more than 100 code repositories or 100 people that you’re trying to manage, you really can’t have someone doing it manually with spreadsheets anymore. Obviously, people still do it that way. But it starts to become ad hoc and laborious. That’s where tools come into play. They allow you to scale.” </w:t>
      </w:r>
    </w:p>
    <w:p w:rsidR="00EE1893" w:rsidRDefault="00BD2E8B" w:rsidP="00EE1893">
      <w:r w:rsidRPr="00BD2E8B">
        <w:rPr>
          <w:rFonts w:hint="eastAsia"/>
        </w:rPr>
        <w:t>「</w:t>
      </w:r>
      <w:r w:rsidR="00D63E34">
        <w:rPr>
          <w:rFonts w:hint="eastAsia"/>
        </w:rPr>
        <w:t>もし、あなたが</w:t>
      </w:r>
      <w:r w:rsidRPr="00BD2E8B">
        <w:rPr>
          <w:rFonts w:hint="eastAsia"/>
        </w:rPr>
        <w:t>100</w:t>
      </w:r>
      <w:r w:rsidR="00D63E34">
        <w:rPr>
          <w:rFonts w:hint="eastAsia"/>
        </w:rPr>
        <w:t>個</w:t>
      </w:r>
      <w:r w:rsidRPr="00BD2E8B">
        <w:rPr>
          <w:rFonts w:hint="eastAsia"/>
        </w:rPr>
        <w:t>以上のコードリポジトリ</w:t>
      </w:r>
      <w:r w:rsidR="00D63E34">
        <w:rPr>
          <w:rFonts w:hint="eastAsia"/>
        </w:rPr>
        <w:t>、または</w:t>
      </w:r>
      <w:r w:rsidRPr="00BD2E8B">
        <w:rPr>
          <w:rFonts w:hint="eastAsia"/>
        </w:rPr>
        <w:t>100</w:t>
      </w:r>
      <w:r w:rsidRPr="00BD2E8B">
        <w:rPr>
          <w:rFonts w:hint="eastAsia"/>
        </w:rPr>
        <w:t>人</w:t>
      </w:r>
      <w:r w:rsidR="004E173F">
        <w:rPr>
          <w:rFonts w:hint="eastAsia"/>
        </w:rPr>
        <w:t>以上を</w:t>
      </w:r>
      <w:r w:rsidR="004E173F" w:rsidRPr="004E173F">
        <w:rPr>
          <w:rFonts w:hint="eastAsia"/>
        </w:rPr>
        <w:t>マネージメントしなければならない</w:t>
      </w:r>
      <w:r w:rsidR="004E173F">
        <w:rPr>
          <w:rFonts w:hint="eastAsia"/>
        </w:rPr>
        <w:t>立場にあれば、</w:t>
      </w:r>
      <w:r w:rsidRPr="00BD2E8B">
        <w:rPr>
          <w:rFonts w:hint="eastAsia"/>
        </w:rPr>
        <w:t>スプレッドシートを使用し</w:t>
      </w:r>
      <w:r w:rsidR="00D63E34">
        <w:rPr>
          <w:rFonts w:hint="eastAsia"/>
        </w:rPr>
        <w:t>た</w:t>
      </w:r>
      <w:r w:rsidRPr="00BD2E8B">
        <w:rPr>
          <w:rFonts w:hint="eastAsia"/>
        </w:rPr>
        <w:t>手作業</w:t>
      </w:r>
      <w:r w:rsidR="00D63E34">
        <w:rPr>
          <w:rFonts w:hint="eastAsia"/>
        </w:rPr>
        <w:t>で</w:t>
      </w:r>
      <w:r w:rsidR="00400DFC">
        <w:rPr>
          <w:rFonts w:hint="eastAsia"/>
        </w:rPr>
        <w:t>それらを</w:t>
      </w:r>
      <w:r w:rsidR="00D63E34">
        <w:rPr>
          <w:rFonts w:hint="eastAsia"/>
        </w:rPr>
        <w:t>管理することは</w:t>
      </w:r>
      <w:r w:rsidRPr="00BD2E8B">
        <w:rPr>
          <w:rFonts w:hint="eastAsia"/>
        </w:rPr>
        <w:t>できません。まだ</w:t>
      </w:r>
      <w:r w:rsidR="004E173F">
        <w:rPr>
          <w:rFonts w:hint="eastAsia"/>
        </w:rPr>
        <w:t>、</w:t>
      </w:r>
      <w:r w:rsidRPr="00BD2E8B">
        <w:rPr>
          <w:rFonts w:hint="eastAsia"/>
        </w:rPr>
        <w:t>そ</w:t>
      </w:r>
      <w:r w:rsidR="00D63E34">
        <w:rPr>
          <w:rFonts w:hint="eastAsia"/>
        </w:rPr>
        <w:t>のように</w:t>
      </w:r>
      <w:r w:rsidR="004E173F">
        <w:rPr>
          <w:rFonts w:hint="eastAsia"/>
        </w:rPr>
        <w:t>している</w:t>
      </w:r>
      <w:r w:rsidR="00D63E34">
        <w:rPr>
          <w:rFonts w:hint="eastAsia"/>
        </w:rPr>
        <w:t>人はい</w:t>
      </w:r>
      <w:r w:rsidR="004E173F">
        <w:rPr>
          <w:rFonts w:hint="eastAsia"/>
        </w:rPr>
        <w:t>ます</w:t>
      </w:r>
      <w:r w:rsidR="00D63E34">
        <w:rPr>
          <w:rFonts w:hint="eastAsia"/>
        </w:rPr>
        <w:t>。</w:t>
      </w:r>
      <w:r w:rsidRPr="00BD2E8B">
        <w:rPr>
          <w:rFonts w:hint="eastAsia"/>
        </w:rPr>
        <w:t xml:space="preserve"> </w:t>
      </w:r>
      <w:r w:rsidRPr="00BD2E8B">
        <w:rPr>
          <w:rFonts w:hint="eastAsia"/>
        </w:rPr>
        <w:t>しかし、</w:t>
      </w:r>
      <w:r w:rsidR="00D63E34">
        <w:rPr>
          <w:rFonts w:hint="eastAsia"/>
        </w:rPr>
        <w:t>そのやり方は、いずれその場しのぎ</w:t>
      </w:r>
      <w:r w:rsidR="004E173F">
        <w:rPr>
          <w:rFonts w:hint="eastAsia"/>
        </w:rPr>
        <w:t>の</w:t>
      </w:r>
      <w:r w:rsidRPr="00BD2E8B">
        <w:rPr>
          <w:rFonts w:hint="eastAsia"/>
        </w:rPr>
        <w:t>面倒</w:t>
      </w:r>
      <w:r w:rsidR="004E173F">
        <w:rPr>
          <w:rFonts w:hint="eastAsia"/>
        </w:rPr>
        <w:t>なものに</w:t>
      </w:r>
      <w:r w:rsidR="00D63E34">
        <w:rPr>
          <w:rFonts w:hint="eastAsia"/>
        </w:rPr>
        <w:t>なってい</w:t>
      </w:r>
      <w:r w:rsidR="004E173F">
        <w:rPr>
          <w:rFonts w:hint="eastAsia"/>
        </w:rPr>
        <w:t>きます</w:t>
      </w:r>
      <w:r w:rsidRPr="00BD2E8B">
        <w:rPr>
          <w:rFonts w:hint="eastAsia"/>
        </w:rPr>
        <w:t>。</w:t>
      </w:r>
      <w:r w:rsidRPr="00BD2E8B">
        <w:rPr>
          <w:rFonts w:hint="eastAsia"/>
        </w:rPr>
        <w:t xml:space="preserve"> </w:t>
      </w:r>
      <w:r w:rsidRPr="00BD2E8B">
        <w:rPr>
          <w:rFonts w:hint="eastAsia"/>
        </w:rPr>
        <w:t>そ</w:t>
      </w:r>
      <w:r w:rsidR="00D63E34">
        <w:rPr>
          <w:rFonts w:hint="eastAsia"/>
        </w:rPr>
        <w:t>こ</w:t>
      </w:r>
      <w:r w:rsidR="00F0514F">
        <w:rPr>
          <w:rFonts w:hint="eastAsia"/>
        </w:rPr>
        <w:t>こそ、</w:t>
      </w:r>
      <w:r w:rsidRPr="00BD2E8B">
        <w:rPr>
          <w:rFonts w:hint="eastAsia"/>
        </w:rPr>
        <w:t>ツールが活躍する場です。</w:t>
      </w:r>
      <w:r w:rsidR="00F0514F">
        <w:rPr>
          <w:rFonts w:hint="eastAsia"/>
        </w:rPr>
        <w:t>それらのツールは</w:t>
      </w:r>
      <w:r w:rsidRPr="00BD2E8B">
        <w:rPr>
          <w:rFonts w:hint="eastAsia"/>
        </w:rPr>
        <w:t>あなた</w:t>
      </w:r>
      <w:ins w:id="116" w:author="工内 隆" w:date="2018-09-02T17:41:00Z">
        <w:r w:rsidR="00390020">
          <w:rPr>
            <w:rFonts w:hint="eastAsia"/>
          </w:rPr>
          <w:t>の</w:t>
        </w:r>
      </w:ins>
      <w:del w:id="117" w:author="工内 隆" w:date="2018-09-02T17:41:00Z">
        <w:r w:rsidR="00F0514F" w:rsidDel="00390020">
          <w:rPr>
            <w:rFonts w:hint="eastAsia"/>
          </w:rPr>
          <w:delText>を</w:delText>
        </w:r>
      </w:del>
      <w:r w:rsidR="00F0514F">
        <w:rPr>
          <w:rFonts w:hint="eastAsia"/>
        </w:rPr>
        <w:t>マネージメント</w:t>
      </w:r>
      <w:ins w:id="118" w:author="工内 隆" w:date="2018-09-02T17:42:00Z">
        <w:r w:rsidR="00390020">
          <w:rPr>
            <w:rFonts w:hint="eastAsia"/>
          </w:rPr>
          <w:t>が</w:t>
        </w:r>
      </w:ins>
      <w:del w:id="119" w:author="工内 隆" w:date="2018-09-02T17:42:00Z">
        <w:r w:rsidR="00F0514F" w:rsidDel="00390020">
          <w:rPr>
            <w:rFonts w:hint="eastAsia"/>
          </w:rPr>
          <w:delText>を</w:delText>
        </w:r>
      </w:del>
      <w:r w:rsidR="00F0514F">
        <w:rPr>
          <w:rFonts w:hint="eastAsia"/>
        </w:rPr>
        <w:t>より</w:t>
      </w:r>
      <w:ins w:id="120" w:author="工内 隆" w:date="2018-09-02T17:41:00Z">
        <w:r w:rsidR="00390020">
          <w:rPr>
            <w:rFonts w:hint="eastAsia"/>
          </w:rPr>
          <w:t>大きな規模</w:t>
        </w:r>
      </w:ins>
      <w:ins w:id="121" w:author="工内 隆" w:date="2018-09-02T17:42:00Z">
        <w:r w:rsidR="00390020">
          <w:rPr>
            <w:rFonts w:hint="eastAsia"/>
          </w:rPr>
          <w:t>になることを許して</w:t>
        </w:r>
      </w:ins>
      <w:del w:id="122" w:author="工内 隆" w:date="2018-09-02T17:42:00Z">
        <w:r w:rsidR="00F0514F" w:rsidDel="00390020">
          <w:rPr>
            <w:rFonts w:hint="eastAsia"/>
          </w:rPr>
          <w:delText>上のレベルに持ちあげて</w:delText>
        </w:r>
      </w:del>
      <w:r w:rsidR="00F0514F">
        <w:rPr>
          <w:rFonts w:hint="eastAsia"/>
        </w:rPr>
        <w:t>くれます</w:t>
      </w:r>
      <w:r w:rsidRPr="00BD2E8B">
        <w:rPr>
          <w:rFonts w:hint="eastAsia"/>
        </w:rPr>
        <w:t>。</w:t>
      </w:r>
      <w:r w:rsidR="00D63E34">
        <w:rPr>
          <w:rFonts w:hint="eastAsia"/>
        </w:rPr>
        <w:t>」</w:t>
      </w:r>
    </w:p>
    <w:p w:rsidR="00BD2E8B" w:rsidRDefault="00BD2E8B" w:rsidP="00EE1893"/>
    <w:p w:rsidR="00EE1893" w:rsidRDefault="007848ED" w:rsidP="00EE1893">
      <w:hyperlink r:id="rId6" w:history="1">
        <w:r w:rsidR="00EE1893" w:rsidRPr="00D63E34">
          <w:rPr>
            <w:rStyle w:val="a3"/>
          </w:rPr>
          <w:t>Jeff McAffer</w:t>
        </w:r>
      </w:hyperlink>
      <w:r w:rsidR="00EE1893">
        <w:t xml:space="preserve"> – Director of the Open Source Programs Office at Microsoft</w:t>
      </w:r>
    </w:p>
    <w:p w:rsidR="00EE1893" w:rsidRDefault="00EE1893" w:rsidP="00EE1893"/>
    <w:p w:rsidR="00EE1893" w:rsidRDefault="00EE1893" w:rsidP="00EE1893">
      <w:r>
        <w:rPr>
          <w:rFonts w:hint="eastAsia"/>
        </w:rPr>
        <w:t>“</w:t>
      </w:r>
      <w:r>
        <w:t xml:space="preserve">At the end of the day, you need tools to automate your life, otherwise you’re going to waste a lot of time doing things manually.” </w:t>
      </w:r>
    </w:p>
    <w:p w:rsidR="00EE1893" w:rsidRDefault="00D63E34" w:rsidP="00EE1893">
      <w:r w:rsidRPr="00D63E34">
        <w:rPr>
          <w:rFonts w:hint="eastAsia"/>
        </w:rPr>
        <w:t>「</w:t>
      </w:r>
      <w:r w:rsidR="00250928">
        <w:rPr>
          <w:rFonts w:hint="eastAsia"/>
        </w:rPr>
        <w:t>結局</w:t>
      </w:r>
      <w:r w:rsidRPr="00D63E34">
        <w:rPr>
          <w:rFonts w:hint="eastAsia"/>
        </w:rPr>
        <w:t>、</w:t>
      </w:r>
      <w:r w:rsidR="00250928">
        <w:rPr>
          <w:rFonts w:hint="eastAsia"/>
        </w:rPr>
        <w:t>あなたの仕事</w:t>
      </w:r>
      <w:r w:rsidRPr="00D63E34">
        <w:rPr>
          <w:rFonts w:hint="eastAsia"/>
        </w:rPr>
        <w:t>を自動化するツールが必要</w:t>
      </w:r>
      <w:r w:rsidR="00250928">
        <w:rPr>
          <w:rFonts w:hint="eastAsia"/>
        </w:rPr>
        <w:t>になります</w:t>
      </w:r>
      <w:r w:rsidRPr="00D63E34">
        <w:rPr>
          <w:rFonts w:hint="eastAsia"/>
        </w:rPr>
        <w:t>。</w:t>
      </w:r>
      <w:r w:rsidR="00F0514F">
        <w:rPr>
          <w:rFonts w:hint="eastAsia"/>
        </w:rPr>
        <w:t>そう</w:t>
      </w:r>
      <w:ins w:id="123" w:author="工内 隆" w:date="2018-09-02T17:43:00Z">
        <w:r w:rsidR="00390020">
          <w:rPr>
            <w:rFonts w:hint="eastAsia"/>
          </w:rPr>
          <w:t>で</w:t>
        </w:r>
      </w:ins>
      <w:del w:id="124" w:author="工内 隆" w:date="2018-09-02T17:43:00Z">
        <w:r w:rsidR="00F0514F" w:rsidDel="00390020">
          <w:rPr>
            <w:rFonts w:hint="eastAsia"/>
          </w:rPr>
          <w:delText>い</w:delText>
        </w:r>
      </w:del>
      <w:r w:rsidR="00F0514F">
        <w:rPr>
          <w:rFonts w:hint="eastAsia"/>
        </w:rPr>
        <w:t>なければ</w:t>
      </w:r>
      <w:r w:rsidRPr="00D63E34">
        <w:rPr>
          <w:rFonts w:hint="eastAsia"/>
        </w:rPr>
        <w:t>、</w:t>
      </w:r>
      <w:r w:rsidR="00250928">
        <w:rPr>
          <w:rFonts w:hint="eastAsia"/>
        </w:rPr>
        <w:t>あなたは</w:t>
      </w:r>
      <w:r w:rsidRPr="00D63E34">
        <w:rPr>
          <w:rFonts w:hint="eastAsia"/>
        </w:rPr>
        <w:t>手作業</w:t>
      </w:r>
      <w:r w:rsidR="00250928">
        <w:rPr>
          <w:rFonts w:hint="eastAsia"/>
        </w:rPr>
        <w:t>のために、</w:t>
      </w:r>
      <w:r w:rsidRPr="00D63E34">
        <w:rPr>
          <w:rFonts w:hint="eastAsia"/>
        </w:rPr>
        <w:t>多くの時間を費や</w:t>
      </w:r>
      <w:r w:rsidR="00F0514F">
        <w:rPr>
          <w:rFonts w:hint="eastAsia"/>
        </w:rPr>
        <w:t>さなければならなく</w:t>
      </w:r>
      <w:r w:rsidRPr="00D63E34">
        <w:rPr>
          <w:rFonts w:hint="eastAsia"/>
        </w:rPr>
        <w:t>なります</w:t>
      </w:r>
      <w:r w:rsidR="00250928">
        <w:rPr>
          <w:rFonts w:hint="eastAsia"/>
        </w:rPr>
        <w:t>。</w:t>
      </w:r>
      <w:r w:rsidRPr="00D63E34">
        <w:rPr>
          <w:rFonts w:hint="eastAsia"/>
        </w:rPr>
        <w:t>」</w:t>
      </w:r>
    </w:p>
    <w:p w:rsidR="00D63E34" w:rsidRDefault="00D63E34" w:rsidP="00EE1893"/>
    <w:p w:rsidR="00EE1893" w:rsidRDefault="007848ED" w:rsidP="00EE1893">
      <w:hyperlink r:id="rId7" w:history="1">
        <w:r w:rsidR="00EE1893" w:rsidRPr="00250928">
          <w:rPr>
            <w:rStyle w:val="a3"/>
          </w:rPr>
          <w:t>Chris Aniszczyk</w:t>
        </w:r>
      </w:hyperlink>
      <w:r w:rsidR="00EE1893">
        <w:t xml:space="preserve"> – COO of the Cloud Native Computing Foundation and former head of open source programs at Twitter</w:t>
      </w:r>
    </w:p>
    <w:p w:rsidR="00EE1893" w:rsidRDefault="00EE1893" w:rsidP="00EE1893"/>
    <w:p w:rsidR="00EE1893" w:rsidRDefault="00EE1893" w:rsidP="00EE1893">
      <w:r>
        <w:t>Section 2</w:t>
      </w:r>
    </w:p>
    <w:p w:rsidR="00EE1893" w:rsidRDefault="00EE1893" w:rsidP="00EE1893">
      <w:r>
        <w:t>How to select and plan your tools</w:t>
      </w:r>
    </w:p>
    <w:p w:rsidR="00EE1893" w:rsidRDefault="00F0514F" w:rsidP="00EE1893">
      <w:r>
        <w:rPr>
          <w:rFonts w:hint="eastAsia"/>
        </w:rPr>
        <w:t>ツ</w:t>
      </w:r>
      <w:r w:rsidR="004E173F">
        <w:rPr>
          <w:rFonts w:hint="eastAsia"/>
        </w:rPr>
        <w:t>ールをどのように選択し、どのように使用するかの検討</w:t>
      </w:r>
    </w:p>
    <w:p w:rsidR="004E173F" w:rsidRDefault="004E173F" w:rsidP="00EE1893"/>
    <w:p w:rsidR="00EE1893" w:rsidRDefault="00EE1893" w:rsidP="00EE1893">
      <w:r>
        <w:t>Most of the early discussions about which open source tools are needed by a company will depend on its business, products, and services and how it serves its customers and employees. As the planning process and strategy map are developed by its open source program office, tools can be chosen to integrate the company’s goals, processes and infrastructure.</w:t>
      </w:r>
    </w:p>
    <w:p w:rsidR="00EE1893" w:rsidRDefault="004E173F" w:rsidP="00EE1893">
      <w:r w:rsidRPr="004E173F">
        <w:rPr>
          <w:rFonts w:hint="eastAsia"/>
        </w:rPr>
        <w:t>企業がどのオープンソース</w:t>
      </w:r>
      <w:r>
        <w:rPr>
          <w:rFonts w:hint="eastAsia"/>
        </w:rPr>
        <w:t xml:space="preserve">　</w:t>
      </w:r>
      <w:r w:rsidRPr="004E173F">
        <w:rPr>
          <w:rFonts w:hint="eastAsia"/>
        </w:rPr>
        <w:t>ツールを必要としているかについての</w:t>
      </w:r>
      <w:r w:rsidR="00D7225A">
        <w:rPr>
          <w:rFonts w:hint="eastAsia"/>
        </w:rPr>
        <w:t>初期段階</w:t>
      </w:r>
      <w:r w:rsidRPr="004E173F">
        <w:rPr>
          <w:rFonts w:hint="eastAsia"/>
        </w:rPr>
        <w:t>の議論</w:t>
      </w:r>
      <w:r w:rsidRPr="004E173F">
        <w:rPr>
          <w:rFonts w:hint="eastAsia"/>
        </w:rPr>
        <w:lastRenderedPageBreak/>
        <w:t>の</w:t>
      </w:r>
      <w:r w:rsidR="002F1662">
        <w:rPr>
          <w:rFonts w:hint="eastAsia"/>
        </w:rPr>
        <w:t>大部分は</w:t>
      </w:r>
      <w:r w:rsidRPr="004E173F">
        <w:rPr>
          <w:rFonts w:hint="eastAsia"/>
        </w:rPr>
        <w:t>、</w:t>
      </w:r>
      <w:r w:rsidR="00D7225A">
        <w:rPr>
          <w:rFonts w:hint="eastAsia"/>
        </w:rPr>
        <w:t>企業の</w:t>
      </w:r>
      <w:r w:rsidRPr="004E173F">
        <w:rPr>
          <w:rFonts w:hint="eastAsia"/>
        </w:rPr>
        <w:t>ビジネス、製品、サービス、そして</w:t>
      </w:r>
      <w:r w:rsidR="002F1662">
        <w:rPr>
          <w:rFonts w:hint="eastAsia"/>
        </w:rPr>
        <w:t>企業</w:t>
      </w:r>
      <w:ins w:id="125" w:author="工内 隆" w:date="2018-09-02T17:45:00Z">
        <w:r w:rsidR="00390020">
          <w:rPr>
            <w:rFonts w:hint="eastAsia"/>
          </w:rPr>
          <w:t>が</w:t>
        </w:r>
      </w:ins>
      <w:del w:id="126" w:author="工内 隆" w:date="2018-09-02T17:45:00Z">
        <w:r w:rsidR="002F1662" w:rsidDel="00390020">
          <w:rPr>
            <w:rFonts w:hint="eastAsia"/>
          </w:rPr>
          <w:delText>は</w:delText>
        </w:r>
      </w:del>
      <w:r w:rsidRPr="004E173F">
        <w:rPr>
          <w:rFonts w:hint="eastAsia"/>
        </w:rPr>
        <w:t>顧客や従業員にどのように役立つ</w:t>
      </w:r>
      <w:r w:rsidR="002F1662">
        <w:rPr>
          <w:rFonts w:hint="eastAsia"/>
        </w:rPr>
        <w:t>の</w:t>
      </w:r>
      <w:r w:rsidRPr="004E173F">
        <w:rPr>
          <w:rFonts w:hint="eastAsia"/>
        </w:rPr>
        <w:t>か</w:t>
      </w:r>
      <w:r w:rsidR="002F1662">
        <w:rPr>
          <w:rFonts w:hint="eastAsia"/>
        </w:rPr>
        <w:t>、</w:t>
      </w:r>
      <w:r w:rsidR="00D7225A">
        <w:rPr>
          <w:rFonts w:hint="eastAsia"/>
        </w:rPr>
        <w:t>などに</w:t>
      </w:r>
      <w:r w:rsidRPr="004E173F">
        <w:rPr>
          <w:rFonts w:hint="eastAsia"/>
        </w:rPr>
        <w:t>よって</w:t>
      </w:r>
      <w:r w:rsidR="002F1662">
        <w:rPr>
          <w:rFonts w:hint="eastAsia"/>
        </w:rPr>
        <w:t>異なったものになります</w:t>
      </w:r>
      <w:r w:rsidRPr="004E173F">
        <w:rPr>
          <w:rFonts w:hint="eastAsia"/>
        </w:rPr>
        <w:t>。</w:t>
      </w:r>
      <w:r w:rsidRPr="004E173F">
        <w:rPr>
          <w:rFonts w:hint="eastAsia"/>
        </w:rPr>
        <w:t xml:space="preserve"> </w:t>
      </w:r>
      <w:r w:rsidRPr="004E173F">
        <w:rPr>
          <w:rFonts w:hint="eastAsia"/>
        </w:rPr>
        <w:t>計画</w:t>
      </w:r>
      <w:r w:rsidR="00666F3D">
        <w:rPr>
          <w:rFonts w:hint="eastAsia"/>
        </w:rPr>
        <w:t>工程</w:t>
      </w:r>
      <w:r w:rsidRPr="004E173F">
        <w:rPr>
          <w:rFonts w:hint="eastAsia"/>
        </w:rPr>
        <w:t>と戦略マップ</w:t>
      </w:r>
      <w:r w:rsidR="002F1662">
        <w:rPr>
          <w:rFonts w:hint="eastAsia"/>
        </w:rPr>
        <w:t>が</w:t>
      </w:r>
      <w:r w:rsidRPr="004E173F">
        <w:rPr>
          <w:rFonts w:hint="eastAsia"/>
        </w:rPr>
        <w:t>、オープンソース</w:t>
      </w:r>
      <w:r>
        <w:rPr>
          <w:rFonts w:hint="eastAsia"/>
        </w:rPr>
        <w:t xml:space="preserve">　</w:t>
      </w:r>
      <w:r w:rsidRPr="004E173F">
        <w:rPr>
          <w:rFonts w:hint="eastAsia"/>
        </w:rPr>
        <w:t>プログラムオフィスによって</w:t>
      </w:r>
      <w:r w:rsidR="00084332">
        <w:rPr>
          <w:rFonts w:hint="eastAsia"/>
        </w:rPr>
        <w:t>作成</w:t>
      </w:r>
      <w:r w:rsidRPr="004E173F">
        <w:rPr>
          <w:rFonts w:hint="eastAsia"/>
        </w:rPr>
        <w:t>される</w:t>
      </w:r>
      <w:ins w:id="127" w:author="工内 隆" w:date="2018-09-02T17:50:00Z">
        <w:r w:rsidR="00CA7BFF">
          <w:rPr>
            <w:rFonts w:hint="eastAsia"/>
          </w:rPr>
          <w:t>とともに</w:t>
        </w:r>
      </w:ins>
      <w:del w:id="128" w:author="工内 隆" w:date="2018-09-02T17:50:00Z">
        <w:r w:rsidR="002F1662" w:rsidDel="00CA7BFF">
          <w:rPr>
            <w:rFonts w:hint="eastAsia"/>
          </w:rPr>
          <w:delText>場合は</w:delText>
        </w:r>
      </w:del>
      <w:r w:rsidRPr="004E173F">
        <w:rPr>
          <w:rFonts w:hint="eastAsia"/>
        </w:rPr>
        <w:t>、会社の目標、プロセス、インフラストラクチャ</w:t>
      </w:r>
      <w:r w:rsidR="00084332">
        <w:rPr>
          <w:rFonts w:hint="eastAsia"/>
        </w:rPr>
        <w:t>と調和</w:t>
      </w:r>
      <w:r w:rsidR="002F1662">
        <w:rPr>
          <w:rFonts w:hint="eastAsia"/>
        </w:rPr>
        <w:t>のとれた</w:t>
      </w:r>
      <w:r w:rsidR="00084332">
        <w:rPr>
          <w:rFonts w:hint="eastAsia"/>
        </w:rPr>
        <w:t>ツール</w:t>
      </w:r>
      <w:ins w:id="129" w:author="工内 隆" w:date="2018-09-02T17:51:00Z">
        <w:r w:rsidR="00CA7BFF">
          <w:rPr>
            <w:rFonts w:hint="eastAsia"/>
          </w:rPr>
          <w:t>が</w:t>
        </w:r>
      </w:ins>
      <w:del w:id="130" w:author="工内 隆" w:date="2018-09-02T17:51:00Z">
        <w:r w:rsidR="00084332" w:rsidDel="00CA7BFF">
          <w:rPr>
            <w:rFonts w:hint="eastAsia"/>
          </w:rPr>
          <w:delText>を</w:delText>
        </w:r>
      </w:del>
      <w:r w:rsidR="00084332">
        <w:rPr>
          <w:rFonts w:hint="eastAsia"/>
        </w:rPr>
        <w:t>選択</w:t>
      </w:r>
      <w:ins w:id="131" w:author="工内 隆" w:date="2018-09-02T17:51:00Z">
        <w:r w:rsidR="00CA7BFF">
          <w:rPr>
            <w:rFonts w:hint="eastAsia"/>
          </w:rPr>
          <w:t>され</w:t>
        </w:r>
      </w:ins>
      <w:del w:id="132" w:author="工内 隆" w:date="2018-09-02T17:51:00Z">
        <w:r w:rsidR="00084332" w:rsidDel="00CA7BFF">
          <w:rPr>
            <w:rFonts w:hint="eastAsia"/>
          </w:rPr>
          <w:delText>することができ</w:delText>
        </w:r>
      </w:del>
      <w:r w:rsidR="00084332">
        <w:rPr>
          <w:rFonts w:hint="eastAsia"/>
        </w:rPr>
        <w:t>ます。</w:t>
      </w:r>
    </w:p>
    <w:p w:rsidR="004E173F" w:rsidRDefault="004E173F" w:rsidP="00EE1893"/>
    <w:p w:rsidR="00EE1893" w:rsidRDefault="00EE1893" w:rsidP="00EE1893">
      <w:r>
        <w:t>Ultimately, the only way to know which tools you will need is to understand what you want to do with open source.</w:t>
      </w:r>
    </w:p>
    <w:p w:rsidR="00EE1893" w:rsidRDefault="00EE1893" w:rsidP="00EE1893">
      <w:r>
        <w:t>Below are the basic steps for choosing the tools you’ll need for managing your open source program office:</w:t>
      </w:r>
    </w:p>
    <w:p w:rsidR="00EE1893" w:rsidRDefault="00666F3D" w:rsidP="00666F3D">
      <w:r>
        <w:rPr>
          <w:rFonts w:hint="eastAsia"/>
        </w:rPr>
        <w:t>最終的に、必要なツールを知る唯一の方法は、オープンソースで</w:t>
      </w:r>
      <w:ins w:id="133" w:author="工内 隆" w:date="2018-09-03T10:40:00Z">
        <w:r w:rsidR="008E7FD9">
          <w:rPr>
            <w:rFonts w:hint="eastAsia"/>
          </w:rPr>
          <w:t>あなたの会社が</w:t>
        </w:r>
      </w:ins>
      <w:r>
        <w:rPr>
          <w:rFonts w:hint="eastAsia"/>
        </w:rPr>
        <w:t>何をしたいのかを理解することです。オープンソース　プログラムオフィスの管理に必要なツールを選択するための基本的な手順を以下に示します。</w:t>
      </w:r>
    </w:p>
    <w:p w:rsidR="00666F3D" w:rsidRDefault="00666F3D" w:rsidP="00EE1893"/>
    <w:p w:rsidR="00EE1893" w:rsidRDefault="00EE1893" w:rsidP="00EE1893">
      <w:r>
        <w:t xml:space="preserve"> </w:t>
      </w:r>
      <w:r w:rsidR="00184EF5">
        <w:rPr>
          <w:rFonts w:hint="eastAsia"/>
        </w:rPr>
        <w:t>1</w:t>
      </w:r>
      <w:r w:rsidR="00184EF5">
        <w:rPr>
          <w:rFonts w:hint="eastAsia"/>
        </w:rPr>
        <w:t>．</w:t>
      </w:r>
      <w:r>
        <w:t xml:space="preserve">   Get buy-in and selection preferences from developers and community members. To accomplish this, you’ll want to conduct detailed discussions with developers and community members. They can describe what tools have been or would work best for them. Take those recommendations and requests very seriously. Listen to the people who are going to get you to your goal. They have most likely been using many of these tools already, so benefit from their experiences.</w:t>
      </w:r>
    </w:p>
    <w:p w:rsidR="00666F3D" w:rsidRDefault="00184EF5" w:rsidP="00EE1893">
      <w:r w:rsidRPr="00544474">
        <w:rPr>
          <w:rFonts w:hint="eastAsia"/>
          <w:b/>
        </w:rPr>
        <w:t>1</w:t>
      </w:r>
      <w:r w:rsidRPr="00544474">
        <w:rPr>
          <w:rFonts w:hint="eastAsia"/>
          <w:b/>
        </w:rPr>
        <w:t>．</w:t>
      </w:r>
      <w:r w:rsidR="00666F3D" w:rsidRPr="00544474">
        <w:rPr>
          <w:rFonts w:hint="eastAsia"/>
          <w:b/>
        </w:rPr>
        <w:t>開発者とコミュニティメンバーから同意</w:t>
      </w:r>
      <w:ins w:id="134" w:author="工内 隆" w:date="2018-09-03T10:41:00Z">
        <w:r w:rsidR="008E7FD9">
          <w:rPr>
            <w:rFonts w:hint="eastAsia"/>
            <w:b/>
          </w:rPr>
          <w:t>と</w:t>
        </w:r>
      </w:ins>
      <w:del w:id="135" w:author="工内 隆" w:date="2018-09-03T10:41:00Z">
        <w:r w:rsidR="00666F3D" w:rsidRPr="00544474" w:rsidDel="008E7FD9">
          <w:rPr>
            <w:rFonts w:hint="eastAsia"/>
            <w:b/>
          </w:rPr>
          <w:delText>、</w:delText>
        </w:r>
      </w:del>
      <w:r w:rsidR="00666F3D" w:rsidRPr="00544474">
        <w:rPr>
          <w:rFonts w:hint="eastAsia"/>
          <w:b/>
        </w:rPr>
        <w:t>選択</w:t>
      </w:r>
      <w:ins w:id="136" w:author="工内 隆" w:date="2018-09-03T10:41:00Z">
        <w:r w:rsidR="008E7FD9">
          <w:rPr>
            <w:rFonts w:hint="eastAsia"/>
            <w:b/>
          </w:rPr>
          <w:t>の好み</w:t>
        </w:r>
      </w:ins>
      <w:del w:id="137" w:author="工内 隆" w:date="2018-09-03T10:41:00Z">
        <w:r w:rsidR="00666F3D" w:rsidRPr="00544474" w:rsidDel="008E7FD9">
          <w:rPr>
            <w:rFonts w:hint="eastAsia"/>
            <w:b/>
          </w:rPr>
          <w:delText>指向</w:delText>
        </w:r>
      </w:del>
      <w:r w:rsidR="00666F3D" w:rsidRPr="00544474">
        <w:rPr>
          <w:rFonts w:hint="eastAsia"/>
          <w:b/>
        </w:rPr>
        <w:t>を得ることです。</w:t>
      </w:r>
      <w:r w:rsidR="00666F3D" w:rsidRPr="00544474">
        <w:rPr>
          <w:rFonts w:hint="eastAsia"/>
          <w:b/>
        </w:rPr>
        <w:t xml:space="preserve"> </w:t>
      </w:r>
      <w:r w:rsidR="00666F3D" w:rsidRPr="002F1662">
        <w:rPr>
          <w:rFonts w:hint="eastAsia"/>
        </w:rPr>
        <w:t>これを得るためには、開発者やコミュニティメンバーと詳細な議論が必要です。</w:t>
      </w:r>
      <w:r w:rsidR="00666F3D" w:rsidRPr="00544474">
        <w:rPr>
          <w:rFonts w:hint="eastAsia"/>
          <w:b/>
        </w:rPr>
        <w:t xml:space="preserve"> </w:t>
      </w:r>
      <w:r w:rsidR="00666F3D" w:rsidRPr="00666F3D">
        <w:rPr>
          <w:rFonts w:hint="eastAsia"/>
        </w:rPr>
        <w:t>彼らは、どのツールが</w:t>
      </w:r>
      <w:r w:rsidR="00D96E00">
        <w:rPr>
          <w:rFonts w:hint="eastAsia"/>
        </w:rPr>
        <w:t>彼ら</w:t>
      </w:r>
      <w:r w:rsidR="00666F3D" w:rsidRPr="00666F3D">
        <w:rPr>
          <w:rFonts w:hint="eastAsia"/>
        </w:rPr>
        <w:t>のために最善であったのか、</w:t>
      </w:r>
      <w:r w:rsidR="00D96E00">
        <w:rPr>
          <w:rFonts w:hint="eastAsia"/>
        </w:rPr>
        <w:t>最善でありそうかについて説明できます。</w:t>
      </w:r>
      <w:r w:rsidR="00666F3D" w:rsidRPr="00666F3D">
        <w:rPr>
          <w:rFonts w:hint="eastAsia"/>
        </w:rPr>
        <w:t xml:space="preserve"> </w:t>
      </w:r>
      <w:r w:rsidR="00D96E00">
        <w:rPr>
          <w:rFonts w:hint="eastAsia"/>
        </w:rPr>
        <w:t>彼ら</w:t>
      </w:r>
      <w:r w:rsidR="00666F3D" w:rsidRPr="00666F3D">
        <w:rPr>
          <w:rFonts w:hint="eastAsia"/>
        </w:rPr>
        <w:t>の</w:t>
      </w:r>
      <w:r w:rsidR="00D96E00">
        <w:rPr>
          <w:rFonts w:hint="eastAsia"/>
        </w:rPr>
        <w:t>推薦や要求</w:t>
      </w:r>
      <w:r w:rsidR="00666F3D" w:rsidRPr="00666F3D">
        <w:rPr>
          <w:rFonts w:hint="eastAsia"/>
        </w:rPr>
        <w:t>を真剣に受け止めてください。</w:t>
      </w:r>
      <w:r w:rsidR="00666F3D" w:rsidRPr="00666F3D">
        <w:rPr>
          <w:rFonts w:hint="eastAsia"/>
        </w:rPr>
        <w:t xml:space="preserve"> </w:t>
      </w:r>
      <w:r w:rsidR="00666F3D" w:rsidRPr="00666F3D">
        <w:rPr>
          <w:rFonts w:hint="eastAsia"/>
        </w:rPr>
        <w:t>あなた</w:t>
      </w:r>
      <w:r w:rsidR="00D96E00">
        <w:rPr>
          <w:rFonts w:hint="eastAsia"/>
        </w:rPr>
        <w:t>に</w:t>
      </w:r>
      <w:r w:rsidR="00666F3D" w:rsidRPr="00666F3D">
        <w:rPr>
          <w:rFonts w:hint="eastAsia"/>
        </w:rPr>
        <w:t>目標</w:t>
      </w:r>
      <w:r w:rsidR="00D96E00">
        <w:rPr>
          <w:rFonts w:hint="eastAsia"/>
        </w:rPr>
        <w:t>を達成させようとしてくれている</w:t>
      </w:r>
      <w:r w:rsidR="00666F3D" w:rsidRPr="00666F3D">
        <w:rPr>
          <w:rFonts w:hint="eastAsia"/>
        </w:rPr>
        <w:t>人に耳を傾け</w:t>
      </w:r>
      <w:r w:rsidR="00D96E00">
        <w:rPr>
          <w:rFonts w:hint="eastAsia"/>
        </w:rPr>
        <w:t>ましょう</w:t>
      </w:r>
      <w:r w:rsidR="00666F3D" w:rsidRPr="00666F3D">
        <w:rPr>
          <w:rFonts w:hint="eastAsia"/>
        </w:rPr>
        <w:t>。</w:t>
      </w:r>
      <w:r w:rsidR="00666F3D" w:rsidRPr="00666F3D">
        <w:rPr>
          <w:rFonts w:hint="eastAsia"/>
        </w:rPr>
        <w:t xml:space="preserve"> </w:t>
      </w:r>
      <w:r w:rsidR="00666F3D" w:rsidRPr="00666F3D">
        <w:rPr>
          <w:rFonts w:hint="eastAsia"/>
        </w:rPr>
        <w:t>彼らはすでにこれらのツールの多くをすでに使用している可能性が高</w:t>
      </w:r>
      <w:r w:rsidR="00D96E00">
        <w:rPr>
          <w:rFonts w:hint="eastAsia"/>
        </w:rPr>
        <w:t>く</w:t>
      </w:r>
      <w:r w:rsidR="00666F3D" w:rsidRPr="00666F3D">
        <w:rPr>
          <w:rFonts w:hint="eastAsia"/>
        </w:rPr>
        <w:t>、彼らの経験</w:t>
      </w:r>
      <w:r w:rsidR="00D96E00">
        <w:rPr>
          <w:rFonts w:hint="eastAsia"/>
        </w:rPr>
        <w:t>は有益です</w:t>
      </w:r>
      <w:r w:rsidR="00666F3D" w:rsidRPr="00666F3D">
        <w:rPr>
          <w:rFonts w:hint="eastAsia"/>
        </w:rPr>
        <w:t>。</w:t>
      </w:r>
    </w:p>
    <w:p w:rsidR="00666F3D" w:rsidRDefault="00666F3D" w:rsidP="00EE1893"/>
    <w:p w:rsidR="00EE1893" w:rsidRDefault="00184EF5" w:rsidP="00EE1893">
      <w:r>
        <w:rPr>
          <w:rFonts w:hint="eastAsia"/>
        </w:rPr>
        <w:t>2</w:t>
      </w:r>
      <w:r>
        <w:rPr>
          <w:rFonts w:hint="eastAsia"/>
        </w:rPr>
        <w:t>．</w:t>
      </w:r>
      <w:r w:rsidR="00EE1893">
        <w:t xml:space="preserve">    Understand necessary software dependencies and integrations for business-critical applications. This means understanding and knowing which open source software your business depends on so you can stay up to date with security issues and ensure software continuity.</w:t>
      </w:r>
    </w:p>
    <w:p w:rsidR="00D96E00" w:rsidRDefault="00184EF5" w:rsidP="00EE1893">
      <w:r w:rsidRPr="00544474">
        <w:rPr>
          <w:rFonts w:hint="eastAsia"/>
          <w:b/>
        </w:rPr>
        <w:t>2</w:t>
      </w:r>
      <w:r w:rsidRPr="00544474">
        <w:rPr>
          <w:rFonts w:hint="eastAsia"/>
          <w:b/>
        </w:rPr>
        <w:t>．</w:t>
      </w:r>
      <w:r w:rsidR="00D96E00" w:rsidRPr="00544474">
        <w:rPr>
          <w:rFonts w:hint="eastAsia"/>
          <w:b/>
        </w:rPr>
        <w:t>ビジネス</w:t>
      </w:r>
      <w:r w:rsidR="00040582" w:rsidRPr="00544474">
        <w:rPr>
          <w:rFonts w:hint="eastAsia"/>
          <w:b/>
        </w:rPr>
        <w:t>上重要な</w:t>
      </w:r>
      <w:r w:rsidR="00D96E00" w:rsidRPr="00544474">
        <w:rPr>
          <w:rFonts w:hint="eastAsia"/>
          <w:b/>
        </w:rPr>
        <w:t>アプリケーション</w:t>
      </w:r>
      <w:r w:rsidR="00040582" w:rsidRPr="00544474">
        <w:rPr>
          <w:rFonts w:hint="eastAsia"/>
          <w:b/>
        </w:rPr>
        <w:t>が依存してい</w:t>
      </w:r>
      <w:ins w:id="138" w:author="工内 隆" w:date="2018-09-03T10:44:00Z">
        <w:r w:rsidR="008E7FD9">
          <w:rPr>
            <w:rFonts w:hint="eastAsia"/>
            <w:b/>
          </w:rPr>
          <w:t>る、また</w:t>
        </w:r>
      </w:ins>
      <w:del w:id="139" w:author="工内 隆" w:date="2018-09-03T10:44:00Z">
        <w:r w:rsidR="00040582" w:rsidRPr="00544474" w:rsidDel="008E7FD9">
          <w:rPr>
            <w:rFonts w:hint="eastAsia"/>
            <w:b/>
          </w:rPr>
          <w:delText>たり</w:delText>
        </w:r>
      </w:del>
      <w:r w:rsidR="00040582" w:rsidRPr="00544474">
        <w:rPr>
          <w:rFonts w:hint="eastAsia"/>
          <w:b/>
        </w:rPr>
        <w:t>、</w:t>
      </w:r>
      <w:r w:rsidR="006A7B10">
        <w:rPr>
          <w:rFonts w:hint="eastAsia"/>
          <w:b/>
        </w:rPr>
        <w:t>それ</w:t>
      </w:r>
      <w:r w:rsidR="00040582" w:rsidRPr="00544474">
        <w:rPr>
          <w:rFonts w:hint="eastAsia"/>
          <w:b/>
        </w:rPr>
        <w:t>に統合されてい</w:t>
      </w:r>
      <w:del w:id="140" w:author="工内 隆" w:date="2018-09-03T10:45:00Z">
        <w:r w:rsidR="00040582" w:rsidRPr="00544474" w:rsidDel="008E7FD9">
          <w:rPr>
            <w:rFonts w:hint="eastAsia"/>
            <w:b/>
          </w:rPr>
          <w:delText>たり</w:delText>
        </w:r>
        <w:r w:rsidR="006A7B10" w:rsidDel="008E7FD9">
          <w:rPr>
            <w:rFonts w:hint="eastAsia"/>
            <w:b/>
          </w:rPr>
          <w:delText>してい</w:delText>
        </w:r>
      </w:del>
      <w:r w:rsidR="006A7B10">
        <w:rPr>
          <w:rFonts w:hint="eastAsia"/>
          <w:b/>
        </w:rPr>
        <w:t>る</w:t>
      </w:r>
      <w:r w:rsidR="00040582" w:rsidRPr="00544474">
        <w:rPr>
          <w:rFonts w:hint="eastAsia"/>
          <w:b/>
        </w:rPr>
        <w:t>必須</w:t>
      </w:r>
      <w:r w:rsidR="00D96E00" w:rsidRPr="00544474">
        <w:rPr>
          <w:rFonts w:hint="eastAsia"/>
          <w:b/>
        </w:rPr>
        <w:t>ソフトウェア</w:t>
      </w:r>
      <w:r w:rsidR="00040582" w:rsidRPr="00544474">
        <w:rPr>
          <w:rFonts w:hint="eastAsia"/>
          <w:b/>
        </w:rPr>
        <w:t>を</w:t>
      </w:r>
      <w:r w:rsidR="00D96E00" w:rsidRPr="00544474">
        <w:rPr>
          <w:rFonts w:hint="eastAsia"/>
          <w:b/>
        </w:rPr>
        <w:t>理解</w:t>
      </w:r>
      <w:r w:rsidR="00040582" w:rsidRPr="00544474">
        <w:rPr>
          <w:rFonts w:hint="eastAsia"/>
          <w:b/>
        </w:rPr>
        <w:t>しなければなりません</w:t>
      </w:r>
      <w:r w:rsidR="00D96E00" w:rsidRPr="00544474">
        <w:rPr>
          <w:rFonts w:hint="eastAsia"/>
          <w:b/>
        </w:rPr>
        <w:t>。</w:t>
      </w:r>
      <w:r w:rsidR="00D96E00" w:rsidRPr="00D96E00">
        <w:rPr>
          <w:rFonts w:hint="eastAsia"/>
        </w:rPr>
        <w:t xml:space="preserve"> </w:t>
      </w:r>
      <w:r w:rsidR="00D96E00" w:rsidRPr="00D96E00">
        <w:rPr>
          <w:rFonts w:hint="eastAsia"/>
        </w:rPr>
        <w:t>これは、あなたのビジネスが依存しているオープンソースソフトウェアを理解、</w:t>
      </w:r>
      <w:r w:rsidR="006A7B10">
        <w:rPr>
          <w:rFonts w:hint="eastAsia"/>
        </w:rPr>
        <w:t>把握</w:t>
      </w:r>
      <w:ins w:id="141" w:author="工内 隆" w:date="2018-09-03T10:46:00Z">
        <w:r w:rsidR="008E7FD9">
          <w:rPr>
            <w:rFonts w:hint="eastAsia"/>
          </w:rPr>
          <w:t>する</w:t>
        </w:r>
      </w:ins>
      <w:del w:id="142" w:author="工内 隆" w:date="2018-09-03T10:47:00Z">
        <w:r w:rsidR="006A7B10" w:rsidDel="008E7FD9">
          <w:rPr>
            <w:rFonts w:hint="eastAsia"/>
          </w:rPr>
          <w:delText>しているという</w:delText>
        </w:r>
      </w:del>
      <w:r w:rsidR="00D96E00" w:rsidRPr="00D96E00">
        <w:rPr>
          <w:rFonts w:hint="eastAsia"/>
        </w:rPr>
        <w:t>ことを意味</w:t>
      </w:r>
      <w:r w:rsidR="00040582">
        <w:rPr>
          <w:rFonts w:hint="eastAsia"/>
        </w:rPr>
        <w:t>します。それにより</w:t>
      </w:r>
      <w:r w:rsidR="00D96E00" w:rsidRPr="00D96E00">
        <w:rPr>
          <w:rFonts w:hint="eastAsia"/>
        </w:rPr>
        <w:t>、セキュリティ問題</w:t>
      </w:r>
      <w:r w:rsidR="00040582">
        <w:rPr>
          <w:rFonts w:hint="eastAsia"/>
        </w:rPr>
        <w:t>の最新状況を常に把握でき、</w:t>
      </w:r>
      <w:r w:rsidR="00D96E00" w:rsidRPr="00D96E00">
        <w:rPr>
          <w:rFonts w:hint="eastAsia"/>
        </w:rPr>
        <w:t>ソフトウェアの継続</w:t>
      </w:r>
      <w:r w:rsidR="00040582">
        <w:rPr>
          <w:rFonts w:hint="eastAsia"/>
        </w:rPr>
        <w:t>的利用を確実にする</w:t>
      </w:r>
      <w:r w:rsidR="00040582">
        <w:rPr>
          <w:rFonts w:hint="eastAsia"/>
        </w:rPr>
        <w:lastRenderedPageBreak/>
        <w:t>ことができます。</w:t>
      </w:r>
    </w:p>
    <w:p w:rsidR="00D96E00" w:rsidRDefault="00D96E00" w:rsidP="00EE1893"/>
    <w:p w:rsidR="00EE1893" w:rsidRDefault="00184EF5" w:rsidP="00EE1893">
      <w:r>
        <w:rPr>
          <w:rFonts w:hint="eastAsia"/>
        </w:rPr>
        <w:t>3</w:t>
      </w:r>
      <w:r>
        <w:rPr>
          <w:rFonts w:hint="eastAsia"/>
        </w:rPr>
        <w:t>．</w:t>
      </w:r>
      <w:r w:rsidR="00EE1893">
        <w:t xml:space="preserve">    Research existing tools and decide what you can use as-is, or build out to suit your needs. Don’t start from scratch for every tool. See what is out there and being used in the open source communities you are in and get advice and feedback about those tools. Linger in online development communities to see what works and ask for recommendations and advice. Ask questions at open source conferences, talk to fellow developers in Birds-of-a-Feather sessions, and learn from others who are already doing what you want to do.</w:t>
      </w:r>
    </w:p>
    <w:p w:rsidR="00EE1893" w:rsidRDefault="00184EF5" w:rsidP="00EE1893">
      <w:r w:rsidRPr="00544474">
        <w:rPr>
          <w:rFonts w:hint="eastAsia"/>
          <w:b/>
        </w:rPr>
        <w:t>3</w:t>
      </w:r>
      <w:r w:rsidRPr="00544474">
        <w:rPr>
          <w:rFonts w:hint="eastAsia"/>
          <w:b/>
        </w:rPr>
        <w:t>．</w:t>
      </w:r>
      <w:r w:rsidR="00306446" w:rsidRPr="00544474">
        <w:rPr>
          <w:rFonts w:hint="eastAsia"/>
          <w:b/>
        </w:rPr>
        <w:t>既存のツールを調査し、そのまま使用する</w:t>
      </w:r>
      <w:r w:rsidR="0081329A">
        <w:rPr>
          <w:rFonts w:hint="eastAsia"/>
          <w:b/>
        </w:rPr>
        <w:t>の</w:t>
      </w:r>
      <w:r w:rsidR="00306446" w:rsidRPr="00544474">
        <w:rPr>
          <w:rFonts w:hint="eastAsia"/>
          <w:b/>
        </w:rPr>
        <w:t>か、ニーズに合わせて改造する</w:t>
      </w:r>
      <w:r w:rsidR="0081329A">
        <w:rPr>
          <w:rFonts w:hint="eastAsia"/>
          <w:b/>
        </w:rPr>
        <w:t>の</w:t>
      </w:r>
      <w:r w:rsidR="00306446" w:rsidRPr="00544474">
        <w:rPr>
          <w:rFonts w:hint="eastAsia"/>
          <w:b/>
        </w:rPr>
        <w:t>かを決めます。</w:t>
      </w:r>
      <w:r w:rsidR="00306446" w:rsidRPr="00306446">
        <w:rPr>
          <w:rFonts w:hint="eastAsia"/>
        </w:rPr>
        <w:t xml:space="preserve"> </w:t>
      </w:r>
      <w:r w:rsidR="00306446">
        <w:rPr>
          <w:rFonts w:hint="eastAsia"/>
        </w:rPr>
        <w:t>どの</w:t>
      </w:r>
      <w:r w:rsidR="00797D3B">
        <w:rPr>
          <w:rFonts w:hint="eastAsia"/>
        </w:rPr>
        <w:t>ような</w:t>
      </w:r>
      <w:r w:rsidR="00306446">
        <w:rPr>
          <w:rFonts w:hint="eastAsia"/>
        </w:rPr>
        <w:t>ツール</w:t>
      </w:r>
      <w:r w:rsidR="00797D3B">
        <w:rPr>
          <w:rFonts w:hint="eastAsia"/>
        </w:rPr>
        <w:t>であっても</w:t>
      </w:r>
      <w:r w:rsidR="00306446">
        <w:rPr>
          <w:rFonts w:hint="eastAsia"/>
        </w:rPr>
        <w:t>ゼロから開発</w:t>
      </w:r>
      <w:ins w:id="143" w:author="工内 隆" w:date="2018-09-03T10:50:00Z">
        <w:r w:rsidR="00F07D97">
          <w:rPr>
            <w:rFonts w:hint="eastAsia"/>
          </w:rPr>
          <w:t>し</w:t>
        </w:r>
      </w:ins>
      <w:ins w:id="144" w:author="工内 隆" w:date="2018-09-03T10:51:00Z">
        <w:r w:rsidR="00F07D97">
          <w:rPr>
            <w:rFonts w:hint="eastAsia"/>
          </w:rPr>
          <w:t>てはいけません</w:t>
        </w:r>
      </w:ins>
      <w:del w:id="145" w:author="工内 隆" w:date="2018-09-03T10:51:00Z">
        <w:r w:rsidR="00306446" w:rsidDel="00F07D97">
          <w:rPr>
            <w:rFonts w:hint="eastAsia"/>
          </w:rPr>
          <w:delText>するのはだめです</w:delText>
        </w:r>
      </w:del>
      <w:r w:rsidR="00306446" w:rsidRPr="00306446">
        <w:rPr>
          <w:rFonts w:hint="eastAsia"/>
        </w:rPr>
        <w:t>。</w:t>
      </w:r>
      <w:r w:rsidR="00306446" w:rsidRPr="00306446">
        <w:rPr>
          <w:rFonts w:hint="eastAsia"/>
        </w:rPr>
        <w:t xml:space="preserve"> </w:t>
      </w:r>
      <w:r w:rsidR="00306446">
        <w:rPr>
          <w:rFonts w:hint="eastAsia"/>
        </w:rPr>
        <w:t>まずどんなものがあるか</w:t>
      </w:r>
      <w:r w:rsidR="00587F77">
        <w:rPr>
          <w:rFonts w:hint="eastAsia"/>
        </w:rPr>
        <w:t>、どのようなものが</w:t>
      </w:r>
      <w:r w:rsidR="00306446" w:rsidRPr="00306446">
        <w:rPr>
          <w:rFonts w:hint="eastAsia"/>
        </w:rPr>
        <w:t>オープンソース</w:t>
      </w:r>
      <w:r w:rsidR="0075015B">
        <w:rPr>
          <w:rFonts w:hint="eastAsia"/>
        </w:rPr>
        <w:t xml:space="preserve">　コミュニティ</w:t>
      </w:r>
      <w:r w:rsidR="00306446" w:rsidRPr="00306446">
        <w:rPr>
          <w:rFonts w:hint="eastAsia"/>
        </w:rPr>
        <w:t>で使用されている</w:t>
      </w:r>
      <w:r w:rsidR="00587F77">
        <w:rPr>
          <w:rFonts w:hint="eastAsia"/>
        </w:rPr>
        <w:t>のかを調べて</w:t>
      </w:r>
      <w:r w:rsidR="00306446" w:rsidRPr="00306446">
        <w:rPr>
          <w:rFonts w:hint="eastAsia"/>
        </w:rPr>
        <w:t>、</w:t>
      </w:r>
      <w:r w:rsidR="00797D3B">
        <w:rPr>
          <w:rFonts w:hint="eastAsia"/>
        </w:rPr>
        <w:t>彼らから</w:t>
      </w:r>
      <w:r w:rsidR="00306446" w:rsidRPr="00306446">
        <w:rPr>
          <w:rFonts w:hint="eastAsia"/>
        </w:rPr>
        <w:t>ツールに関するアドバイスや</w:t>
      </w:r>
      <w:r w:rsidR="00587F77">
        <w:rPr>
          <w:rFonts w:hint="eastAsia"/>
        </w:rPr>
        <w:t>フィードバック</w:t>
      </w:r>
      <w:r w:rsidR="00306446" w:rsidRPr="00306446">
        <w:rPr>
          <w:rFonts w:hint="eastAsia"/>
        </w:rPr>
        <w:t>を</w:t>
      </w:r>
      <w:r w:rsidR="00587F77">
        <w:rPr>
          <w:rFonts w:hint="eastAsia"/>
        </w:rPr>
        <w:t>得てください</w:t>
      </w:r>
      <w:r w:rsidR="00306446" w:rsidRPr="00306446">
        <w:rPr>
          <w:rFonts w:hint="eastAsia"/>
        </w:rPr>
        <w:t>。</w:t>
      </w:r>
      <w:r w:rsidR="00306446" w:rsidRPr="00306446">
        <w:rPr>
          <w:rFonts w:hint="eastAsia"/>
        </w:rPr>
        <w:t xml:space="preserve"> </w:t>
      </w:r>
      <w:r w:rsidR="00306446" w:rsidRPr="00306446">
        <w:rPr>
          <w:rFonts w:hint="eastAsia"/>
        </w:rPr>
        <w:t>開発コミュニティ</w:t>
      </w:r>
      <w:r w:rsidR="00587F77">
        <w:rPr>
          <w:rFonts w:hint="eastAsia"/>
        </w:rPr>
        <w:t>に</w:t>
      </w:r>
      <w:r w:rsidR="00797D3B">
        <w:rPr>
          <w:rFonts w:hint="eastAsia"/>
        </w:rPr>
        <w:t>アクセス</w:t>
      </w:r>
      <w:r w:rsidR="00587F77">
        <w:rPr>
          <w:rFonts w:hint="eastAsia"/>
        </w:rPr>
        <w:t>して、</w:t>
      </w:r>
      <w:r w:rsidR="00306446" w:rsidRPr="00306446">
        <w:rPr>
          <w:rFonts w:hint="eastAsia"/>
        </w:rPr>
        <w:t>何がうまくいっているかを</w:t>
      </w:r>
      <w:r w:rsidR="00587F77">
        <w:rPr>
          <w:rFonts w:hint="eastAsia"/>
        </w:rPr>
        <w:t>調べて</w:t>
      </w:r>
      <w:r w:rsidR="00306446" w:rsidRPr="00306446">
        <w:rPr>
          <w:rFonts w:hint="eastAsia"/>
        </w:rPr>
        <w:t>、</w:t>
      </w:r>
      <w:r w:rsidR="00587F77">
        <w:rPr>
          <w:rFonts w:hint="eastAsia"/>
        </w:rPr>
        <w:t>推奨、</w:t>
      </w:r>
      <w:r w:rsidR="00306446" w:rsidRPr="00306446">
        <w:rPr>
          <w:rFonts w:hint="eastAsia"/>
        </w:rPr>
        <w:t>助言を求め</w:t>
      </w:r>
      <w:r w:rsidR="00587F77">
        <w:rPr>
          <w:rFonts w:hint="eastAsia"/>
        </w:rPr>
        <w:t>てください</w:t>
      </w:r>
      <w:r w:rsidR="00306446" w:rsidRPr="00306446">
        <w:rPr>
          <w:rFonts w:hint="eastAsia"/>
        </w:rPr>
        <w:t>。</w:t>
      </w:r>
      <w:r w:rsidR="00306446" w:rsidRPr="00306446">
        <w:rPr>
          <w:rFonts w:hint="eastAsia"/>
        </w:rPr>
        <w:t xml:space="preserve"> </w:t>
      </w:r>
      <w:r w:rsidR="00306446" w:rsidRPr="00306446">
        <w:rPr>
          <w:rFonts w:hint="eastAsia"/>
        </w:rPr>
        <w:t>オープンソース</w:t>
      </w:r>
      <w:r w:rsidR="00587F77">
        <w:rPr>
          <w:rFonts w:hint="eastAsia"/>
        </w:rPr>
        <w:t xml:space="preserve">　</w:t>
      </w:r>
      <w:r w:rsidR="00306446" w:rsidRPr="00306446">
        <w:rPr>
          <w:rFonts w:hint="eastAsia"/>
        </w:rPr>
        <w:t>カンファレンスで質問したり、</w:t>
      </w:r>
      <w:r w:rsidR="00587F77">
        <w:rPr>
          <w:rFonts w:hint="eastAsia"/>
        </w:rPr>
        <w:t>BOF</w:t>
      </w:r>
      <w:r w:rsidR="00306446" w:rsidRPr="00306446">
        <w:rPr>
          <w:rFonts w:hint="eastAsia"/>
        </w:rPr>
        <w:t>セッションで開発者</w:t>
      </w:r>
      <w:r w:rsidR="00587F77">
        <w:rPr>
          <w:rFonts w:hint="eastAsia"/>
        </w:rPr>
        <w:t>仲間</w:t>
      </w:r>
      <w:r w:rsidR="00306446" w:rsidRPr="00306446">
        <w:rPr>
          <w:rFonts w:hint="eastAsia"/>
        </w:rPr>
        <w:t>と話したり</w:t>
      </w:r>
      <w:r w:rsidR="00587F77">
        <w:rPr>
          <w:rFonts w:hint="eastAsia"/>
        </w:rPr>
        <w:t>して</w:t>
      </w:r>
      <w:r w:rsidR="00306446" w:rsidRPr="00306446">
        <w:rPr>
          <w:rFonts w:hint="eastAsia"/>
        </w:rPr>
        <w:t>、</w:t>
      </w:r>
      <w:r w:rsidR="00587F77">
        <w:rPr>
          <w:rFonts w:hint="eastAsia"/>
        </w:rPr>
        <w:t>あなたが</w:t>
      </w:r>
      <w:r w:rsidR="00306446" w:rsidRPr="00306446">
        <w:rPr>
          <w:rFonts w:hint="eastAsia"/>
        </w:rPr>
        <w:t>やり</w:t>
      </w:r>
      <w:r w:rsidR="00587F77">
        <w:rPr>
          <w:rFonts w:hint="eastAsia"/>
        </w:rPr>
        <w:t>たかった</w:t>
      </w:r>
      <w:r w:rsidR="00306446" w:rsidRPr="00306446">
        <w:rPr>
          <w:rFonts w:hint="eastAsia"/>
        </w:rPr>
        <w:t>ことを</w:t>
      </w:r>
      <w:del w:id="146" w:author="工内 隆" w:date="2018-09-03T10:55:00Z">
        <w:r w:rsidR="00587F77" w:rsidDel="00F07D97">
          <w:rPr>
            <w:rFonts w:hint="eastAsia"/>
          </w:rPr>
          <w:delText>、</w:delText>
        </w:r>
      </w:del>
      <w:r w:rsidR="00587F77" w:rsidRPr="00587F77">
        <w:rPr>
          <w:rFonts w:hint="eastAsia"/>
        </w:rPr>
        <w:t>既に</w:t>
      </w:r>
      <w:del w:id="147" w:author="工内 隆" w:date="2018-09-03T10:55:00Z">
        <w:r w:rsidR="00587F77" w:rsidRPr="00587F77" w:rsidDel="00F07D97">
          <w:rPr>
            <w:rFonts w:hint="eastAsia"/>
          </w:rPr>
          <w:delText>、</w:delText>
        </w:r>
      </w:del>
      <w:r w:rsidR="00306446" w:rsidRPr="00306446">
        <w:rPr>
          <w:rFonts w:hint="eastAsia"/>
        </w:rPr>
        <w:t>やっている人から学びましょう。</w:t>
      </w:r>
    </w:p>
    <w:p w:rsidR="00306446" w:rsidRDefault="00306446" w:rsidP="00EE1893"/>
    <w:p w:rsidR="00EE1893" w:rsidRDefault="00EE1893" w:rsidP="00EE1893">
      <w:r>
        <w:t>Once selected, the tools must then be implemented, which requires several additional steps:</w:t>
      </w:r>
    </w:p>
    <w:p w:rsidR="00EE1893" w:rsidRDefault="00797D3B" w:rsidP="00EE1893">
      <w:r>
        <w:rPr>
          <w:rFonts w:hint="eastAsia"/>
        </w:rPr>
        <w:t>ツールを選択したら、それを実装</w:t>
      </w:r>
      <w:ins w:id="148" w:author="工内 隆" w:date="2018-09-03T10:56:00Z">
        <w:r w:rsidR="00F07D97">
          <w:rPr>
            <w:rFonts w:hint="eastAsia"/>
          </w:rPr>
          <w:t>しなければなりませんが、そこ</w:t>
        </w:r>
      </w:ins>
      <w:del w:id="149" w:author="工内 隆" w:date="2018-09-03T10:57:00Z">
        <w:r w:rsidDel="00F07D97">
          <w:rPr>
            <w:rFonts w:hint="eastAsia"/>
          </w:rPr>
          <w:delText>する</w:delText>
        </w:r>
      </w:del>
      <w:r>
        <w:rPr>
          <w:rFonts w:hint="eastAsia"/>
        </w:rPr>
        <w:t>にはいくつかのステップが必要になります。</w:t>
      </w:r>
    </w:p>
    <w:p w:rsidR="00797D3B" w:rsidRDefault="00797D3B" w:rsidP="00EE1893"/>
    <w:p w:rsidR="00EE1893" w:rsidRDefault="00184EF5" w:rsidP="00EE1893">
      <w:r>
        <w:rPr>
          <w:rFonts w:hint="eastAsia"/>
        </w:rPr>
        <w:t>1</w:t>
      </w:r>
      <w:r>
        <w:rPr>
          <w:rFonts w:hint="eastAsia"/>
        </w:rPr>
        <w:t>．</w:t>
      </w:r>
      <w:r w:rsidR="00EE1893">
        <w:t xml:space="preserve">    Create an internal infrastructure to support, manage, and use the tools. Through your newly-formed open source program office, designate someone to maintain and build the internal infrastructure that will distribute the tools through an online internal portal where they are kept and organized into tasks and features. In this tool portal you can make the tools available to all developers or restrict them to specific users through authentications and permissions based on their jobs and requirements.</w:t>
      </w:r>
    </w:p>
    <w:p w:rsidR="00797D3B" w:rsidRDefault="00184EF5" w:rsidP="00EE1893">
      <w:r w:rsidRPr="00544474">
        <w:rPr>
          <w:rFonts w:hint="eastAsia"/>
          <w:b/>
        </w:rPr>
        <w:t>1</w:t>
      </w:r>
      <w:r w:rsidRPr="00544474">
        <w:rPr>
          <w:rFonts w:hint="eastAsia"/>
          <w:b/>
        </w:rPr>
        <w:t>．</w:t>
      </w:r>
      <w:r w:rsidR="00797D3B" w:rsidRPr="00544474">
        <w:rPr>
          <w:rFonts w:hint="eastAsia"/>
          <w:b/>
        </w:rPr>
        <w:t>ツールをサポート、管理、使用するためのインフラストラクチャを</w:t>
      </w:r>
      <w:r w:rsidR="00EA687F" w:rsidRPr="00544474">
        <w:rPr>
          <w:rFonts w:hint="eastAsia"/>
          <w:b/>
        </w:rPr>
        <w:t>社内に構築します</w:t>
      </w:r>
      <w:r w:rsidR="00797D3B" w:rsidRPr="00544474">
        <w:rPr>
          <w:rFonts w:hint="eastAsia"/>
          <w:b/>
        </w:rPr>
        <w:t>。</w:t>
      </w:r>
      <w:ins w:id="150" w:author="工内 隆" w:date="2018-09-03T11:02:00Z">
        <w:r w:rsidR="00B109B7" w:rsidRPr="00173585">
          <w:rPr>
            <w:rFonts w:hint="eastAsia"/>
          </w:rPr>
          <w:t>新たに</w:t>
        </w:r>
        <w:r w:rsidR="00B109B7">
          <w:rPr>
            <w:rFonts w:hint="eastAsia"/>
          </w:rPr>
          <w:t>設立</w:t>
        </w:r>
        <w:r w:rsidR="00B109B7" w:rsidRPr="00173585">
          <w:rPr>
            <w:rFonts w:hint="eastAsia"/>
          </w:rPr>
          <w:t>したオープンソース　プログラムオフィス</w:t>
        </w:r>
        <w:r w:rsidR="00B109B7">
          <w:rPr>
            <w:rFonts w:hint="eastAsia"/>
          </w:rPr>
          <w:t>は、</w:t>
        </w:r>
      </w:ins>
      <w:moveToRangeStart w:id="151" w:author="工内 隆" w:date="2018-09-03T11:01:00Z" w:name="move523735834"/>
      <w:ins w:id="152" w:author="工内 隆" w:date="2018-09-03T11:01:00Z">
        <w:r w:rsidR="00B109B7">
          <w:rPr>
            <w:rFonts w:hint="eastAsia"/>
          </w:rPr>
          <w:t>それらのインフラストラクチャを構築、保守する人</w:t>
        </w:r>
      </w:ins>
      <w:ins w:id="153" w:author="工内 隆" w:date="2018-09-03T11:02:00Z">
        <w:r w:rsidR="00B109B7">
          <w:rPr>
            <w:rFonts w:hint="eastAsia"/>
          </w:rPr>
          <w:t>を指名します。</w:t>
        </w:r>
      </w:ins>
      <w:moveToRangeEnd w:id="151"/>
      <w:r w:rsidR="00797D3B" w:rsidRPr="00797D3B">
        <w:rPr>
          <w:rFonts w:hint="eastAsia"/>
        </w:rPr>
        <w:t>ツール</w:t>
      </w:r>
      <w:ins w:id="154" w:author="工内 隆" w:date="2018-09-03T11:04:00Z">
        <w:r w:rsidR="00B109B7">
          <w:rPr>
            <w:rFonts w:hint="eastAsia"/>
          </w:rPr>
          <w:t>は、</w:t>
        </w:r>
      </w:ins>
      <w:del w:id="155" w:author="工内 隆" w:date="2018-09-03T11:04:00Z">
        <w:r w:rsidR="00173585" w:rsidDel="00B109B7">
          <w:rPr>
            <w:rFonts w:hint="eastAsia"/>
          </w:rPr>
          <w:delText>を</w:delText>
        </w:r>
      </w:del>
      <w:r w:rsidR="00173585">
        <w:rPr>
          <w:rFonts w:hint="eastAsia"/>
        </w:rPr>
        <w:t>その役割、機能などで整理した社内</w:t>
      </w:r>
      <w:r w:rsidR="00173585" w:rsidRPr="00173585">
        <w:rPr>
          <w:rFonts w:hint="eastAsia"/>
        </w:rPr>
        <w:t>オンラインポータルを通</w:t>
      </w:r>
      <w:r w:rsidR="00173585">
        <w:rPr>
          <w:rFonts w:hint="eastAsia"/>
        </w:rPr>
        <w:t>して</w:t>
      </w:r>
      <w:r w:rsidR="0081329A">
        <w:rPr>
          <w:rFonts w:hint="eastAsia"/>
        </w:rPr>
        <w:t>そこから</w:t>
      </w:r>
      <w:del w:id="156" w:author="工内 隆" w:date="2018-09-03T11:05:00Z">
        <w:r w:rsidR="0081329A" w:rsidDel="00B109B7">
          <w:rPr>
            <w:rFonts w:hint="eastAsia"/>
          </w:rPr>
          <w:delText>ツールを</w:delText>
        </w:r>
      </w:del>
      <w:r w:rsidR="0081329A">
        <w:rPr>
          <w:rFonts w:hint="eastAsia"/>
        </w:rPr>
        <w:t>提供</w:t>
      </w:r>
      <w:ins w:id="157" w:author="工内 隆" w:date="2018-09-03T11:05:00Z">
        <w:r w:rsidR="00B109B7">
          <w:rPr>
            <w:rFonts w:hint="eastAsia"/>
          </w:rPr>
          <w:t>され</w:t>
        </w:r>
      </w:ins>
      <w:del w:id="158" w:author="工内 隆" w:date="2018-09-03T11:05:00Z">
        <w:r w:rsidR="0081329A" w:rsidDel="00B109B7">
          <w:rPr>
            <w:rFonts w:hint="eastAsia"/>
          </w:rPr>
          <w:delText>し</w:delText>
        </w:r>
      </w:del>
      <w:r w:rsidR="0081329A">
        <w:rPr>
          <w:rFonts w:hint="eastAsia"/>
        </w:rPr>
        <w:t>ます。</w:t>
      </w:r>
      <w:del w:id="159" w:author="工内 隆" w:date="2018-09-03T11:01:00Z">
        <w:r w:rsidR="00173585" w:rsidDel="00B109B7">
          <w:rPr>
            <w:rFonts w:hint="eastAsia"/>
          </w:rPr>
          <w:delText>それら</w:delText>
        </w:r>
        <w:r w:rsidR="0081329A" w:rsidDel="00B109B7">
          <w:rPr>
            <w:rFonts w:hint="eastAsia"/>
          </w:rPr>
          <w:delText>の</w:delText>
        </w:r>
        <w:r w:rsidR="00173585" w:rsidDel="00B109B7">
          <w:rPr>
            <w:rFonts w:hint="eastAsia"/>
          </w:rPr>
          <w:delText>インフラストラクチャを構築、保守する人</w:delText>
        </w:r>
        <w:r w:rsidR="0081329A" w:rsidDel="00B109B7">
          <w:rPr>
            <w:rFonts w:hint="eastAsia"/>
          </w:rPr>
          <w:delText>は</w:delText>
        </w:r>
        <w:r w:rsidR="00173585" w:rsidDel="00B109B7">
          <w:rPr>
            <w:rFonts w:hint="eastAsia"/>
          </w:rPr>
          <w:delText>、</w:delText>
        </w:r>
        <w:r w:rsidR="00173585" w:rsidRPr="00173585" w:rsidDel="00B109B7">
          <w:rPr>
            <w:rFonts w:hint="eastAsia"/>
          </w:rPr>
          <w:delText>新たに</w:delText>
        </w:r>
        <w:r w:rsidR="0081329A" w:rsidDel="00B109B7">
          <w:rPr>
            <w:rFonts w:hint="eastAsia"/>
          </w:rPr>
          <w:delText>設立</w:delText>
        </w:r>
        <w:r w:rsidR="00173585" w:rsidRPr="00173585" w:rsidDel="00B109B7">
          <w:rPr>
            <w:rFonts w:hint="eastAsia"/>
          </w:rPr>
          <w:delText>したオープンソース　プログラムオフィスから</w:delText>
        </w:r>
        <w:r w:rsidR="0081329A" w:rsidDel="00B109B7">
          <w:rPr>
            <w:rFonts w:hint="eastAsia"/>
          </w:rPr>
          <w:delText>割り当て</w:delText>
        </w:r>
        <w:r w:rsidR="00173585" w:rsidDel="00B109B7">
          <w:rPr>
            <w:rFonts w:hint="eastAsia"/>
          </w:rPr>
          <w:delText>ます。</w:delText>
        </w:r>
      </w:del>
      <w:r w:rsidR="00797D3B" w:rsidRPr="00797D3B">
        <w:rPr>
          <w:rFonts w:hint="eastAsia"/>
        </w:rPr>
        <w:t>このツールポータルでは、ツールをすべての開発者が使用できるようにする</w:t>
      </w:r>
      <w:r w:rsidR="00A203F2">
        <w:rPr>
          <w:rFonts w:hint="eastAsia"/>
        </w:rPr>
        <w:t>ことも</w:t>
      </w:r>
      <w:r w:rsidR="0081329A">
        <w:rPr>
          <w:rFonts w:hint="eastAsia"/>
        </w:rPr>
        <w:t>できますが</w:t>
      </w:r>
      <w:r w:rsidR="00797D3B" w:rsidRPr="00797D3B">
        <w:rPr>
          <w:rFonts w:hint="eastAsia"/>
        </w:rPr>
        <w:t>、認証とアクセス許可を使</w:t>
      </w:r>
      <w:r w:rsidR="00797D3B" w:rsidRPr="00797D3B">
        <w:rPr>
          <w:rFonts w:hint="eastAsia"/>
        </w:rPr>
        <w:lastRenderedPageBreak/>
        <w:t>用して</w:t>
      </w:r>
      <w:r w:rsidR="00A203F2">
        <w:rPr>
          <w:rFonts w:hint="eastAsia"/>
        </w:rPr>
        <w:t>、彼らの</w:t>
      </w:r>
      <w:r w:rsidR="0081329A">
        <w:rPr>
          <w:rFonts w:hint="eastAsia"/>
        </w:rPr>
        <w:t>業務内容</w:t>
      </w:r>
      <w:r w:rsidR="00A203F2">
        <w:rPr>
          <w:rFonts w:hint="eastAsia"/>
        </w:rPr>
        <w:t>、</w:t>
      </w:r>
      <w:r w:rsidR="00A203F2" w:rsidRPr="00A203F2">
        <w:rPr>
          <w:rFonts w:hint="eastAsia"/>
        </w:rPr>
        <w:t>要件に基づいて</w:t>
      </w:r>
      <w:r w:rsidR="00A203F2">
        <w:rPr>
          <w:rFonts w:hint="eastAsia"/>
        </w:rPr>
        <w:t>アクセスを</w:t>
      </w:r>
      <w:r w:rsidR="00797D3B" w:rsidRPr="00797D3B">
        <w:rPr>
          <w:rFonts w:hint="eastAsia"/>
        </w:rPr>
        <w:t>特定のユーザーに制限すること</w:t>
      </w:r>
      <w:r w:rsidR="00A203F2">
        <w:rPr>
          <w:rFonts w:hint="eastAsia"/>
        </w:rPr>
        <w:t>も</w:t>
      </w:r>
      <w:r w:rsidR="00797D3B" w:rsidRPr="00797D3B">
        <w:rPr>
          <w:rFonts w:hint="eastAsia"/>
        </w:rPr>
        <w:t>できます。</w:t>
      </w:r>
    </w:p>
    <w:p w:rsidR="00797D3B" w:rsidRDefault="00797D3B" w:rsidP="00EE1893"/>
    <w:p w:rsidR="00EE1893" w:rsidRDefault="00462D14" w:rsidP="00EE1893">
      <w:r>
        <w:rPr>
          <w:rFonts w:hint="eastAsia"/>
        </w:rPr>
        <w:t>2</w:t>
      </w:r>
      <w:r>
        <w:rPr>
          <w:rFonts w:hint="eastAsia"/>
        </w:rPr>
        <w:t>．</w:t>
      </w:r>
      <w:r w:rsidR="00EE1893">
        <w:t xml:space="preserve">    Provide training plans for employees who will use the tools. Just getting the tools isn’t enough. Now you have to be sure that your developers know how to use them and are mastering their capabilities. This is where training programs, whether online, in classrooms or in small lunchtime group settings, will be important to reap the benefits of their use. Ask your developers which learning methods work best for them and let them choose how they want to learn.</w:t>
      </w:r>
    </w:p>
    <w:p w:rsidR="00A203F2" w:rsidRDefault="00462D14" w:rsidP="00EE1893">
      <w:r w:rsidRPr="00544474">
        <w:rPr>
          <w:rFonts w:hint="eastAsia"/>
          <w:b/>
        </w:rPr>
        <w:t>2</w:t>
      </w:r>
      <w:r w:rsidRPr="00544474">
        <w:rPr>
          <w:rFonts w:hint="eastAsia"/>
          <w:b/>
        </w:rPr>
        <w:t>．</w:t>
      </w:r>
      <w:r w:rsidR="00A203F2" w:rsidRPr="00544474">
        <w:rPr>
          <w:rFonts w:hint="eastAsia"/>
          <w:b/>
        </w:rPr>
        <w:t>ツールを使用する従業員の</w:t>
      </w:r>
      <w:r w:rsidR="003D190D" w:rsidRPr="00544474">
        <w:rPr>
          <w:rFonts w:hint="eastAsia"/>
          <w:b/>
        </w:rPr>
        <w:t>ために</w:t>
      </w:r>
      <w:r w:rsidR="00A203F2" w:rsidRPr="00544474">
        <w:rPr>
          <w:rFonts w:hint="eastAsia"/>
          <w:b/>
        </w:rPr>
        <w:t>トレーニング計画を</w:t>
      </w:r>
      <w:r w:rsidR="003D190D" w:rsidRPr="00544474">
        <w:rPr>
          <w:rFonts w:hint="eastAsia"/>
          <w:b/>
        </w:rPr>
        <w:t>作成</w:t>
      </w:r>
      <w:r w:rsidR="00A203F2" w:rsidRPr="00544474">
        <w:rPr>
          <w:rFonts w:hint="eastAsia"/>
          <w:b/>
        </w:rPr>
        <w:t>します。</w:t>
      </w:r>
      <w:r w:rsidR="00A203F2" w:rsidRPr="00544474">
        <w:rPr>
          <w:rFonts w:hint="eastAsia"/>
          <w:b/>
        </w:rPr>
        <w:t xml:space="preserve"> </w:t>
      </w:r>
      <w:r w:rsidR="00A203F2" w:rsidRPr="00A203F2">
        <w:rPr>
          <w:rFonts w:hint="eastAsia"/>
        </w:rPr>
        <w:t>ツールを</w:t>
      </w:r>
      <w:r w:rsidR="003D190D">
        <w:rPr>
          <w:rFonts w:hint="eastAsia"/>
        </w:rPr>
        <w:t>入手する</w:t>
      </w:r>
      <w:r w:rsidR="00A203F2" w:rsidRPr="00A203F2">
        <w:rPr>
          <w:rFonts w:hint="eastAsia"/>
        </w:rPr>
        <w:t>だけでは不十分です。</w:t>
      </w:r>
      <w:r w:rsidR="00A203F2" w:rsidRPr="00A203F2">
        <w:rPr>
          <w:rFonts w:hint="eastAsia"/>
        </w:rPr>
        <w:t xml:space="preserve"> </w:t>
      </w:r>
      <w:r w:rsidR="00A203F2" w:rsidRPr="00A203F2">
        <w:rPr>
          <w:rFonts w:hint="eastAsia"/>
        </w:rPr>
        <w:t>開発者が</w:t>
      </w:r>
      <w:r w:rsidR="003D190D">
        <w:rPr>
          <w:rFonts w:hint="eastAsia"/>
        </w:rPr>
        <w:t>ツール</w:t>
      </w:r>
      <w:r w:rsidR="00A203F2" w:rsidRPr="00A203F2">
        <w:rPr>
          <w:rFonts w:hint="eastAsia"/>
        </w:rPr>
        <w:t>の使い方</w:t>
      </w:r>
      <w:del w:id="160" w:author="工内 隆" w:date="2018-09-03T11:09:00Z">
        <w:r w:rsidR="0081329A" w:rsidDel="00B109B7">
          <w:rPr>
            <w:rFonts w:hint="eastAsia"/>
          </w:rPr>
          <w:delText>や用途</w:delText>
        </w:r>
      </w:del>
      <w:r w:rsidR="00A203F2" w:rsidRPr="00A203F2">
        <w:rPr>
          <w:rFonts w:hint="eastAsia"/>
        </w:rPr>
        <w:t>を理解</w:t>
      </w:r>
      <w:ins w:id="161" w:author="工内 隆" w:date="2018-09-03T11:09:00Z">
        <w:r w:rsidR="00B109B7">
          <w:rPr>
            <w:rFonts w:hint="eastAsia"/>
          </w:rPr>
          <w:t>し</w:t>
        </w:r>
      </w:ins>
      <w:r w:rsidR="00A203F2" w:rsidRPr="00A203F2">
        <w:rPr>
          <w:rFonts w:hint="eastAsia"/>
        </w:rPr>
        <w:t>、</w:t>
      </w:r>
      <w:ins w:id="162" w:author="工内 隆" w:date="2018-09-03T11:14:00Z">
        <w:r w:rsidR="008163A2">
          <w:rPr>
            <w:rFonts w:hint="eastAsia"/>
          </w:rPr>
          <w:t>ツールの</w:t>
        </w:r>
      </w:ins>
      <w:ins w:id="163" w:author="工内 隆" w:date="2018-09-03T11:15:00Z">
        <w:r w:rsidR="008163A2">
          <w:rPr>
            <w:rFonts w:hint="eastAsia"/>
          </w:rPr>
          <w:t>特性を習熟</w:t>
        </w:r>
      </w:ins>
      <w:del w:id="164" w:author="工内 隆" w:date="2018-09-03T11:15:00Z">
        <w:r w:rsidR="00A203F2" w:rsidRPr="00A203F2" w:rsidDel="008163A2">
          <w:rPr>
            <w:rFonts w:hint="eastAsia"/>
          </w:rPr>
          <w:delText>習得</w:delText>
        </w:r>
      </w:del>
      <w:r w:rsidR="00263693">
        <w:rPr>
          <w:rFonts w:hint="eastAsia"/>
        </w:rPr>
        <w:t>できるように</w:t>
      </w:r>
      <w:r w:rsidR="003D190D">
        <w:rPr>
          <w:rFonts w:hint="eastAsia"/>
        </w:rPr>
        <w:t>する</w:t>
      </w:r>
      <w:r w:rsidR="00A203F2" w:rsidRPr="00A203F2">
        <w:rPr>
          <w:rFonts w:hint="eastAsia"/>
        </w:rPr>
        <w:t>こと</w:t>
      </w:r>
      <w:r w:rsidR="003D190D">
        <w:rPr>
          <w:rFonts w:hint="eastAsia"/>
        </w:rPr>
        <w:t>が</w:t>
      </w:r>
      <w:r w:rsidR="00A203F2" w:rsidRPr="00A203F2">
        <w:rPr>
          <w:rFonts w:hint="eastAsia"/>
        </w:rPr>
        <w:t>必要</w:t>
      </w:r>
      <w:r w:rsidR="003D190D">
        <w:rPr>
          <w:rFonts w:hint="eastAsia"/>
        </w:rPr>
        <w:t>です</w:t>
      </w:r>
      <w:r w:rsidR="00A203F2" w:rsidRPr="00A203F2">
        <w:rPr>
          <w:rFonts w:hint="eastAsia"/>
        </w:rPr>
        <w:t>。</w:t>
      </w:r>
      <w:r w:rsidR="00A203F2" w:rsidRPr="00A203F2">
        <w:rPr>
          <w:rFonts w:hint="eastAsia"/>
        </w:rPr>
        <w:t xml:space="preserve"> </w:t>
      </w:r>
      <w:r w:rsidR="00A203F2" w:rsidRPr="00A203F2">
        <w:rPr>
          <w:rFonts w:hint="eastAsia"/>
        </w:rPr>
        <w:t>トレーニングプログラムは、オンライン、教室、ランチタイム</w:t>
      </w:r>
      <w:r w:rsidR="003D190D">
        <w:rPr>
          <w:rFonts w:hint="eastAsia"/>
        </w:rPr>
        <w:t>ミーティングなど</w:t>
      </w:r>
      <w:r w:rsidR="00263693">
        <w:rPr>
          <w:rFonts w:hint="eastAsia"/>
        </w:rPr>
        <w:t>、</w:t>
      </w:r>
      <w:r w:rsidR="003D190D">
        <w:rPr>
          <w:rFonts w:hint="eastAsia"/>
        </w:rPr>
        <w:t>どこで実施するに</w:t>
      </w:r>
      <w:r w:rsidR="00263693">
        <w:rPr>
          <w:rFonts w:hint="eastAsia"/>
        </w:rPr>
        <w:t>しても</w:t>
      </w:r>
      <w:r w:rsidR="003D190D">
        <w:rPr>
          <w:rFonts w:hint="eastAsia"/>
        </w:rPr>
        <w:t>、ツール</w:t>
      </w:r>
      <w:ins w:id="165" w:author="工内 隆" w:date="2018-09-03T11:17:00Z">
        <w:r w:rsidR="008163A2">
          <w:rPr>
            <w:rFonts w:hint="eastAsia"/>
          </w:rPr>
          <w:t>の</w:t>
        </w:r>
      </w:ins>
      <w:del w:id="166" w:author="工内 隆" w:date="2018-09-03T11:17:00Z">
        <w:r w:rsidR="003D190D" w:rsidDel="008163A2">
          <w:rPr>
            <w:rFonts w:hint="eastAsia"/>
          </w:rPr>
          <w:delText>を</w:delText>
        </w:r>
      </w:del>
      <w:r w:rsidR="00A203F2" w:rsidRPr="00A203F2">
        <w:rPr>
          <w:rFonts w:hint="eastAsia"/>
        </w:rPr>
        <w:t>利用</w:t>
      </w:r>
      <w:ins w:id="167" w:author="工内 隆" w:date="2018-09-03T11:17:00Z">
        <w:r w:rsidR="008163A2">
          <w:rPr>
            <w:rFonts w:hint="eastAsia"/>
          </w:rPr>
          <w:t>で</w:t>
        </w:r>
      </w:ins>
      <w:del w:id="168" w:author="工内 隆" w:date="2018-09-03T11:18:00Z">
        <w:r w:rsidR="003D190D" w:rsidDel="008163A2">
          <w:rPr>
            <w:rFonts w:hint="eastAsia"/>
          </w:rPr>
          <w:delText>し</w:delText>
        </w:r>
      </w:del>
      <w:r w:rsidR="003D190D">
        <w:rPr>
          <w:rFonts w:hint="eastAsia"/>
        </w:rPr>
        <w:t>成果を</w:t>
      </w:r>
      <w:r w:rsidR="00F31393">
        <w:rPr>
          <w:rFonts w:hint="eastAsia"/>
        </w:rPr>
        <w:t>出す</w:t>
      </w:r>
      <w:r w:rsidR="003D190D">
        <w:rPr>
          <w:rFonts w:hint="eastAsia"/>
        </w:rPr>
        <w:t>ために</w:t>
      </w:r>
      <w:del w:id="169" w:author="工内 隆" w:date="2018-09-03T11:18:00Z">
        <w:r w:rsidR="00F31393" w:rsidDel="008163A2">
          <w:rPr>
            <w:rFonts w:hint="eastAsia"/>
          </w:rPr>
          <w:delText>は</w:delText>
        </w:r>
      </w:del>
      <w:r w:rsidR="003D190D">
        <w:rPr>
          <w:rFonts w:hint="eastAsia"/>
        </w:rPr>
        <w:t>重要</w:t>
      </w:r>
      <w:del w:id="170" w:author="工内 隆" w:date="2018-09-03T11:18:00Z">
        <w:r w:rsidR="003D190D" w:rsidDel="008163A2">
          <w:rPr>
            <w:rFonts w:hint="eastAsia"/>
          </w:rPr>
          <w:delText>なもの</w:delText>
        </w:r>
      </w:del>
      <w:r w:rsidR="003D190D">
        <w:rPr>
          <w:rFonts w:hint="eastAsia"/>
        </w:rPr>
        <w:t>です</w:t>
      </w:r>
      <w:r w:rsidR="00A203F2" w:rsidRPr="00A203F2">
        <w:rPr>
          <w:rFonts w:hint="eastAsia"/>
        </w:rPr>
        <w:t>。</w:t>
      </w:r>
      <w:r w:rsidR="00A203F2" w:rsidRPr="00A203F2">
        <w:rPr>
          <w:rFonts w:hint="eastAsia"/>
        </w:rPr>
        <w:t xml:space="preserve"> </w:t>
      </w:r>
      <w:r w:rsidR="00A203F2" w:rsidRPr="00A203F2">
        <w:rPr>
          <w:rFonts w:hint="eastAsia"/>
        </w:rPr>
        <w:t>どのような学習方法が彼らのために最も効果的</w:t>
      </w:r>
      <w:r w:rsidR="00263693">
        <w:rPr>
          <w:rFonts w:hint="eastAsia"/>
        </w:rPr>
        <w:t>か開発者に聞いて</w:t>
      </w:r>
      <w:r w:rsidR="00A203F2" w:rsidRPr="00A203F2">
        <w:rPr>
          <w:rFonts w:hint="eastAsia"/>
        </w:rPr>
        <w:t>、学習</w:t>
      </w:r>
      <w:r w:rsidR="00263693">
        <w:rPr>
          <w:rFonts w:hint="eastAsia"/>
        </w:rPr>
        <w:t>方法を彼らに選択させてください</w:t>
      </w:r>
      <w:r w:rsidR="00A203F2" w:rsidRPr="00A203F2">
        <w:rPr>
          <w:rFonts w:hint="eastAsia"/>
        </w:rPr>
        <w:t>。</w:t>
      </w:r>
    </w:p>
    <w:p w:rsidR="00A203F2" w:rsidRDefault="00A203F2" w:rsidP="00EE1893"/>
    <w:p w:rsidR="00EE1893" w:rsidRDefault="00462D14" w:rsidP="00EE1893">
      <w:r>
        <w:rPr>
          <w:rFonts w:hint="eastAsia"/>
        </w:rPr>
        <w:t>3</w:t>
      </w:r>
      <w:r>
        <w:rPr>
          <w:rFonts w:hint="eastAsia"/>
        </w:rPr>
        <w:t>．</w:t>
      </w:r>
      <w:r w:rsidR="00EE1893">
        <w:t xml:space="preserve">    Ensure the tools are centrally visible in your organization. Make it easy for developers to find and use them, preferably integrated into any existing developer dashboards that track development progress. Again, this is where the internal tool portal is going to help your company organize and distribute the critical tools for your operations.</w:t>
      </w:r>
    </w:p>
    <w:p w:rsidR="00EE1893" w:rsidRDefault="00462D14" w:rsidP="00EE1893">
      <w:r w:rsidRPr="00544474">
        <w:rPr>
          <w:rFonts w:hint="eastAsia"/>
          <w:b/>
        </w:rPr>
        <w:t>3</w:t>
      </w:r>
      <w:r w:rsidRPr="00544474">
        <w:rPr>
          <w:rFonts w:hint="eastAsia"/>
          <w:b/>
        </w:rPr>
        <w:t>．</w:t>
      </w:r>
      <w:r w:rsidR="00F31393" w:rsidRPr="00544474">
        <w:rPr>
          <w:rFonts w:hint="eastAsia"/>
          <w:b/>
        </w:rPr>
        <w:t>ツールが組織内</w:t>
      </w:r>
      <w:ins w:id="171" w:author="工内 隆" w:date="2018-09-03T11:27:00Z">
        <w:r w:rsidR="001E754C">
          <w:rPr>
            <w:rFonts w:hint="eastAsia"/>
            <w:b/>
          </w:rPr>
          <w:t>のどこからでも目立つ</w:t>
        </w:r>
      </w:ins>
      <w:del w:id="172" w:author="工内 隆" w:date="2018-09-03T11:27:00Z">
        <w:r w:rsidR="00F31393" w:rsidRPr="00544474" w:rsidDel="001E754C">
          <w:rPr>
            <w:rFonts w:hint="eastAsia"/>
            <w:b/>
          </w:rPr>
          <w:delText>でビジブル</w:delText>
        </w:r>
        <w:r w:rsidR="00820715" w:rsidDel="001E754C">
          <w:rPr>
            <w:rFonts w:hint="eastAsia"/>
            <w:b/>
          </w:rPr>
          <w:delText>であり</w:delText>
        </w:r>
        <w:r w:rsidR="00263693" w:rsidDel="001E754C">
          <w:rPr>
            <w:rFonts w:hint="eastAsia"/>
            <w:b/>
          </w:rPr>
          <w:delText>、組織の中枢</w:delText>
        </w:r>
        <w:r w:rsidR="00F31393" w:rsidRPr="00544474" w:rsidDel="001E754C">
          <w:rPr>
            <w:rFonts w:hint="eastAsia"/>
            <w:b/>
          </w:rPr>
          <w:delText>になっている</w:delText>
        </w:r>
      </w:del>
      <w:r w:rsidR="00F31393" w:rsidRPr="00544474">
        <w:rPr>
          <w:rFonts w:hint="eastAsia"/>
          <w:b/>
        </w:rPr>
        <w:t>ようにします。</w:t>
      </w:r>
      <w:r w:rsidR="00F31393">
        <w:rPr>
          <w:rFonts w:hint="eastAsia"/>
        </w:rPr>
        <w:t>できれば、</w:t>
      </w:r>
      <w:r w:rsidR="00F31393" w:rsidRPr="00F31393">
        <w:rPr>
          <w:rFonts w:hint="eastAsia"/>
        </w:rPr>
        <w:t>開発の進捗状況を</w:t>
      </w:r>
      <w:r w:rsidR="00F31393">
        <w:rPr>
          <w:rFonts w:hint="eastAsia"/>
        </w:rPr>
        <w:t>把握</w:t>
      </w:r>
      <w:r w:rsidR="00F31393" w:rsidRPr="00F31393">
        <w:rPr>
          <w:rFonts w:hint="eastAsia"/>
        </w:rPr>
        <w:t>する</w:t>
      </w:r>
      <w:r w:rsidR="00820715">
        <w:rPr>
          <w:rFonts w:hint="eastAsia"/>
        </w:rPr>
        <w:t>ために</w:t>
      </w:r>
      <w:ins w:id="173" w:author="工内 隆" w:date="2018-09-03T11:29:00Z">
        <w:r w:rsidR="001E754C">
          <w:rPr>
            <w:rFonts w:hint="eastAsia"/>
          </w:rPr>
          <w:t>いつも</w:t>
        </w:r>
      </w:ins>
      <w:ins w:id="174" w:author="工内 隆" w:date="2018-09-03T11:27:00Z">
        <w:r w:rsidR="001E754C">
          <w:rPr>
            <w:rFonts w:hint="eastAsia"/>
          </w:rPr>
          <w:t>使</w:t>
        </w:r>
      </w:ins>
      <w:del w:id="175" w:author="工内 隆" w:date="2018-09-03T11:28:00Z">
        <w:r w:rsidR="00820715" w:rsidDel="001E754C">
          <w:rPr>
            <w:rFonts w:hint="eastAsia"/>
          </w:rPr>
          <w:delText>持</w:delText>
        </w:r>
      </w:del>
      <w:r w:rsidR="00820715">
        <w:rPr>
          <w:rFonts w:hint="eastAsia"/>
        </w:rPr>
        <w:t>っている</w:t>
      </w:r>
      <w:del w:id="176" w:author="工内 隆" w:date="2018-09-03T11:28:00Z">
        <w:r w:rsidR="00820715" w:rsidDel="001E754C">
          <w:rPr>
            <w:rFonts w:hint="eastAsia"/>
          </w:rPr>
          <w:delText>、</w:delText>
        </w:r>
      </w:del>
      <w:r w:rsidR="00F31393" w:rsidRPr="00F31393">
        <w:rPr>
          <w:rFonts w:hint="eastAsia"/>
        </w:rPr>
        <w:t>開発者</w:t>
      </w:r>
      <w:del w:id="177" w:author="工内 隆" w:date="2018-09-03T11:28:00Z">
        <w:r w:rsidR="00820715" w:rsidDel="001E754C">
          <w:rPr>
            <w:rFonts w:hint="eastAsia"/>
          </w:rPr>
          <w:delText>の既存の</w:delText>
        </w:r>
      </w:del>
      <w:r w:rsidR="00F31393" w:rsidRPr="00F31393">
        <w:rPr>
          <w:rFonts w:hint="eastAsia"/>
        </w:rPr>
        <w:t>ダッシュボードに統合</w:t>
      </w:r>
      <w:r w:rsidR="00F31393">
        <w:rPr>
          <w:rFonts w:hint="eastAsia"/>
        </w:rPr>
        <w:t>し、</w:t>
      </w:r>
      <w:r w:rsidR="00F31393" w:rsidRPr="00F31393">
        <w:rPr>
          <w:rFonts w:hint="eastAsia"/>
        </w:rPr>
        <w:t>開発者が簡単に</w:t>
      </w:r>
      <w:r w:rsidR="00820715">
        <w:rPr>
          <w:rFonts w:hint="eastAsia"/>
        </w:rPr>
        <w:t>ツールを</w:t>
      </w:r>
      <w:r w:rsidR="00F31393" w:rsidRPr="00F31393">
        <w:rPr>
          <w:rFonts w:hint="eastAsia"/>
        </w:rPr>
        <w:t>見つけて使用できるようにします。ここでも、社内のツールポータルが</w:t>
      </w:r>
      <w:del w:id="178" w:author="工内 隆" w:date="2018-09-03T11:30:00Z">
        <w:r w:rsidR="00F31393" w:rsidRPr="00F31393" w:rsidDel="001E754C">
          <w:rPr>
            <w:rFonts w:hint="eastAsia"/>
          </w:rPr>
          <w:delText>貴社の</w:delText>
        </w:r>
      </w:del>
      <w:r w:rsidR="00F31393" w:rsidRPr="00F31393">
        <w:rPr>
          <w:rFonts w:hint="eastAsia"/>
        </w:rPr>
        <w:t>業務に必要なツール</w:t>
      </w:r>
      <w:ins w:id="179" w:author="工内 隆" w:date="2018-09-03T11:32:00Z">
        <w:r w:rsidR="001E754C">
          <w:rPr>
            <w:rFonts w:hint="eastAsia"/>
          </w:rPr>
          <w:t>群</w:t>
        </w:r>
      </w:ins>
      <w:r w:rsidR="00F31393" w:rsidRPr="00F31393">
        <w:rPr>
          <w:rFonts w:hint="eastAsia"/>
        </w:rPr>
        <w:t>を</w:t>
      </w:r>
      <w:r w:rsidR="00B01BA7">
        <w:rPr>
          <w:rFonts w:hint="eastAsia"/>
        </w:rPr>
        <w:t>体系化</w:t>
      </w:r>
      <w:r w:rsidR="00F31393" w:rsidRPr="00F31393">
        <w:rPr>
          <w:rFonts w:hint="eastAsia"/>
        </w:rPr>
        <w:t>し</w:t>
      </w:r>
      <w:r w:rsidR="00B01BA7">
        <w:rPr>
          <w:rFonts w:hint="eastAsia"/>
        </w:rPr>
        <w:t>、</w:t>
      </w:r>
      <w:r w:rsidR="00F31393" w:rsidRPr="00F31393">
        <w:rPr>
          <w:rFonts w:hint="eastAsia"/>
        </w:rPr>
        <w:t>配布するのに役立ちます。</w:t>
      </w:r>
    </w:p>
    <w:p w:rsidR="00F31393" w:rsidRDefault="00F31393" w:rsidP="00EE1893"/>
    <w:p w:rsidR="00EE1893" w:rsidRDefault="00EE1893" w:rsidP="00EE1893">
      <w:r>
        <w:t>Implementation is helpful to keep in mind as you are choosing your tools, as this may also affect your decision. A tool with a steep learning curve, for example, may require more training.</w:t>
      </w:r>
    </w:p>
    <w:p w:rsidR="00462D14" w:rsidRDefault="00985FB9" w:rsidP="00B01BA7">
      <w:ins w:id="180" w:author="工内 隆" w:date="2018-09-03T11:54:00Z">
        <w:del w:id="181" w:author="Date Masahiro" w:date="2018-09-06T09:32:00Z">
          <w:r w:rsidDel="00762954">
            <w:rPr>
              <w:rFonts w:hint="eastAsia"/>
            </w:rPr>
            <w:delText>≪良く分からない。自信ないですが</w:delText>
          </w:r>
        </w:del>
      </w:ins>
      <w:ins w:id="182" w:author="工内 隆" w:date="2018-09-03T11:55:00Z">
        <w:del w:id="183" w:author="Date Masahiro" w:date="2018-09-06T09:32:00Z">
          <w:r w:rsidDel="00762954">
            <w:rPr>
              <w:rFonts w:hint="eastAsia"/>
            </w:rPr>
            <w:delText>。。≫</w:delText>
          </w:r>
        </w:del>
      </w:ins>
      <w:del w:id="184" w:author="Date Masahiro" w:date="2018-09-06T09:52:00Z">
        <w:r w:rsidR="00C446D4" w:rsidDel="00936AB2">
          <w:rPr>
            <w:rFonts w:hint="eastAsia"/>
          </w:rPr>
          <w:delText>ツール</w:delText>
        </w:r>
      </w:del>
      <w:ins w:id="185" w:author="工内 隆" w:date="2018-09-03T11:45:00Z">
        <w:del w:id="186" w:author="Date Masahiro" w:date="2018-09-06T09:52:00Z">
          <w:r w:rsidR="00607803" w:rsidDel="00936AB2">
            <w:rPr>
              <w:rFonts w:hint="eastAsia"/>
            </w:rPr>
            <w:delText>を実装すること</w:delText>
          </w:r>
        </w:del>
      </w:ins>
      <w:del w:id="187" w:author="工内 隆" w:date="2018-09-03T11:50:00Z">
        <w:r w:rsidR="00C446D4" w:rsidDel="00985FB9">
          <w:rPr>
            <w:rFonts w:hint="eastAsia"/>
          </w:rPr>
          <w:delText>の導入</w:delText>
        </w:r>
      </w:del>
      <w:del w:id="188" w:author="Date Masahiro" w:date="2018-09-06T09:52:00Z">
        <w:r w:rsidR="006D60D4" w:rsidDel="00936AB2">
          <w:rPr>
            <w:rFonts w:hint="eastAsia"/>
          </w:rPr>
          <w:delText>で</w:delText>
        </w:r>
      </w:del>
      <w:del w:id="189" w:author="工内 隆" w:date="2018-09-03T11:50:00Z">
        <w:r w:rsidR="00A935F6" w:rsidDel="00985FB9">
          <w:rPr>
            <w:rFonts w:hint="eastAsia"/>
          </w:rPr>
          <w:delText>は</w:delText>
        </w:r>
      </w:del>
      <w:del w:id="190" w:author="Date Masahiro" w:date="2018-09-06T09:52:00Z">
        <w:r w:rsidR="00C446D4" w:rsidRPr="00C446D4" w:rsidDel="00936AB2">
          <w:rPr>
            <w:rFonts w:hint="eastAsia"/>
          </w:rPr>
          <w:delText>、</w:delText>
        </w:r>
      </w:del>
      <w:ins w:id="191" w:author="Date Masahiro" w:date="2018-09-06T09:49:00Z">
        <w:r w:rsidR="00936AB2">
          <w:rPr>
            <w:rFonts w:hint="eastAsia"/>
          </w:rPr>
          <w:t>あなたが</w:t>
        </w:r>
      </w:ins>
      <w:ins w:id="192" w:author="工内 隆" w:date="2018-09-03T11:48:00Z">
        <w:r>
          <w:rPr>
            <w:rFonts w:hint="eastAsia"/>
          </w:rPr>
          <w:t>自ら</w:t>
        </w:r>
      </w:ins>
      <w:ins w:id="193" w:author="Date Masahiro" w:date="2018-09-06T09:49:00Z">
        <w:r w:rsidR="00936AB2">
          <w:rPr>
            <w:rFonts w:hint="eastAsia"/>
          </w:rPr>
          <w:t>選択した</w:t>
        </w:r>
      </w:ins>
      <w:ins w:id="194" w:author="工内 隆" w:date="2018-09-03T11:48:00Z">
        <w:del w:id="195" w:author="Date Masahiro" w:date="2018-09-06T09:49:00Z">
          <w:r w:rsidDel="00936AB2">
            <w:rPr>
              <w:rFonts w:hint="eastAsia"/>
            </w:rPr>
            <w:delText>の</w:delText>
          </w:r>
        </w:del>
      </w:ins>
      <w:del w:id="196" w:author="工内 隆" w:date="2018-09-03T11:48:00Z">
        <w:r w:rsidR="00C446D4" w:rsidDel="00985FB9">
          <w:rPr>
            <w:rFonts w:hint="eastAsia"/>
          </w:rPr>
          <w:delText>その</w:delText>
        </w:r>
      </w:del>
      <w:r w:rsidR="00C446D4">
        <w:rPr>
          <w:rFonts w:hint="eastAsia"/>
        </w:rPr>
        <w:t>ツール</w:t>
      </w:r>
      <w:ins w:id="197" w:author="Date Masahiro" w:date="2018-09-06T09:51:00Z">
        <w:r w:rsidR="00936AB2">
          <w:rPr>
            <w:rFonts w:hint="eastAsia"/>
          </w:rPr>
          <w:t>の実装</w:t>
        </w:r>
      </w:ins>
      <w:ins w:id="198" w:author="Date Masahiro" w:date="2018-09-06T09:52:00Z">
        <w:r w:rsidR="00936AB2">
          <w:rPr>
            <w:rFonts w:hint="eastAsia"/>
          </w:rPr>
          <w:t>を</w:t>
        </w:r>
      </w:ins>
      <w:del w:id="199" w:author="工内 隆" w:date="2018-09-03T11:48:00Z">
        <w:r w:rsidR="00C446D4" w:rsidDel="00985FB9">
          <w:rPr>
            <w:rFonts w:hint="eastAsia"/>
          </w:rPr>
          <w:delText>を</w:delText>
        </w:r>
      </w:del>
      <w:del w:id="200" w:author="Date Masahiro" w:date="2018-09-06T09:49:00Z">
        <w:r w:rsidR="00820715" w:rsidDel="00936AB2">
          <w:rPr>
            <w:rFonts w:hint="eastAsia"/>
          </w:rPr>
          <w:delText>選択</w:delText>
        </w:r>
      </w:del>
      <w:ins w:id="201" w:author="工内 隆" w:date="2018-09-03T11:48:00Z">
        <w:del w:id="202" w:author="Date Masahiro" w:date="2018-09-06T09:49:00Z">
          <w:r w:rsidDel="00936AB2">
            <w:rPr>
              <w:rFonts w:hint="eastAsia"/>
            </w:rPr>
            <w:delText>を</w:delText>
          </w:r>
        </w:del>
      </w:ins>
      <w:ins w:id="203" w:author="工内 隆" w:date="2018-09-03T11:49:00Z">
        <w:del w:id="204" w:author="Date Masahiro" w:date="2018-09-06T09:49:00Z">
          <w:r w:rsidDel="00936AB2">
            <w:rPr>
              <w:rFonts w:hint="eastAsia"/>
            </w:rPr>
            <w:delText>しっかり</w:delText>
          </w:r>
        </w:del>
        <w:del w:id="205" w:author="Date Masahiro" w:date="2018-09-06T09:52:00Z">
          <w:r w:rsidDel="00936AB2">
            <w:rPr>
              <w:rFonts w:hint="eastAsia"/>
            </w:rPr>
            <w:delText>と</w:delText>
          </w:r>
        </w:del>
      </w:ins>
      <w:ins w:id="206" w:author="工内 隆" w:date="2018-09-03T11:51:00Z">
        <w:r>
          <w:rPr>
            <w:rFonts w:hint="eastAsia"/>
          </w:rPr>
          <w:t>記憶に留めることが</w:t>
        </w:r>
      </w:ins>
      <w:ins w:id="207" w:author="Date Masahiro" w:date="2018-09-06T09:52:00Z">
        <w:r w:rsidR="00936AB2">
          <w:rPr>
            <w:rFonts w:hint="eastAsia"/>
          </w:rPr>
          <w:t>重要です</w:t>
        </w:r>
      </w:ins>
      <w:ins w:id="208" w:author="工内 隆" w:date="2018-09-03T11:51:00Z">
        <w:del w:id="209" w:author="Date Masahiro" w:date="2018-09-06T09:52:00Z">
          <w:r w:rsidDel="00936AB2">
            <w:rPr>
              <w:rFonts w:hint="eastAsia"/>
            </w:rPr>
            <w:delText>できます</w:delText>
          </w:r>
        </w:del>
      </w:ins>
      <w:del w:id="210" w:author="工内 隆" w:date="2018-09-03T11:51:00Z">
        <w:r w:rsidR="00820715" w:rsidDel="00985FB9">
          <w:rPr>
            <w:rFonts w:hint="eastAsia"/>
          </w:rPr>
          <w:delText>する</w:delText>
        </w:r>
        <w:r w:rsidR="00C446D4" w:rsidRPr="00C446D4" w:rsidDel="00985FB9">
          <w:rPr>
            <w:rFonts w:hint="eastAsia"/>
          </w:rPr>
          <w:delText>ときに</w:delText>
        </w:r>
        <w:r w:rsidR="00A935F6" w:rsidDel="00985FB9">
          <w:rPr>
            <w:rFonts w:hint="eastAsia"/>
          </w:rPr>
          <w:delText>十分な</w:delText>
        </w:r>
        <w:r w:rsidR="00C446D4" w:rsidDel="00985FB9">
          <w:rPr>
            <w:rFonts w:hint="eastAsia"/>
          </w:rPr>
          <w:delText>考慮が必要です</w:delText>
        </w:r>
      </w:del>
      <w:r w:rsidR="00C446D4" w:rsidRPr="00C446D4">
        <w:rPr>
          <w:rFonts w:hint="eastAsia"/>
        </w:rPr>
        <w:t>。ツールの選択</w:t>
      </w:r>
      <w:ins w:id="211" w:author="工内 隆" w:date="2018-09-03T11:51:00Z">
        <w:r>
          <w:rPr>
            <w:rFonts w:hint="eastAsia"/>
          </w:rPr>
          <w:t>が次</w:t>
        </w:r>
      </w:ins>
      <w:r w:rsidR="00C446D4">
        <w:rPr>
          <w:rFonts w:hint="eastAsia"/>
        </w:rPr>
        <w:t>の決定</w:t>
      </w:r>
      <w:r w:rsidR="00C446D4" w:rsidRPr="00C446D4">
        <w:rPr>
          <w:rFonts w:hint="eastAsia"/>
        </w:rPr>
        <w:t>に影響する</w:t>
      </w:r>
      <w:r w:rsidR="006D60D4">
        <w:rPr>
          <w:rFonts w:hint="eastAsia"/>
        </w:rPr>
        <w:t>かもしれ</w:t>
      </w:r>
      <w:ins w:id="212" w:author="工内 隆" w:date="2018-09-03T11:52:00Z">
        <w:r>
          <w:rPr>
            <w:rFonts w:hint="eastAsia"/>
          </w:rPr>
          <w:t>ないからです</w:t>
        </w:r>
      </w:ins>
      <w:del w:id="213" w:author="工内 隆" w:date="2018-09-03T11:52:00Z">
        <w:r w:rsidR="006D60D4" w:rsidDel="00985FB9">
          <w:rPr>
            <w:rFonts w:hint="eastAsia"/>
          </w:rPr>
          <w:delText>ません</w:delText>
        </w:r>
      </w:del>
      <w:r w:rsidR="00C446D4" w:rsidRPr="00C446D4">
        <w:rPr>
          <w:rFonts w:hint="eastAsia"/>
        </w:rPr>
        <w:t>。</w:t>
      </w:r>
      <w:r w:rsidR="00C446D4" w:rsidRPr="00C446D4">
        <w:rPr>
          <w:rFonts w:hint="eastAsia"/>
        </w:rPr>
        <w:t xml:space="preserve"> </w:t>
      </w:r>
      <w:r w:rsidR="00C446D4" w:rsidRPr="00C446D4">
        <w:rPr>
          <w:rFonts w:hint="eastAsia"/>
        </w:rPr>
        <w:t>たとえば、</w:t>
      </w:r>
      <w:r w:rsidR="004C5222">
        <w:rPr>
          <w:rFonts w:hint="eastAsia"/>
        </w:rPr>
        <w:t>習得が容易な</w:t>
      </w:r>
      <w:r w:rsidR="00B01BA7">
        <w:rPr>
          <w:rFonts w:hint="eastAsia"/>
        </w:rPr>
        <w:t>ツール</w:t>
      </w:r>
      <w:r w:rsidR="004C5222">
        <w:rPr>
          <w:rFonts w:hint="eastAsia"/>
        </w:rPr>
        <w:t>が</w:t>
      </w:r>
      <w:r w:rsidR="00B01BA7">
        <w:rPr>
          <w:rFonts w:hint="eastAsia"/>
        </w:rPr>
        <w:t>、より多くのトレーニング</w:t>
      </w:r>
      <w:r w:rsidR="004C5222">
        <w:rPr>
          <w:rFonts w:hint="eastAsia"/>
        </w:rPr>
        <w:t>を</w:t>
      </w:r>
      <w:r w:rsidR="00B01BA7">
        <w:rPr>
          <w:rFonts w:hint="eastAsia"/>
        </w:rPr>
        <w:t>必要</w:t>
      </w:r>
      <w:r w:rsidR="004C5222">
        <w:rPr>
          <w:rFonts w:hint="eastAsia"/>
        </w:rPr>
        <w:t>とすることもあり</w:t>
      </w:r>
      <w:ins w:id="214" w:author="工内 隆" w:date="2018-09-03T12:53:00Z">
        <w:r w:rsidR="00B85807">
          <w:rPr>
            <w:rFonts w:hint="eastAsia"/>
          </w:rPr>
          <w:t>え</w:t>
        </w:r>
      </w:ins>
      <w:r w:rsidR="004C5222">
        <w:rPr>
          <w:rFonts w:hint="eastAsia"/>
        </w:rPr>
        <w:t>ます。</w:t>
      </w:r>
    </w:p>
    <w:p w:rsidR="00462D14" w:rsidRPr="00B85807" w:rsidRDefault="00462D14" w:rsidP="00B01BA7"/>
    <w:p w:rsidR="00462D14" w:rsidRDefault="00462D14" w:rsidP="00B01BA7">
      <w:r w:rsidRPr="00462D14">
        <w:t>Leverage existing tools</w:t>
      </w:r>
    </w:p>
    <w:p w:rsidR="00EE1893" w:rsidRDefault="00B01BA7" w:rsidP="00B01BA7">
      <w:r>
        <w:rPr>
          <w:rFonts w:hint="eastAsia"/>
        </w:rPr>
        <w:t>既存のツールを</w:t>
      </w:r>
      <w:r w:rsidR="00462D14">
        <w:rPr>
          <w:rFonts w:hint="eastAsia"/>
        </w:rPr>
        <w:t>生かそう</w:t>
      </w:r>
    </w:p>
    <w:p w:rsidR="00462D14" w:rsidRDefault="00462D14" w:rsidP="00EE1893"/>
    <w:p w:rsidR="00EE1893" w:rsidRDefault="00EE1893" w:rsidP="00EE1893">
      <w:r>
        <w:t>After you have a good idea of what your team needs to meet your organization’s open source goals and the possible limitations of your own dependencies and infrastructure, the first step is to explore and learn about existing tools that are ready-built and available for you today. Since most are open source tools themselves, if they don’t meet your exact needs at the start, your development teams can contact the builders of the tools to see if they can collaborate and contribute to take the tools in new directions by adding features.</w:t>
      </w:r>
    </w:p>
    <w:p w:rsidR="00EE1893" w:rsidRDefault="00184EF5" w:rsidP="00EE1893">
      <w:r w:rsidRPr="00184EF5">
        <w:rPr>
          <w:rFonts w:hint="eastAsia"/>
        </w:rPr>
        <w:t>組織のオープンソースの目標を達成するためにチームが必要としていることと、</w:t>
      </w:r>
      <w:ins w:id="215" w:author="Masahiro Date" w:date="2018-09-08T17:00:00Z">
        <w:r w:rsidR="006B4BFD">
          <w:rPr>
            <w:rFonts w:hint="eastAsia"/>
          </w:rPr>
          <w:t>あなたの</w:t>
        </w:r>
      </w:ins>
      <w:ins w:id="216" w:author="工内 隆" w:date="2018-09-03T15:40:00Z">
        <w:del w:id="217" w:author="Date Masahiro" w:date="2018-09-06T09:53:00Z">
          <w:r w:rsidR="00712592" w:rsidDel="00936AB2">
            <w:rPr>
              <w:rFonts w:hint="eastAsia"/>
            </w:rPr>
            <w:delText>≪</w:delText>
          </w:r>
        </w:del>
      </w:ins>
      <w:ins w:id="218" w:author="工内 隆" w:date="2018-09-03T15:41:00Z">
        <w:del w:id="219" w:author="Date Masahiro" w:date="2018-09-06T09:53:00Z">
          <w:r w:rsidR="00686722" w:rsidDel="00936AB2">
            <w:rPr>
              <w:rFonts w:hint="eastAsia"/>
            </w:rPr>
            <w:delText>やや</w:delText>
          </w:r>
        </w:del>
      </w:ins>
      <w:ins w:id="220" w:author="工内 隆" w:date="2018-09-03T15:40:00Z">
        <w:del w:id="221" w:author="Date Masahiro" w:date="2018-09-06T09:53:00Z">
          <w:r w:rsidR="00712592" w:rsidDel="00936AB2">
            <w:rPr>
              <w:rFonts w:hint="eastAsia"/>
            </w:rPr>
            <w:delText>自信ないですが。。≫</w:delText>
          </w:r>
        </w:del>
      </w:ins>
      <w:ins w:id="222" w:author="工内 隆" w:date="2018-09-03T15:42:00Z">
        <w:del w:id="223" w:author="Date Masahiro" w:date="2018-09-06T09:56:00Z">
          <w:r w:rsidR="00936AB2" w:rsidDel="00936AB2">
            <w:rPr>
              <w:rFonts w:hint="eastAsia"/>
            </w:rPr>
            <w:delText>重要なアプリケーションの依存性と</w:delText>
          </w:r>
        </w:del>
      </w:ins>
      <w:ins w:id="224" w:author="Date Masahiro" w:date="2018-09-06T09:56:00Z">
        <w:del w:id="225" w:author="Masahiro Date" w:date="2018-09-08T17:00:00Z">
          <w:r w:rsidR="00936AB2" w:rsidDel="006B4BFD">
            <w:rPr>
              <w:rFonts w:hint="eastAsia"/>
            </w:rPr>
            <w:delText>他の</w:delText>
          </w:r>
        </w:del>
        <w:r w:rsidR="00936AB2">
          <w:rPr>
            <w:rFonts w:hint="eastAsia"/>
          </w:rPr>
          <w:t>組織</w:t>
        </w:r>
        <w:del w:id="226" w:author="Masahiro Date" w:date="2018-09-08T17:00:00Z">
          <w:r w:rsidR="00936AB2" w:rsidDel="006B4BFD">
            <w:rPr>
              <w:rFonts w:hint="eastAsia"/>
            </w:rPr>
            <w:delText>と</w:delText>
          </w:r>
        </w:del>
        <w:r w:rsidR="00936AB2">
          <w:rPr>
            <w:rFonts w:hint="eastAsia"/>
          </w:rPr>
          <w:t>の</w:t>
        </w:r>
      </w:ins>
      <w:ins w:id="227" w:author="Masahiro Date" w:date="2018-09-08T17:00:00Z">
        <w:r w:rsidR="006B4BFD">
          <w:rPr>
            <w:rFonts w:hint="eastAsia"/>
          </w:rPr>
          <w:t>権限</w:t>
        </w:r>
      </w:ins>
      <w:ins w:id="228" w:author="Masahiro Date" w:date="2018-09-08T17:02:00Z">
        <w:r w:rsidR="006B4BFD">
          <w:rPr>
            <w:rFonts w:hint="eastAsia"/>
          </w:rPr>
          <w:t>範囲</w:t>
        </w:r>
      </w:ins>
      <w:ins w:id="229" w:author="Masahiro Date" w:date="2018-09-08T17:00:00Z">
        <w:r w:rsidR="006B4BFD">
          <w:rPr>
            <w:rFonts w:hint="eastAsia"/>
          </w:rPr>
          <w:t>、</w:t>
        </w:r>
      </w:ins>
      <w:ins w:id="230" w:author="Date Masahiro" w:date="2018-09-06T09:56:00Z">
        <w:del w:id="231" w:author="Masahiro Date" w:date="2018-09-08T17:01:00Z">
          <w:r w:rsidR="00936AB2" w:rsidDel="006B4BFD">
            <w:rPr>
              <w:rFonts w:hint="eastAsia"/>
            </w:rPr>
            <w:delText>関係や</w:delText>
          </w:r>
        </w:del>
      </w:ins>
      <w:del w:id="232" w:author="工内 隆" w:date="2018-09-03T15:42:00Z">
        <w:r w:rsidR="00163642" w:rsidDel="00686722">
          <w:rPr>
            <w:rFonts w:hint="eastAsia"/>
          </w:rPr>
          <w:delText>他</w:delText>
        </w:r>
        <w:r w:rsidR="00462D14" w:rsidDel="00686722">
          <w:rPr>
            <w:rFonts w:hint="eastAsia"/>
          </w:rPr>
          <w:delText>組織</w:delText>
        </w:r>
        <w:r w:rsidR="00163642" w:rsidDel="00686722">
          <w:rPr>
            <w:rFonts w:hint="eastAsia"/>
          </w:rPr>
          <w:delText>との関係</w:delText>
        </w:r>
        <w:r w:rsidR="00462D14" w:rsidDel="00686722">
          <w:rPr>
            <w:rFonts w:hint="eastAsia"/>
          </w:rPr>
          <w:delText>、</w:delText>
        </w:r>
      </w:del>
      <w:r w:rsidRPr="00184EF5">
        <w:rPr>
          <w:rFonts w:hint="eastAsia"/>
        </w:rPr>
        <w:t>インフラストラクチャ</w:t>
      </w:r>
      <w:ins w:id="233" w:author="Date Masahiro" w:date="2018-09-06T09:56:00Z">
        <w:r w:rsidR="00936AB2">
          <w:rPr>
            <w:rFonts w:hint="eastAsia"/>
          </w:rPr>
          <w:t>で</w:t>
        </w:r>
      </w:ins>
      <w:del w:id="234" w:author="工内 隆" w:date="2018-09-03T15:42:00Z">
        <w:r w:rsidR="00462D14" w:rsidDel="00686722">
          <w:rPr>
            <w:rFonts w:hint="eastAsia"/>
          </w:rPr>
          <w:delText>で</w:delText>
        </w:r>
      </w:del>
      <w:r w:rsidR="00462D14">
        <w:rPr>
          <w:rFonts w:hint="eastAsia"/>
        </w:rPr>
        <w:t>の</w:t>
      </w:r>
      <w:r w:rsidRPr="00184EF5">
        <w:rPr>
          <w:rFonts w:hint="eastAsia"/>
        </w:rPr>
        <w:t>制約</w:t>
      </w:r>
      <w:r w:rsidR="00163642">
        <w:rPr>
          <w:rFonts w:hint="eastAsia"/>
        </w:rPr>
        <w:t>を</w:t>
      </w:r>
      <w:r w:rsidRPr="00184EF5">
        <w:rPr>
          <w:rFonts w:hint="eastAsia"/>
        </w:rPr>
        <w:t>理解した</w:t>
      </w:r>
      <w:r w:rsidR="00462D14">
        <w:rPr>
          <w:rFonts w:hint="eastAsia"/>
        </w:rPr>
        <w:t>ら</w:t>
      </w:r>
      <w:r w:rsidRPr="00184EF5">
        <w:rPr>
          <w:rFonts w:hint="eastAsia"/>
        </w:rPr>
        <w:t>、</w:t>
      </w:r>
      <w:r w:rsidR="00462D14">
        <w:rPr>
          <w:rFonts w:hint="eastAsia"/>
        </w:rPr>
        <w:t>次のステップは</w:t>
      </w:r>
      <w:r w:rsidRPr="00184EF5">
        <w:rPr>
          <w:rFonts w:hint="eastAsia"/>
        </w:rPr>
        <w:t>、</w:t>
      </w:r>
      <w:r w:rsidR="00462D14">
        <w:rPr>
          <w:rFonts w:hint="eastAsia"/>
        </w:rPr>
        <w:t>今すぐに</w:t>
      </w:r>
      <w:del w:id="235" w:author="工内 隆" w:date="2018-09-03T15:44:00Z">
        <w:r w:rsidR="00462D14" w:rsidDel="00686722">
          <w:rPr>
            <w:rFonts w:hint="eastAsia"/>
          </w:rPr>
          <w:delText>、</w:delText>
        </w:r>
      </w:del>
      <w:r w:rsidRPr="00184EF5">
        <w:rPr>
          <w:rFonts w:hint="eastAsia"/>
        </w:rPr>
        <w:t>利用可能な既存のツール</w:t>
      </w:r>
      <w:r w:rsidR="00462D14">
        <w:rPr>
          <w:rFonts w:hint="eastAsia"/>
        </w:rPr>
        <w:t>を調査</w:t>
      </w:r>
      <w:ins w:id="236" w:author="工内 隆" w:date="2018-09-03T15:43:00Z">
        <w:r w:rsidR="00686722">
          <w:rPr>
            <w:rFonts w:hint="eastAsia"/>
          </w:rPr>
          <w:t>し</w:t>
        </w:r>
      </w:ins>
      <w:r w:rsidR="00462D14">
        <w:rPr>
          <w:rFonts w:hint="eastAsia"/>
        </w:rPr>
        <w:t>、学ぶことです。</w:t>
      </w:r>
      <w:r w:rsidRPr="00184EF5">
        <w:rPr>
          <w:rFonts w:hint="eastAsia"/>
        </w:rPr>
        <w:t>ほとんどのツールはオープンソース</w:t>
      </w:r>
      <w:r>
        <w:rPr>
          <w:rFonts w:hint="eastAsia"/>
        </w:rPr>
        <w:t xml:space="preserve">　</w:t>
      </w:r>
      <w:r w:rsidRPr="00184EF5">
        <w:rPr>
          <w:rFonts w:hint="eastAsia"/>
        </w:rPr>
        <w:t>ツール</w:t>
      </w:r>
      <w:r w:rsidR="00BC2410">
        <w:rPr>
          <w:rFonts w:hint="eastAsia"/>
        </w:rPr>
        <w:t>なので</w:t>
      </w:r>
      <w:r w:rsidRPr="00184EF5">
        <w:rPr>
          <w:rFonts w:hint="eastAsia"/>
        </w:rPr>
        <w:t>、</w:t>
      </w:r>
      <w:r w:rsidR="00BC2410">
        <w:rPr>
          <w:rFonts w:hint="eastAsia"/>
        </w:rPr>
        <w:t>もし</w:t>
      </w:r>
      <w:ins w:id="237" w:author="工内 隆" w:date="2018-09-03T15:45:00Z">
        <w:r w:rsidR="00686722">
          <w:rPr>
            <w:rFonts w:hint="eastAsia"/>
          </w:rPr>
          <w:t>も</w:t>
        </w:r>
      </w:ins>
      <w:r w:rsidR="00BC2410">
        <w:rPr>
          <w:rFonts w:hint="eastAsia"/>
        </w:rPr>
        <w:t>それらが、正確にあなたの</w:t>
      </w:r>
      <w:r w:rsidRPr="00184EF5">
        <w:rPr>
          <w:rFonts w:hint="eastAsia"/>
        </w:rPr>
        <w:t>ニーズを満たしていない場合</w:t>
      </w:r>
      <w:ins w:id="238" w:author="工内 隆" w:date="2018-09-03T15:45:00Z">
        <w:r w:rsidR="00686722">
          <w:rPr>
            <w:rFonts w:hint="eastAsia"/>
          </w:rPr>
          <w:t>でも</w:t>
        </w:r>
      </w:ins>
      <w:del w:id="239" w:author="工内 隆" w:date="2018-09-03T15:45:00Z">
        <w:r w:rsidRPr="00184EF5" w:rsidDel="00686722">
          <w:rPr>
            <w:rFonts w:hint="eastAsia"/>
          </w:rPr>
          <w:delText>は</w:delText>
        </w:r>
      </w:del>
      <w:r w:rsidRPr="00184EF5">
        <w:rPr>
          <w:rFonts w:hint="eastAsia"/>
        </w:rPr>
        <w:t>、開発チームがツール</w:t>
      </w:r>
      <w:r w:rsidR="00BC2410">
        <w:rPr>
          <w:rFonts w:hint="eastAsia"/>
        </w:rPr>
        <w:t>作成者</w:t>
      </w:r>
      <w:r w:rsidRPr="00184EF5">
        <w:rPr>
          <w:rFonts w:hint="eastAsia"/>
        </w:rPr>
        <w:t>に連絡して</w:t>
      </w:r>
      <w:r w:rsidR="00BC2410">
        <w:rPr>
          <w:rFonts w:hint="eastAsia"/>
        </w:rPr>
        <w:t>、</w:t>
      </w:r>
      <w:r w:rsidRPr="00184EF5">
        <w:rPr>
          <w:rFonts w:hint="eastAsia"/>
        </w:rPr>
        <w:t>機能を追加</w:t>
      </w:r>
      <w:r w:rsidR="00BC2410">
        <w:rPr>
          <w:rFonts w:hint="eastAsia"/>
        </w:rPr>
        <w:t>し</w:t>
      </w:r>
      <w:r w:rsidRPr="00184EF5">
        <w:rPr>
          <w:rFonts w:hint="eastAsia"/>
        </w:rPr>
        <w:t>、新しい</w:t>
      </w:r>
      <w:r w:rsidR="00BC2410">
        <w:rPr>
          <w:rFonts w:hint="eastAsia"/>
        </w:rPr>
        <w:t>用途</w:t>
      </w:r>
      <w:r w:rsidR="00163642">
        <w:rPr>
          <w:rFonts w:hint="eastAsia"/>
        </w:rPr>
        <w:t>向け</w:t>
      </w:r>
      <w:r w:rsidR="00BC2410">
        <w:rPr>
          <w:rFonts w:hint="eastAsia"/>
        </w:rPr>
        <w:t>に</w:t>
      </w:r>
      <w:r w:rsidRPr="00184EF5">
        <w:rPr>
          <w:rFonts w:hint="eastAsia"/>
        </w:rPr>
        <w:t>ツール</w:t>
      </w:r>
      <w:r w:rsidR="00163642">
        <w:rPr>
          <w:rFonts w:hint="eastAsia"/>
        </w:rPr>
        <w:t>を</w:t>
      </w:r>
      <w:r w:rsidR="00BC2410">
        <w:rPr>
          <w:rFonts w:hint="eastAsia"/>
        </w:rPr>
        <w:t>拡張するためにコントリビューション</w:t>
      </w:r>
      <w:r w:rsidRPr="00184EF5">
        <w:rPr>
          <w:rFonts w:hint="eastAsia"/>
        </w:rPr>
        <w:t>が可能かどうかを確認</w:t>
      </w:r>
      <w:ins w:id="240" w:author="工内 隆" w:date="2018-09-03T15:46:00Z">
        <w:r w:rsidR="00686722">
          <w:rPr>
            <w:rFonts w:hint="eastAsia"/>
          </w:rPr>
          <w:t>でき</w:t>
        </w:r>
      </w:ins>
      <w:del w:id="241" w:author="工内 隆" w:date="2018-09-03T15:46:00Z">
        <w:r w:rsidR="00163642" w:rsidDel="00686722">
          <w:rPr>
            <w:rFonts w:hint="eastAsia"/>
          </w:rPr>
          <w:delText>してくれ</w:delText>
        </w:r>
      </w:del>
      <w:r w:rsidR="00163642">
        <w:rPr>
          <w:rFonts w:hint="eastAsia"/>
        </w:rPr>
        <w:t>ます</w:t>
      </w:r>
      <w:r w:rsidRPr="00184EF5">
        <w:rPr>
          <w:rFonts w:hint="eastAsia"/>
        </w:rPr>
        <w:t>。</w:t>
      </w:r>
    </w:p>
    <w:p w:rsidR="00184EF5" w:rsidRDefault="00184EF5" w:rsidP="00EE1893"/>
    <w:p w:rsidR="00EE1893" w:rsidRDefault="00EE1893" w:rsidP="00EE1893">
      <w:r>
        <w:t xml:space="preserve">Ironically, many open source program offices don’t always reuse the tools developed by others, or collaborate with other companies to work on the tools they require to manage their open source programs. Often, they want to do that, but many businesses, including </w:t>
      </w:r>
      <w:proofErr w:type="spellStart"/>
      <w:r>
        <w:t>Facebook</w:t>
      </w:r>
      <w:proofErr w:type="spellEnd"/>
      <w:r>
        <w:t xml:space="preserve"> and Microsoft, </w:t>
      </w:r>
      <w:r w:rsidR="007848ED" w:rsidRPr="007848ED">
        <w:rPr>
          <w:highlight w:val="yellow"/>
          <w:rPrChange w:id="242" w:author="工内 隆" w:date="2018-09-03T16:01:00Z">
            <w:rPr/>
          </w:rPrChange>
        </w:rPr>
        <w:t>already have existing tool suites</w:t>
      </w:r>
      <w:r>
        <w:t xml:space="preserve"> which were in place before collaboration really became a discussion topic. Because </w:t>
      </w:r>
      <w:r w:rsidR="007848ED" w:rsidRPr="007848ED">
        <w:rPr>
          <w:highlight w:val="yellow"/>
          <w:rPrChange w:id="243" w:author="工内 隆" w:date="2018-09-03T16:01:00Z">
            <w:rPr/>
          </w:rPrChange>
        </w:rPr>
        <w:t>they already have their tool sets</w:t>
      </w:r>
      <w:r>
        <w:t xml:space="preserve"> and have made those investments, they seem to have less desire to adopt those of other companies.</w:t>
      </w:r>
    </w:p>
    <w:p w:rsidR="00EE1893" w:rsidRDefault="00BC2410" w:rsidP="00EE1893">
      <w:r w:rsidRPr="00BC2410">
        <w:rPr>
          <w:rFonts w:hint="eastAsia"/>
        </w:rPr>
        <w:t>皮肉なことに、多くのオープンソース</w:t>
      </w:r>
      <w:r>
        <w:rPr>
          <w:rFonts w:hint="eastAsia"/>
        </w:rPr>
        <w:t xml:space="preserve">　</w:t>
      </w:r>
      <w:r w:rsidRPr="00BC2410">
        <w:rPr>
          <w:rFonts w:hint="eastAsia"/>
        </w:rPr>
        <w:t>プログラムオフィスは</w:t>
      </w:r>
      <w:del w:id="244" w:author="工内 隆" w:date="2018-09-03T15:47:00Z">
        <w:r w:rsidDel="00686722">
          <w:rPr>
            <w:rFonts w:hint="eastAsia"/>
          </w:rPr>
          <w:delText>常に</w:delText>
        </w:r>
      </w:del>
      <w:r w:rsidRPr="00BC2410">
        <w:rPr>
          <w:rFonts w:hint="eastAsia"/>
        </w:rPr>
        <w:t>、他の人が開発したツールを再利用したり、オープンソース</w:t>
      </w:r>
      <w:r>
        <w:rPr>
          <w:rFonts w:hint="eastAsia"/>
        </w:rPr>
        <w:t xml:space="preserve">　</w:t>
      </w:r>
      <w:r w:rsidRPr="00BC2410">
        <w:rPr>
          <w:rFonts w:hint="eastAsia"/>
        </w:rPr>
        <w:t>プログラムを管理するために必要なツールを他の企業と</w:t>
      </w:r>
      <w:r>
        <w:rPr>
          <w:rFonts w:hint="eastAsia"/>
        </w:rPr>
        <w:t>協業したりする</w:t>
      </w:r>
      <w:ins w:id="245" w:author="工内 隆" w:date="2018-09-03T15:53:00Z">
        <w:r w:rsidR="00FF18E3">
          <w:rPr>
            <w:rFonts w:hint="eastAsia"/>
          </w:rPr>
          <w:t>とは限りません</w:t>
        </w:r>
      </w:ins>
      <w:del w:id="246" w:author="工内 隆" w:date="2018-09-03T15:53:00Z">
        <w:r w:rsidRPr="00BC2410" w:rsidDel="00FF18E3">
          <w:rPr>
            <w:rFonts w:hint="eastAsia"/>
          </w:rPr>
          <w:delText>こと</w:delText>
        </w:r>
        <w:r w:rsidDel="00FF18E3">
          <w:rPr>
            <w:rFonts w:hint="eastAsia"/>
          </w:rPr>
          <w:delText>が</w:delText>
        </w:r>
        <w:r w:rsidRPr="00BC2410" w:rsidDel="00FF18E3">
          <w:rPr>
            <w:rFonts w:hint="eastAsia"/>
          </w:rPr>
          <w:delText>ありません</w:delText>
        </w:r>
      </w:del>
      <w:r w:rsidRPr="00BC2410">
        <w:rPr>
          <w:rFonts w:hint="eastAsia"/>
        </w:rPr>
        <w:t>。</w:t>
      </w:r>
      <w:r w:rsidRPr="00BC2410">
        <w:rPr>
          <w:rFonts w:hint="eastAsia"/>
        </w:rPr>
        <w:t xml:space="preserve"> </w:t>
      </w:r>
      <w:del w:id="247" w:author="工内 隆" w:date="2018-09-03T15:55:00Z">
        <w:r w:rsidRPr="00BC2410" w:rsidDel="00FF18E3">
          <w:rPr>
            <w:rFonts w:hint="eastAsia"/>
          </w:rPr>
          <w:delText>し</w:delText>
        </w:r>
      </w:del>
      <w:del w:id="248" w:author="工内 隆" w:date="2018-09-03T15:56:00Z">
        <w:r w:rsidRPr="00BC2410" w:rsidDel="00FF18E3">
          <w:rPr>
            <w:rFonts w:hint="eastAsia"/>
          </w:rPr>
          <w:delText>ばしば</w:delText>
        </w:r>
      </w:del>
      <w:r w:rsidRPr="00BC2410">
        <w:rPr>
          <w:rFonts w:hint="eastAsia"/>
        </w:rPr>
        <w:t>彼らはそうしたいと</w:t>
      </w:r>
      <w:r>
        <w:rPr>
          <w:rFonts w:hint="eastAsia"/>
        </w:rPr>
        <w:t>思</w:t>
      </w:r>
      <w:del w:id="249" w:author="工内 隆" w:date="2018-09-03T15:56:00Z">
        <w:r w:rsidDel="00FF18E3">
          <w:rPr>
            <w:rFonts w:hint="eastAsia"/>
          </w:rPr>
          <w:delText>い</w:delText>
        </w:r>
      </w:del>
      <w:ins w:id="250" w:author="工内 隆" w:date="2018-09-03T15:56:00Z">
        <w:r w:rsidR="00FF18E3">
          <w:rPr>
            <w:rFonts w:hint="eastAsia"/>
          </w:rPr>
          <w:t>うこともあり</w:t>
        </w:r>
      </w:ins>
      <w:r w:rsidRPr="00BC2410">
        <w:rPr>
          <w:rFonts w:hint="eastAsia"/>
        </w:rPr>
        <w:t>ますが、</w:t>
      </w:r>
      <w:proofErr w:type="spellStart"/>
      <w:r w:rsidRPr="00BC2410">
        <w:rPr>
          <w:rFonts w:hint="eastAsia"/>
        </w:rPr>
        <w:t>Facebook</w:t>
      </w:r>
      <w:proofErr w:type="spellEnd"/>
      <w:r>
        <w:rPr>
          <w:rFonts w:hint="eastAsia"/>
        </w:rPr>
        <w:t>社</w:t>
      </w:r>
      <w:r w:rsidRPr="00BC2410">
        <w:rPr>
          <w:rFonts w:hint="eastAsia"/>
        </w:rPr>
        <w:t>や</w:t>
      </w:r>
      <w:r w:rsidRPr="00BC2410">
        <w:rPr>
          <w:rFonts w:hint="eastAsia"/>
        </w:rPr>
        <w:t>Microsoft</w:t>
      </w:r>
      <w:r>
        <w:rPr>
          <w:rFonts w:hint="eastAsia"/>
        </w:rPr>
        <w:t>社など</w:t>
      </w:r>
      <w:r w:rsidRPr="00BC2410">
        <w:rPr>
          <w:rFonts w:hint="eastAsia"/>
        </w:rPr>
        <w:t>多くの企業では、</w:t>
      </w:r>
      <w:ins w:id="251" w:author="工内 隆" w:date="2018-09-03T15:57:00Z">
        <w:r w:rsidR="00FF18E3" w:rsidRPr="00BC2410">
          <w:rPr>
            <w:rFonts w:hint="eastAsia"/>
          </w:rPr>
          <w:t>コラボレーションが実際に</w:t>
        </w:r>
        <w:r w:rsidR="00FF18E3">
          <w:rPr>
            <w:rFonts w:hint="eastAsia"/>
          </w:rPr>
          <w:t>問題提起される</w:t>
        </w:r>
      </w:ins>
      <w:ins w:id="252" w:author="工内 隆" w:date="2018-09-03T15:58:00Z">
        <w:r w:rsidR="00FF18E3">
          <w:rPr>
            <w:rFonts w:hint="eastAsia"/>
          </w:rPr>
          <w:t>よりも前に</w:t>
        </w:r>
      </w:ins>
      <w:r w:rsidR="00A942AD" w:rsidRPr="00A942AD">
        <w:rPr>
          <w:rFonts w:hint="eastAsia"/>
        </w:rPr>
        <w:t>ツールセットが既に揃って</w:t>
      </w:r>
      <w:del w:id="253" w:author="工内 隆" w:date="2018-09-03T16:00:00Z">
        <w:r w:rsidR="00A942AD" w:rsidRPr="00A942AD" w:rsidDel="00FF18E3">
          <w:rPr>
            <w:rFonts w:hint="eastAsia"/>
          </w:rPr>
          <w:delText>いる</w:delText>
        </w:r>
        <w:r w:rsidR="00A942AD" w:rsidDel="00FF18E3">
          <w:rPr>
            <w:rFonts w:hint="eastAsia"/>
          </w:rPr>
          <w:delText>ので、</w:delText>
        </w:r>
        <w:r w:rsidRPr="00BC2410" w:rsidDel="00FF18E3">
          <w:rPr>
            <w:rFonts w:hint="eastAsia"/>
          </w:rPr>
          <w:delText>コラボレーションが実際に</w:delText>
        </w:r>
        <w:r w:rsidDel="00FF18E3">
          <w:rPr>
            <w:rFonts w:hint="eastAsia"/>
          </w:rPr>
          <w:delText>問題提起される</w:delText>
        </w:r>
        <w:r w:rsidR="00A942AD" w:rsidDel="00FF18E3">
          <w:rPr>
            <w:rFonts w:hint="eastAsia"/>
          </w:rPr>
          <w:delText>ことはありません。</w:delText>
        </w:r>
        <w:r w:rsidRPr="00BC2410" w:rsidDel="00FF18E3">
          <w:rPr>
            <w:rFonts w:hint="eastAsia"/>
          </w:rPr>
          <w:delText>彼らは</w:delText>
        </w:r>
        <w:r w:rsidR="00A942AD" w:rsidDel="00FF18E3">
          <w:rPr>
            <w:rFonts w:hint="eastAsia"/>
          </w:rPr>
          <w:delText>既に</w:delText>
        </w:r>
        <w:r w:rsidRPr="00BC2410" w:rsidDel="00FF18E3">
          <w:rPr>
            <w:rFonts w:hint="eastAsia"/>
          </w:rPr>
          <w:delText>ツールセットを持って</w:delText>
        </w:r>
      </w:del>
      <w:r w:rsidRPr="00BC2410">
        <w:rPr>
          <w:rFonts w:hint="eastAsia"/>
        </w:rPr>
        <w:t>おり、そ</w:t>
      </w:r>
      <w:r w:rsidR="00A942AD">
        <w:rPr>
          <w:rFonts w:hint="eastAsia"/>
        </w:rPr>
        <w:t>れに</w:t>
      </w:r>
      <w:r w:rsidRPr="00BC2410">
        <w:rPr>
          <w:rFonts w:hint="eastAsia"/>
        </w:rPr>
        <w:t>投資を行って</w:t>
      </w:r>
      <w:r w:rsidR="00A942AD">
        <w:rPr>
          <w:rFonts w:hint="eastAsia"/>
        </w:rPr>
        <w:t>きたため</w:t>
      </w:r>
      <w:r w:rsidRPr="00BC2410">
        <w:rPr>
          <w:rFonts w:hint="eastAsia"/>
        </w:rPr>
        <w:t>、他の企業のものを採用する意欲が低いようです。</w:t>
      </w:r>
    </w:p>
    <w:p w:rsidR="00BC2410" w:rsidRDefault="00BC2410" w:rsidP="00EE1893"/>
    <w:p w:rsidR="00EE1893" w:rsidRDefault="00EE1893" w:rsidP="00EE1893">
      <w:r>
        <w:t>That’s where companies that are just starting to build out their own open source programs have a significant advantage. Since they are now establishing their own open source program offices and diving into open source, they don’t have to be bothered with such limitations.</w:t>
      </w:r>
    </w:p>
    <w:p w:rsidR="00EE1893" w:rsidRDefault="00447D86" w:rsidP="00EE1893">
      <w:ins w:id="254" w:author="工内 隆" w:date="2018-09-03T16:04:00Z">
        <w:r>
          <w:rPr>
            <w:rFonts w:hint="eastAsia"/>
          </w:rPr>
          <w:t>そこに</w:t>
        </w:r>
      </w:ins>
      <w:r w:rsidR="00A942AD" w:rsidRPr="00A942AD">
        <w:rPr>
          <w:rFonts w:hint="eastAsia"/>
        </w:rPr>
        <w:t>オープンソース</w:t>
      </w:r>
      <w:r w:rsidR="00A942AD">
        <w:rPr>
          <w:rFonts w:hint="eastAsia"/>
        </w:rPr>
        <w:t xml:space="preserve">　</w:t>
      </w:r>
      <w:r w:rsidR="00A942AD" w:rsidRPr="00A942AD">
        <w:rPr>
          <w:rFonts w:hint="eastAsia"/>
        </w:rPr>
        <w:t>プログラムを構築し始めたばかりの企業</w:t>
      </w:r>
      <w:ins w:id="255" w:author="工内 隆" w:date="2018-09-03T16:05:00Z">
        <w:r>
          <w:rPr>
            <w:rFonts w:hint="eastAsia"/>
          </w:rPr>
          <w:t>の</w:t>
        </w:r>
      </w:ins>
      <w:del w:id="256" w:author="工内 隆" w:date="2018-09-03T16:05:00Z">
        <w:r w:rsidR="00A942AD" w:rsidRPr="00A942AD" w:rsidDel="00447D86">
          <w:rPr>
            <w:rFonts w:hint="eastAsia"/>
          </w:rPr>
          <w:delText>には</w:delText>
        </w:r>
      </w:del>
      <w:r w:rsidR="00A942AD" w:rsidRPr="00A942AD">
        <w:rPr>
          <w:rFonts w:hint="eastAsia"/>
        </w:rPr>
        <w:t>大きな利点があり</w:t>
      </w:r>
      <w:r w:rsidR="00A942AD" w:rsidRPr="00A942AD">
        <w:rPr>
          <w:rFonts w:hint="eastAsia"/>
        </w:rPr>
        <w:lastRenderedPageBreak/>
        <w:t>ます。</w:t>
      </w:r>
      <w:r w:rsidR="00A942AD" w:rsidRPr="00A942AD">
        <w:rPr>
          <w:rFonts w:hint="eastAsia"/>
        </w:rPr>
        <w:t xml:space="preserve"> </w:t>
      </w:r>
      <w:r w:rsidR="00A942AD" w:rsidRPr="00A942AD">
        <w:rPr>
          <w:rFonts w:hint="eastAsia"/>
        </w:rPr>
        <w:t>彼らは</w:t>
      </w:r>
      <w:del w:id="257" w:author="工内 隆" w:date="2018-09-03T16:05:00Z">
        <w:r w:rsidR="00A942AD" w:rsidRPr="00A942AD" w:rsidDel="00447D86">
          <w:rPr>
            <w:rFonts w:hint="eastAsia"/>
          </w:rPr>
          <w:delText>現在</w:delText>
        </w:r>
      </w:del>
      <w:r w:rsidR="00A942AD" w:rsidRPr="00A942AD">
        <w:rPr>
          <w:rFonts w:hint="eastAsia"/>
        </w:rPr>
        <w:t>、オープンソース</w:t>
      </w:r>
      <w:r w:rsidR="00A942AD">
        <w:rPr>
          <w:rFonts w:hint="eastAsia"/>
        </w:rPr>
        <w:t xml:space="preserve">　</w:t>
      </w:r>
      <w:r w:rsidR="00A942AD" w:rsidRPr="00A942AD">
        <w:rPr>
          <w:rFonts w:hint="eastAsia"/>
        </w:rPr>
        <w:t>プログラムオフィスを開設しオープンソースに</w:t>
      </w:r>
      <w:r w:rsidR="00A942AD">
        <w:rPr>
          <w:rFonts w:hint="eastAsia"/>
        </w:rPr>
        <w:t>飛び込んだばかり</w:t>
      </w:r>
      <w:ins w:id="258" w:author="工内 隆" w:date="2018-09-03T16:06:00Z">
        <w:r>
          <w:rPr>
            <w:rFonts w:hint="eastAsia"/>
          </w:rPr>
          <w:t>なの</w:t>
        </w:r>
      </w:ins>
      <w:r w:rsidR="00A942AD" w:rsidRPr="00A942AD">
        <w:rPr>
          <w:rFonts w:hint="eastAsia"/>
        </w:rPr>
        <w:t>で、そのような</w:t>
      </w:r>
      <w:r w:rsidR="00A942AD">
        <w:rPr>
          <w:rFonts w:hint="eastAsia"/>
        </w:rPr>
        <w:t>制約</w:t>
      </w:r>
      <w:r w:rsidR="00A942AD" w:rsidRPr="00A942AD">
        <w:rPr>
          <w:rFonts w:hint="eastAsia"/>
        </w:rPr>
        <w:t>に悩まされる必要はありません。</w:t>
      </w:r>
    </w:p>
    <w:p w:rsidR="00A942AD" w:rsidRDefault="00A942AD" w:rsidP="00EE1893"/>
    <w:p w:rsidR="00EE1893" w:rsidRDefault="00EE1893" w:rsidP="00EE1893">
      <w:r>
        <w:t xml:space="preserve">Instead, they can wisely take advantage of the experiences and successes of others and build their open source toolboxes using the proven tools created by companies which led the way in recent years. The Linux Foundation’s open source industry organization, the TODO Group, has been working on assembling a tool-filled “Open Source Program Office in A Box” starter package, which would give companies the ability to launch their open source efforts with a cohesive, pre-assembled kit of tools. The starter package isn’t yet ready, but the hope is that eventually it could make it easier for a company to deploy and configure the tools they need with less initial effort. Some of the members of the TODO Group working on this project include Adobe, Capital One, Comcast, </w:t>
      </w:r>
      <w:proofErr w:type="spellStart"/>
      <w:r>
        <w:t>Facebook</w:t>
      </w:r>
      <w:proofErr w:type="spellEnd"/>
      <w:r>
        <w:t>, Google, eBay, IBM, Microsoft, Samsung, and Twitter.</w:t>
      </w:r>
    </w:p>
    <w:p w:rsidR="00A942AD" w:rsidRDefault="00A942AD" w:rsidP="00EE1893">
      <w:r w:rsidRPr="00A942AD">
        <w:rPr>
          <w:rFonts w:hint="eastAsia"/>
        </w:rPr>
        <w:t>代わりに、彼らは</w:t>
      </w:r>
      <w:del w:id="259" w:author="工内 隆" w:date="2018-09-03T16:17:00Z">
        <w:r w:rsidRPr="00A942AD" w:rsidDel="00B517E4">
          <w:rPr>
            <w:rFonts w:hint="eastAsia"/>
          </w:rPr>
          <w:delText>賢明に</w:delText>
        </w:r>
        <w:r w:rsidDel="00B517E4">
          <w:rPr>
            <w:rFonts w:hint="eastAsia"/>
          </w:rPr>
          <w:delText>も、</w:delText>
        </w:r>
      </w:del>
      <w:r w:rsidRPr="00A942AD">
        <w:rPr>
          <w:rFonts w:hint="eastAsia"/>
        </w:rPr>
        <w:t>他の人の経験や成功を</w:t>
      </w:r>
      <w:ins w:id="260" w:author="工内 隆" w:date="2018-09-03T16:35:00Z">
        <w:r w:rsidR="00165CC9">
          <w:rPr>
            <w:rFonts w:hint="eastAsia"/>
          </w:rPr>
          <w:t>要領よく</w:t>
        </w:r>
      </w:ins>
      <w:r w:rsidRPr="00A942AD">
        <w:rPr>
          <w:rFonts w:hint="eastAsia"/>
        </w:rPr>
        <w:t>利用して、</w:t>
      </w:r>
      <w:r w:rsidR="004D16B9">
        <w:rPr>
          <w:rFonts w:hint="eastAsia"/>
        </w:rPr>
        <w:t>すなわち、</w:t>
      </w:r>
      <w:ins w:id="261" w:author="工内 隆" w:date="2018-09-03T16:17:00Z">
        <w:r w:rsidR="00B517E4">
          <w:rPr>
            <w:rFonts w:hint="eastAsia"/>
          </w:rPr>
          <w:t>近年</w:t>
        </w:r>
      </w:ins>
      <w:del w:id="262" w:author="工内 隆" w:date="2018-09-03T16:17:00Z">
        <w:r w:rsidDel="00B517E4">
          <w:rPr>
            <w:rFonts w:hint="eastAsia"/>
          </w:rPr>
          <w:delText>今</w:delText>
        </w:r>
      </w:del>
      <w:r w:rsidR="004D16B9">
        <w:rPr>
          <w:rFonts w:hint="eastAsia"/>
        </w:rPr>
        <w:t>オープンソース</w:t>
      </w:r>
      <w:r>
        <w:rPr>
          <w:rFonts w:hint="eastAsia"/>
        </w:rPr>
        <w:t>を主導している</w:t>
      </w:r>
      <w:r w:rsidRPr="00A942AD">
        <w:rPr>
          <w:rFonts w:hint="eastAsia"/>
        </w:rPr>
        <w:t>企業によって作成された実績のあるツールを使ってオープンソースのツールボックスを構築することができ</w:t>
      </w:r>
      <w:r w:rsidR="003A0750">
        <w:rPr>
          <w:rFonts w:hint="eastAsia"/>
        </w:rPr>
        <w:t>るからです</w:t>
      </w:r>
      <w:r w:rsidRPr="00A942AD">
        <w:rPr>
          <w:rFonts w:hint="eastAsia"/>
        </w:rPr>
        <w:t>。</w:t>
      </w:r>
      <w:r w:rsidRPr="00A942AD">
        <w:rPr>
          <w:rFonts w:hint="eastAsia"/>
        </w:rPr>
        <w:t xml:space="preserve"> Linux Foundation</w:t>
      </w:r>
      <w:r w:rsidRPr="00A942AD">
        <w:rPr>
          <w:rFonts w:hint="eastAsia"/>
        </w:rPr>
        <w:t>のオープンソース業界</w:t>
      </w:r>
      <w:ins w:id="263" w:author="工内 隆" w:date="2018-09-03T16:18:00Z">
        <w:r w:rsidR="00B517E4">
          <w:rPr>
            <w:rFonts w:hint="eastAsia"/>
          </w:rPr>
          <w:t>組織</w:t>
        </w:r>
      </w:ins>
      <w:del w:id="264" w:author="工内 隆" w:date="2018-09-03T16:18:00Z">
        <w:r w:rsidRPr="00A942AD" w:rsidDel="00B517E4">
          <w:rPr>
            <w:rFonts w:hint="eastAsia"/>
          </w:rPr>
          <w:delText>団体である</w:delText>
        </w:r>
      </w:del>
      <w:hyperlink r:id="rId8" w:history="1">
        <w:r w:rsidRPr="003A0750">
          <w:rPr>
            <w:rStyle w:val="a3"/>
            <w:rFonts w:hint="eastAsia"/>
          </w:rPr>
          <w:t>TODO Group</w:t>
        </w:r>
      </w:hyperlink>
      <w:r w:rsidRPr="00A942AD">
        <w:rPr>
          <w:rFonts w:hint="eastAsia"/>
        </w:rPr>
        <w:t>は、ツールを満載した「オープンソース</w:t>
      </w:r>
      <w:r>
        <w:rPr>
          <w:rFonts w:hint="eastAsia"/>
        </w:rPr>
        <w:t xml:space="preserve">　</w:t>
      </w:r>
      <w:r w:rsidRPr="00A942AD">
        <w:rPr>
          <w:rFonts w:hint="eastAsia"/>
        </w:rPr>
        <w:t>プログラムオフィス</w:t>
      </w:r>
      <w:r>
        <w:rPr>
          <w:rFonts w:hint="eastAsia"/>
        </w:rPr>
        <w:t xml:space="preserve">　</w:t>
      </w:r>
      <w:r w:rsidRPr="00A942AD">
        <w:rPr>
          <w:rFonts w:hint="eastAsia"/>
        </w:rPr>
        <w:t>インボックス」スターターパッケージを</w:t>
      </w:r>
      <w:r w:rsidR="003A0750">
        <w:rPr>
          <w:rFonts w:hint="eastAsia"/>
        </w:rPr>
        <w:t>作成すること</w:t>
      </w:r>
      <w:r w:rsidRPr="00A942AD">
        <w:rPr>
          <w:rFonts w:hint="eastAsia"/>
        </w:rPr>
        <w:t>に取り組んでいます。こ</w:t>
      </w:r>
      <w:r w:rsidR="00163642">
        <w:rPr>
          <w:rFonts w:hint="eastAsia"/>
        </w:rPr>
        <w:t>のパッケージにより</w:t>
      </w:r>
      <w:r w:rsidRPr="00A942AD">
        <w:rPr>
          <w:rFonts w:hint="eastAsia"/>
        </w:rPr>
        <w:t>、</w:t>
      </w:r>
      <w:ins w:id="265" w:author="工内 隆" w:date="2018-09-03T16:29:00Z">
        <w:r w:rsidR="009F4D54">
          <w:rPr>
            <w:rFonts w:hint="eastAsia"/>
          </w:rPr>
          <w:t>多くの</w:t>
        </w:r>
      </w:ins>
      <w:r w:rsidR="00163642">
        <w:rPr>
          <w:rFonts w:hint="eastAsia"/>
        </w:rPr>
        <w:t>企業は、</w:t>
      </w:r>
      <w:r w:rsidRPr="00A942AD">
        <w:rPr>
          <w:rFonts w:hint="eastAsia"/>
        </w:rPr>
        <w:t>ツール</w:t>
      </w:r>
      <w:r w:rsidR="003A0750">
        <w:rPr>
          <w:rFonts w:hint="eastAsia"/>
        </w:rPr>
        <w:t>がまと</w:t>
      </w:r>
      <w:r w:rsidR="004D16B9">
        <w:rPr>
          <w:rFonts w:hint="eastAsia"/>
        </w:rPr>
        <w:t>まって</w:t>
      </w:r>
      <w:r w:rsidR="003A0750">
        <w:rPr>
          <w:rFonts w:hint="eastAsia"/>
        </w:rPr>
        <w:t>組み込まれ</w:t>
      </w:r>
      <w:r w:rsidR="004D16B9">
        <w:rPr>
          <w:rFonts w:hint="eastAsia"/>
        </w:rPr>
        <w:t>ている</w:t>
      </w:r>
      <w:r w:rsidR="00F23878">
        <w:rPr>
          <w:rFonts w:hint="eastAsia"/>
        </w:rPr>
        <w:t>ツールキットを</w:t>
      </w:r>
      <w:ins w:id="266" w:author="工内 隆" w:date="2018-09-03T16:38:00Z">
        <w:r w:rsidR="00165CC9">
          <w:rPr>
            <w:rFonts w:hint="eastAsia"/>
          </w:rPr>
          <w:t>入手したうえで</w:t>
        </w:r>
      </w:ins>
      <w:del w:id="267" w:author="工内 隆" w:date="2018-09-03T16:38:00Z">
        <w:r w:rsidR="00163642" w:rsidDel="00165CC9">
          <w:rPr>
            <w:rFonts w:hint="eastAsia"/>
          </w:rPr>
          <w:delText>利用</w:delText>
        </w:r>
        <w:r w:rsidR="00F23878" w:rsidDel="00165CC9">
          <w:rPr>
            <w:rFonts w:hint="eastAsia"/>
          </w:rPr>
          <w:delText>し</w:delText>
        </w:r>
        <w:r w:rsidR="00163642" w:rsidDel="00165CC9">
          <w:rPr>
            <w:rFonts w:hint="eastAsia"/>
          </w:rPr>
          <w:delText>た</w:delText>
        </w:r>
        <w:r w:rsidR="00F23878" w:rsidDel="00165CC9">
          <w:rPr>
            <w:rFonts w:hint="eastAsia"/>
          </w:rPr>
          <w:delText>、</w:delText>
        </w:r>
      </w:del>
      <w:r w:rsidR="00F23878" w:rsidRPr="00F23878">
        <w:rPr>
          <w:rFonts w:hint="eastAsia"/>
        </w:rPr>
        <w:t>オープンソース</w:t>
      </w:r>
      <w:ins w:id="268" w:author="工内 隆" w:date="2018-09-03T16:24:00Z">
        <w:r w:rsidR="009F4D54">
          <w:rPr>
            <w:rFonts w:hint="eastAsia"/>
          </w:rPr>
          <w:t>活動</w:t>
        </w:r>
      </w:ins>
      <w:del w:id="269" w:author="工内 隆" w:date="2018-09-03T16:24:00Z">
        <w:r w:rsidR="00F23878" w:rsidRPr="00F23878" w:rsidDel="009F4D54">
          <w:rPr>
            <w:rFonts w:hint="eastAsia"/>
          </w:rPr>
          <w:delText>の取り組み</w:delText>
        </w:r>
      </w:del>
      <w:r w:rsidR="00F23878" w:rsidRPr="00F23878">
        <w:rPr>
          <w:rFonts w:hint="eastAsia"/>
        </w:rPr>
        <w:t>を</w:t>
      </w:r>
      <w:r w:rsidR="00F23878">
        <w:rPr>
          <w:rFonts w:hint="eastAsia"/>
        </w:rPr>
        <w:t>開始すること</w:t>
      </w:r>
      <w:r w:rsidR="004D16B9">
        <w:rPr>
          <w:rFonts w:hint="eastAsia"/>
        </w:rPr>
        <w:t>が</w:t>
      </w:r>
      <w:r w:rsidR="00163642">
        <w:rPr>
          <w:rFonts w:hint="eastAsia"/>
        </w:rPr>
        <w:t>できるように</w:t>
      </w:r>
      <w:r w:rsidR="004D16B9">
        <w:rPr>
          <w:rFonts w:hint="eastAsia"/>
        </w:rPr>
        <w:t>なります</w:t>
      </w:r>
      <w:r w:rsidRPr="00A942AD">
        <w:rPr>
          <w:rFonts w:hint="eastAsia"/>
        </w:rPr>
        <w:t>。</w:t>
      </w:r>
      <w:r w:rsidRPr="00A942AD">
        <w:rPr>
          <w:rFonts w:hint="eastAsia"/>
        </w:rPr>
        <w:t xml:space="preserve"> </w:t>
      </w:r>
      <w:r w:rsidRPr="00A942AD">
        <w:rPr>
          <w:rFonts w:hint="eastAsia"/>
        </w:rPr>
        <w:t>スターターパッケージはまだ</w:t>
      </w:r>
      <w:r w:rsidR="00163642">
        <w:rPr>
          <w:rFonts w:hint="eastAsia"/>
        </w:rPr>
        <w:t>提供</w:t>
      </w:r>
      <w:r w:rsidRPr="00A942AD">
        <w:rPr>
          <w:rFonts w:hint="eastAsia"/>
        </w:rPr>
        <w:t>ができていませんが、最終的には、</w:t>
      </w:r>
      <w:r w:rsidR="00163642">
        <w:rPr>
          <w:rFonts w:hint="eastAsia"/>
        </w:rPr>
        <w:t>このパッケージにより</w:t>
      </w:r>
      <w:ins w:id="270" w:author="工内 隆" w:date="2018-09-03T16:48:00Z">
        <w:r w:rsidR="00763953">
          <w:rPr>
            <w:rFonts w:hint="eastAsia"/>
          </w:rPr>
          <w:t>、</w:t>
        </w:r>
      </w:ins>
      <w:r w:rsidR="003A0750">
        <w:rPr>
          <w:rFonts w:hint="eastAsia"/>
        </w:rPr>
        <w:t>初期作業</w:t>
      </w:r>
      <w:r w:rsidRPr="00A942AD">
        <w:rPr>
          <w:rFonts w:hint="eastAsia"/>
        </w:rPr>
        <w:t>を軽減しながら必要なツールを導入して設定すること</w:t>
      </w:r>
      <w:ins w:id="271" w:author="工内 隆" w:date="2018-09-03T16:52:00Z">
        <w:r w:rsidR="00A05B95">
          <w:rPr>
            <w:rFonts w:hint="eastAsia"/>
          </w:rPr>
          <w:t>を</w:t>
        </w:r>
      </w:ins>
      <w:del w:id="272" w:author="工内 隆" w:date="2018-09-03T16:52:00Z">
        <w:r w:rsidRPr="00A942AD" w:rsidDel="00A05B95">
          <w:rPr>
            <w:rFonts w:hint="eastAsia"/>
          </w:rPr>
          <w:delText>が</w:delText>
        </w:r>
      </w:del>
      <w:r w:rsidRPr="00A942AD">
        <w:rPr>
          <w:rFonts w:hint="eastAsia"/>
        </w:rPr>
        <w:t>容易に</w:t>
      </w:r>
      <w:ins w:id="273" w:author="工内 隆" w:date="2018-09-03T16:52:00Z">
        <w:r w:rsidR="00A05B95">
          <w:rPr>
            <w:rFonts w:hint="eastAsia"/>
          </w:rPr>
          <w:t>する</w:t>
        </w:r>
      </w:ins>
      <w:del w:id="274" w:author="工内 隆" w:date="2018-09-03T16:52:00Z">
        <w:r w:rsidRPr="00A942AD" w:rsidDel="00A05B95">
          <w:rPr>
            <w:rFonts w:hint="eastAsia"/>
          </w:rPr>
          <w:delText>なる</w:delText>
        </w:r>
      </w:del>
      <w:r w:rsidRPr="00A942AD">
        <w:rPr>
          <w:rFonts w:hint="eastAsia"/>
        </w:rPr>
        <w:t>ことが期待されます。</w:t>
      </w:r>
      <w:r w:rsidRPr="00A942AD">
        <w:rPr>
          <w:rFonts w:hint="eastAsia"/>
        </w:rPr>
        <w:t xml:space="preserve"> </w:t>
      </w:r>
      <w:r w:rsidRPr="00A942AD">
        <w:rPr>
          <w:rFonts w:hint="eastAsia"/>
        </w:rPr>
        <w:t>このプロジェクトに取り組んでいる</w:t>
      </w:r>
      <w:r w:rsidRPr="00A942AD">
        <w:rPr>
          <w:rFonts w:hint="eastAsia"/>
        </w:rPr>
        <w:t>TODO</w:t>
      </w:r>
      <w:r w:rsidRPr="00A942AD">
        <w:rPr>
          <w:rFonts w:hint="eastAsia"/>
        </w:rPr>
        <w:t>グループのメンバー</w:t>
      </w:r>
      <w:del w:id="275" w:author="工内 隆" w:date="2018-09-03T16:54:00Z">
        <w:r w:rsidRPr="00A942AD" w:rsidDel="00A05B95">
          <w:rPr>
            <w:rFonts w:hint="eastAsia"/>
          </w:rPr>
          <w:delText>に</w:delText>
        </w:r>
      </w:del>
      <w:r w:rsidRPr="00A942AD">
        <w:rPr>
          <w:rFonts w:hint="eastAsia"/>
        </w:rPr>
        <w:t>は、</w:t>
      </w:r>
      <w:r w:rsidRPr="00A942AD">
        <w:rPr>
          <w:rFonts w:hint="eastAsia"/>
        </w:rPr>
        <w:t>Adobe</w:t>
      </w:r>
      <w:r w:rsidR="003A0750">
        <w:rPr>
          <w:rFonts w:hint="eastAsia"/>
        </w:rPr>
        <w:t>社</w:t>
      </w:r>
      <w:r w:rsidRPr="00A942AD">
        <w:rPr>
          <w:rFonts w:hint="eastAsia"/>
        </w:rPr>
        <w:t>、</w:t>
      </w:r>
      <w:r w:rsidRPr="00A942AD">
        <w:rPr>
          <w:rFonts w:hint="eastAsia"/>
        </w:rPr>
        <w:t>Capital One</w:t>
      </w:r>
      <w:r w:rsidR="003A0750">
        <w:rPr>
          <w:rFonts w:hint="eastAsia"/>
        </w:rPr>
        <w:t>社</w:t>
      </w:r>
      <w:r w:rsidRPr="00A942AD">
        <w:rPr>
          <w:rFonts w:hint="eastAsia"/>
        </w:rPr>
        <w:t>、</w:t>
      </w:r>
      <w:r w:rsidRPr="00A942AD">
        <w:rPr>
          <w:rFonts w:hint="eastAsia"/>
        </w:rPr>
        <w:t>Comcast</w:t>
      </w:r>
      <w:r w:rsidR="003A0750">
        <w:rPr>
          <w:rFonts w:hint="eastAsia"/>
        </w:rPr>
        <w:t>社</w:t>
      </w:r>
      <w:r w:rsidRPr="00A942AD">
        <w:rPr>
          <w:rFonts w:hint="eastAsia"/>
        </w:rPr>
        <w:t>、</w:t>
      </w:r>
      <w:proofErr w:type="spellStart"/>
      <w:r w:rsidRPr="00A942AD">
        <w:rPr>
          <w:rFonts w:hint="eastAsia"/>
        </w:rPr>
        <w:t>Facebook</w:t>
      </w:r>
      <w:proofErr w:type="spellEnd"/>
      <w:r w:rsidR="003A0750">
        <w:rPr>
          <w:rFonts w:hint="eastAsia"/>
        </w:rPr>
        <w:t>社</w:t>
      </w:r>
      <w:r w:rsidRPr="00A942AD">
        <w:rPr>
          <w:rFonts w:hint="eastAsia"/>
        </w:rPr>
        <w:t>、</w:t>
      </w:r>
      <w:r w:rsidRPr="00A942AD">
        <w:rPr>
          <w:rFonts w:hint="eastAsia"/>
        </w:rPr>
        <w:t>Google</w:t>
      </w:r>
      <w:r w:rsidR="003A0750">
        <w:rPr>
          <w:rFonts w:hint="eastAsia"/>
        </w:rPr>
        <w:t>社</w:t>
      </w:r>
      <w:r w:rsidRPr="00A942AD">
        <w:rPr>
          <w:rFonts w:hint="eastAsia"/>
        </w:rPr>
        <w:t>、</w:t>
      </w:r>
      <w:r w:rsidRPr="00A942AD">
        <w:rPr>
          <w:rFonts w:hint="eastAsia"/>
        </w:rPr>
        <w:t>eBay</w:t>
      </w:r>
      <w:r w:rsidR="003A0750">
        <w:rPr>
          <w:rFonts w:hint="eastAsia"/>
        </w:rPr>
        <w:t>社</w:t>
      </w:r>
      <w:r w:rsidRPr="00A942AD">
        <w:rPr>
          <w:rFonts w:hint="eastAsia"/>
        </w:rPr>
        <w:t>、</w:t>
      </w:r>
      <w:r w:rsidRPr="00A942AD">
        <w:rPr>
          <w:rFonts w:hint="eastAsia"/>
        </w:rPr>
        <w:t>IBM</w:t>
      </w:r>
      <w:r w:rsidR="003A0750">
        <w:rPr>
          <w:rFonts w:hint="eastAsia"/>
        </w:rPr>
        <w:t>社</w:t>
      </w:r>
      <w:r w:rsidRPr="00A942AD">
        <w:rPr>
          <w:rFonts w:hint="eastAsia"/>
        </w:rPr>
        <w:t>、</w:t>
      </w:r>
      <w:r w:rsidRPr="00A942AD">
        <w:rPr>
          <w:rFonts w:hint="eastAsia"/>
        </w:rPr>
        <w:t>Microsoft</w:t>
      </w:r>
      <w:r w:rsidR="003A0750">
        <w:rPr>
          <w:rFonts w:hint="eastAsia"/>
        </w:rPr>
        <w:t>社</w:t>
      </w:r>
      <w:r w:rsidRPr="00A942AD">
        <w:rPr>
          <w:rFonts w:hint="eastAsia"/>
        </w:rPr>
        <w:t>、</w:t>
      </w:r>
      <w:r w:rsidRPr="00A942AD">
        <w:rPr>
          <w:rFonts w:hint="eastAsia"/>
        </w:rPr>
        <w:t>Samsung</w:t>
      </w:r>
      <w:r w:rsidR="003A0750">
        <w:rPr>
          <w:rFonts w:hint="eastAsia"/>
        </w:rPr>
        <w:t>社</w:t>
      </w:r>
      <w:r w:rsidRPr="00A942AD">
        <w:rPr>
          <w:rFonts w:hint="eastAsia"/>
        </w:rPr>
        <w:t>、</w:t>
      </w:r>
      <w:r w:rsidRPr="00A942AD">
        <w:rPr>
          <w:rFonts w:hint="eastAsia"/>
        </w:rPr>
        <w:t>Twitter</w:t>
      </w:r>
      <w:r w:rsidR="003A0750">
        <w:rPr>
          <w:rFonts w:hint="eastAsia"/>
        </w:rPr>
        <w:t>社</w:t>
      </w:r>
      <w:r w:rsidRPr="00A942AD">
        <w:rPr>
          <w:rFonts w:hint="eastAsia"/>
        </w:rPr>
        <w:t>など</w:t>
      </w:r>
      <w:r w:rsidR="00163642">
        <w:rPr>
          <w:rFonts w:hint="eastAsia"/>
        </w:rPr>
        <w:t>です</w:t>
      </w:r>
      <w:r w:rsidRPr="00A942AD">
        <w:rPr>
          <w:rFonts w:hint="eastAsia"/>
        </w:rPr>
        <w:t>。</w:t>
      </w:r>
    </w:p>
    <w:p w:rsidR="00A942AD" w:rsidRDefault="00A942AD" w:rsidP="00EE1893"/>
    <w:p w:rsidR="00EE1893" w:rsidRDefault="00EE1893" w:rsidP="00EE1893">
      <w:r>
        <w:t>Create a dashboard</w:t>
      </w:r>
    </w:p>
    <w:p w:rsidR="00EE1893" w:rsidRDefault="004D16B9" w:rsidP="00EE1893">
      <w:r>
        <w:rPr>
          <w:rFonts w:hint="eastAsia"/>
        </w:rPr>
        <w:t>ダッシュボードの作成</w:t>
      </w:r>
    </w:p>
    <w:p w:rsidR="004D16B9" w:rsidRDefault="004D16B9" w:rsidP="00EE1893"/>
    <w:p w:rsidR="00EE1893" w:rsidRDefault="00EE1893" w:rsidP="00EE1893">
      <w:r>
        <w:t xml:space="preserve">Along with the proper tools, companies should also incorporate central dashboards which allow them to monitor and track their open source projects and development in real time. Many companies likely have such dashboards for existing development work and applications and </w:t>
      </w:r>
      <w:r>
        <w:lastRenderedPageBreak/>
        <w:t>may be able to integrate the existing dashboards with their open source work. If not, they should create or adopt new dashboards to improve the management of their open source deployments.</w:t>
      </w:r>
    </w:p>
    <w:p w:rsidR="00EE1893" w:rsidRDefault="004D16B9" w:rsidP="00EE1893">
      <w:r w:rsidRPr="004D16B9">
        <w:rPr>
          <w:rFonts w:hint="eastAsia"/>
        </w:rPr>
        <w:t>適切なツール</w:t>
      </w:r>
      <w:r w:rsidR="00163642">
        <w:rPr>
          <w:rFonts w:hint="eastAsia"/>
        </w:rPr>
        <w:t>と共に</w:t>
      </w:r>
      <w:r w:rsidRPr="004D16B9">
        <w:rPr>
          <w:rFonts w:hint="eastAsia"/>
        </w:rPr>
        <w:t>、企業は、オープンソース</w:t>
      </w:r>
      <w:r w:rsidR="00A935F6">
        <w:rPr>
          <w:rFonts w:hint="eastAsia"/>
        </w:rPr>
        <w:t xml:space="preserve">　</w:t>
      </w:r>
      <w:r w:rsidRPr="004D16B9">
        <w:rPr>
          <w:rFonts w:hint="eastAsia"/>
        </w:rPr>
        <w:t>プロジェクトと開発をリアルタイムで</w:t>
      </w:r>
      <w:r w:rsidR="00A935F6">
        <w:rPr>
          <w:rFonts w:hint="eastAsia"/>
        </w:rPr>
        <w:t>監督、</w:t>
      </w:r>
      <w:r w:rsidR="00163642">
        <w:rPr>
          <w:rFonts w:hint="eastAsia"/>
        </w:rPr>
        <w:t>トラッキング</w:t>
      </w:r>
      <w:r w:rsidRPr="004D16B9">
        <w:rPr>
          <w:rFonts w:hint="eastAsia"/>
        </w:rPr>
        <w:t>できる</w:t>
      </w:r>
      <w:r w:rsidR="00A935F6">
        <w:rPr>
          <w:rFonts w:hint="eastAsia"/>
        </w:rPr>
        <w:t xml:space="preserve">セントラル　</w:t>
      </w:r>
      <w:r w:rsidRPr="004D16B9">
        <w:rPr>
          <w:rFonts w:hint="eastAsia"/>
        </w:rPr>
        <w:t>ダッシュボードも組み込む必要があります。</w:t>
      </w:r>
      <w:r w:rsidRPr="004D16B9">
        <w:rPr>
          <w:rFonts w:hint="eastAsia"/>
        </w:rPr>
        <w:t xml:space="preserve"> </w:t>
      </w:r>
      <w:r w:rsidRPr="004D16B9">
        <w:rPr>
          <w:rFonts w:hint="eastAsia"/>
        </w:rPr>
        <w:t>多くの企業は、既存の開発作業やアプリケーション用のダッシュボードを持っており、既存のダッシュボードをオープンソースの作業と統合することができ</w:t>
      </w:r>
      <w:ins w:id="276" w:author="工内 隆" w:date="2018-09-03T16:58:00Z">
        <w:r w:rsidR="00A05B95">
          <w:rPr>
            <w:rFonts w:hint="eastAsia"/>
          </w:rPr>
          <w:t>るかもしれません</w:t>
        </w:r>
      </w:ins>
      <w:del w:id="277" w:author="工内 隆" w:date="2018-09-03T16:58:00Z">
        <w:r w:rsidRPr="004D16B9" w:rsidDel="00A05B95">
          <w:rPr>
            <w:rFonts w:hint="eastAsia"/>
          </w:rPr>
          <w:delText>ます</w:delText>
        </w:r>
      </w:del>
      <w:r w:rsidRPr="004D16B9">
        <w:rPr>
          <w:rFonts w:hint="eastAsia"/>
        </w:rPr>
        <w:t>。</w:t>
      </w:r>
      <w:r w:rsidRPr="004D16B9">
        <w:rPr>
          <w:rFonts w:hint="eastAsia"/>
        </w:rPr>
        <w:t xml:space="preserve"> </w:t>
      </w:r>
      <w:r w:rsidRPr="004D16B9">
        <w:rPr>
          <w:rFonts w:hint="eastAsia"/>
        </w:rPr>
        <w:t>そうでない場合は、オープンソース</w:t>
      </w:r>
      <w:r w:rsidR="00A935F6">
        <w:rPr>
          <w:rFonts w:hint="eastAsia"/>
        </w:rPr>
        <w:t>配置</w:t>
      </w:r>
      <w:ins w:id="278" w:author="工内 隆" w:date="2018-09-03T16:59:00Z">
        <w:r w:rsidR="00A05B95">
          <w:rPr>
            <w:rFonts w:hint="eastAsia"/>
          </w:rPr>
          <w:t>・</w:t>
        </w:r>
      </w:ins>
      <w:del w:id="279" w:author="工内 隆" w:date="2018-09-03T16:59:00Z">
        <w:r w:rsidR="00A935F6" w:rsidDel="00A05B95">
          <w:rPr>
            <w:rFonts w:hint="eastAsia"/>
          </w:rPr>
          <w:delText>、</w:delText>
        </w:r>
      </w:del>
      <w:r w:rsidRPr="004D16B9">
        <w:rPr>
          <w:rFonts w:hint="eastAsia"/>
        </w:rPr>
        <w:t>展開の管理を</w:t>
      </w:r>
      <w:ins w:id="280" w:author="工内 隆" w:date="2018-09-03T17:00:00Z">
        <w:r w:rsidR="00A05B95">
          <w:rPr>
            <w:rFonts w:hint="eastAsia"/>
          </w:rPr>
          <w:t>強化</w:t>
        </w:r>
      </w:ins>
      <w:del w:id="281" w:author="工内 隆" w:date="2018-09-03T17:00:00Z">
        <w:r w:rsidRPr="004D16B9" w:rsidDel="00A05B95">
          <w:rPr>
            <w:rFonts w:hint="eastAsia"/>
          </w:rPr>
          <w:delText>改善</w:delText>
        </w:r>
      </w:del>
      <w:r w:rsidRPr="004D16B9">
        <w:rPr>
          <w:rFonts w:hint="eastAsia"/>
        </w:rPr>
        <w:t>するために新しいダッシュボードを作成または採用する必要があります。</w:t>
      </w:r>
    </w:p>
    <w:p w:rsidR="004D16B9" w:rsidRDefault="004D16B9" w:rsidP="00EE1893"/>
    <w:p w:rsidR="00EE1893" w:rsidRDefault="00EE1893" w:rsidP="00EE1893">
      <w:r>
        <w:t>Section 3</w:t>
      </w:r>
    </w:p>
    <w:p w:rsidR="00A935F6" w:rsidRDefault="00A935F6" w:rsidP="00EE1893">
      <w:r>
        <w:rPr>
          <w:rFonts w:hint="eastAsia"/>
        </w:rPr>
        <w:t xml:space="preserve">セクション　</w:t>
      </w:r>
      <w:r>
        <w:rPr>
          <w:rFonts w:hint="eastAsia"/>
        </w:rPr>
        <w:t>3</w:t>
      </w:r>
    </w:p>
    <w:p w:rsidR="00A935F6" w:rsidRDefault="00A935F6" w:rsidP="00EE1893"/>
    <w:p w:rsidR="00EE1893" w:rsidRDefault="00EE1893" w:rsidP="00EE1893">
      <w:r>
        <w:t>Elements of a basic toolset</w:t>
      </w:r>
    </w:p>
    <w:p w:rsidR="00EE1893" w:rsidRDefault="00A935F6" w:rsidP="00EE1893">
      <w:r>
        <w:rPr>
          <w:rFonts w:hint="eastAsia"/>
        </w:rPr>
        <w:t>基本的なツールセットの構成要素</w:t>
      </w:r>
    </w:p>
    <w:p w:rsidR="00A935F6" w:rsidRDefault="00A935F6" w:rsidP="00EE1893"/>
    <w:p w:rsidR="00EE1893" w:rsidRDefault="00EE1893" w:rsidP="00EE1893">
      <w:r>
        <w:t>The abundance of tools available for managing and reporting on open source projects can quickly become overwhelming. If your open source program is just getting started, it helps to focus your research on just a few of the basic tools that you’ll need to get up and running.</w:t>
      </w:r>
    </w:p>
    <w:p w:rsidR="00EE1893" w:rsidRDefault="00A935F6" w:rsidP="00EE1893">
      <w:r w:rsidRPr="00A935F6">
        <w:rPr>
          <w:rFonts w:hint="eastAsia"/>
        </w:rPr>
        <w:t>オープンソース</w:t>
      </w:r>
      <w:r>
        <w:rPr>
          <w:rFonts w:hint="eastAsia"/>
        </w:rPr>
        <w:t xml:space="preserve">　</w:t>
      </w:r>
      <w:r w:rsidRPr="00A935F6">
        <w:rPr>
          <w:rFonts w:hint="eastAsia"/>
        </w:rPr>
        <w:t>プロジェクトの管理とレポートに利用できるツールは、</w:t>
      </w:r>
      <w:r w:rsidR="00F10A38">
        <w:rPr>
          <w:rFonts w:hint="eastAsia"/>
        </w:rPr>
        <w:t>極めて</w:t>
      </w:r>
      <w:r w:rsidR="00F7198A">
        <w:rPr>
          <w:rFonts w:hint="eastAsia"/>
        </w:rPr>
        <w:t>豊富</w:t>
      </w:r>
      <w:r w:rsidR="00F10A38">
        <w:rPr>
          <w:rFonts w:hint="eastAsia"/>
        </w:rPr>
        <w:t>です</w:t>
      </w:r>
      <w:ins w:id="282" w:author="工内 隆" w:date="2018-09-03T17:01:00Z">
        <w:r w:rsidR="00A05B95">
          <w:rPr>
            <w:rFonts w:hint="eastAsia"/>
          </w:rPr>
          <w:t>が、</w:t>
        </w:r>
        <w:r w:rsidR="00CC76F0">
          <w:rPr>
            <w:rFonts w:hint="eastAsia"/>
          </w:rPr>
          <w:t>過剰とも言えます</w:t>
        </w:r>
      </w:ins>
      <w:r w:rsidRPr="00A935F6">
        <w:rPr>
          <w:rFonts w:hint="eastAsia"/>
        </w:rPr>
        <w:t>。</w:t>
      </w:r>
      <w:r w:rsidRPr="00A935F6">
        <w:rPr>
          <w:rFonts w:hint="eastAsia"/>
        </w:rPr>
        <w:t xml:space="preserve"> </w:t>
      </w:r>
      <w:r w:rsidRPr="00A935F6">
        <w:rPr>
          <w:rFonts w:hint="eastAsia"/>
        </w:rPr>
        <w:t>オープンソース</w:t>
      </w:r>
      <w:r>
        <w:rPr>
          <w:rFonts w:hint="eastAsia"/>
        </w:rPr>
        <w:t xml:space="preserve">　</w:t>
      </w:r>
      <w:r w:rsidRPr="00A935F6">
        <w:rPr>
          <w:rFonts w:hint="eastAsia"/>
        </w:rPr>
        <w:t>プログラム</w:t>
      </w:r>
      <w:r w:rsidR="002873C0">
        <w:rPr>
          <w:rFonts w:hint="eastAsia"/>
        </w:rPr>
        <w:t>を始めた</w:t>
      </w:r>
      <w:r w:rsidRPr="00A935F6">
        <w:rPr>
          <w:rFonts w:hint="eastAsia"/>
        </w:rPr>
        <w:t>ばかり</w:t>
      </w:r>
      <w:r w:rsidR="002873C0">
        <w:rPr>
          <w:rFonts w:hint="eastAsia"/>
        </w:rPr>
        <w:t>であれば</w:t>
      </w:r>
      <w:r w:rsidRPr="00A935F6">
        <w:rPr>
          <w:rFonts w:hint="eastAsia"/>
        </w:rPr>
        <w:t>、</w:t>
      </w:r>
      <w:r w:rsidR="002873C0">
        <w:rPr>
          <w:rFonts w:hint="eastAsia"/>
        </w:rPr>
        <w:t>プログラムの</w:t>
      </w:r>
      <w:r w:rsidRPr="00A935F6">
        <w:rPr>
          <w:rFonts w:hint="eastAsia"/>
        </w:rPr>
        <w:t>立ち上げと実行に必要な</w:t>
      </w:r>
      <w:r w:rsidR="002873C0">
        <w:rPr>
          <w:rFonts w:hint="eastAsia"/>
        </w:rPr>
        <w:t>いくつかの</w:t>
      </w:r>
      <w:r w:rsidRPr="00A935F6">
        <w:rPr>
          <w:rFonts w:hint="eastAsia"/>
        </w:rPr>
        <w:t>基本的なツールに焦点を当て</w:t>
      </w:r>
      <w:r w:rsidR="002873C0">
        <w:rPr>
          <w:rFonts w:hint="eastAsia"/>
        </w:rPr>
        <w:t>て調査を始めるのが良いでしょう</w:t>
      </w:r>
      <w:r w:rsidRPr="00A935F6">
        <w:rPr>
          <w:rFonts w:hint="eastAsia"/>
        </w:rPr>
        <w:t>。</w:t>
      </w:r>
    </w:p>
    <w:p w:rsidR="00A935F6" w:rsidRDefault="00A935F6" w:rsidP="00EE1893"/>
    <w:p w:rsidR="00EE1893" w:rsidRDefault="00EE1893" w:rsidP="00EE1893">
      <w:r>
        <w:t>Then as your program grows and you’ve gained more experience using these tools, you can start to adopt new tools to help you automate and streamline your processes as the need arises. Remember that you want the tools you choose to complement and support your internal culture and processes — not lead them.</w:t>
      </w:r>
    </w:p>
    <w:p w:rsidR="00EE1893" w:rsidRDefault="00CC76F0" w:rsidP="00EE1893">
      <w:ins w:id="283" w:author="工内 隆" w:date="2018-09-03T17:02:00Z">
        <w:del w:id="284" w:author="Date Masahiro" w:date="2018-09-06T10:05:00Z">
          <w:r w:rsidDel="001B0C54">
            <w:rPr>
              <w:rFonts w:hint="eastAsia"/>
            </w:rPr>
            <w:delText>≪</w:delText>
          </w:r>
        </w:del>
      </w:ins>
      <w:del w:id="285" w:author="Date Masahiro" w:date="2018-09-06T10:05:00Z">
        <w:r w:rsidR="00F10A38" w:rsidDel="001B0C54">
          <w:rPr>
            <w:rFonts w:hint="eastAsia"/>
          </w:rPr>
          <w:delText>貴社</w:delText>
        </w:r>
      </w:del>
      <w:ins w:id="286" w:author="工内 隆" w:date="2018-09-03T17:03:00Z">
        <w:del w:id="287" w:author="Date Masahiro" w:date="2018-09-06T10:05:00Z">
          <w:r w:rsidDel="001B0C54">
            <w:rPr>
              <w:rFonts w:hint="eastAsia"/>
            </w:rPr>
            <w:delText>は気持ち悪いので≫</w:delText>
          </w:r>
        </w:del>
        <w:r>
          <w:rPr>
            <w:rFonts w:hint="eastAsia"/>
          </w:rPr>
          <w:t>あなたの会社</w:t>
        </w:r>
      </w:ins>
      <w:r w:rsidR="00F10A38">
        <w:rPr>
          <w:rFonts w:hint="eastAsia"/>
        </w:rPr>
        <w:t xml:space="preserve">のオープンソース　</w:t>
      </w:r>
      <w:r w:rsidR="002873C0" w:rsidRPr="002873C0">
        <w:rPr>
          <w:rFonts w:hint="eastAsia"/>
        </w:rPr>
        <w:t>プログラムが成長し、これらのツールを使用してより多くの経験を積んだ</w:t>
      </w:r>
      <w:r w:rsidR="002873C0">
        <w:rPr>
          <w:rFonts w:hint="eastAsia"/>
        </w:rPr>
        <w:t>後に</w:t>
      </w:r>
      <w:r w:rsidR="002873C0" w:rsidRPr="002873C0">
        <w:rPr>
          <w:rFonts w:hint="eastAsia"/>
        </w:rPr>
        <w:t>、必要に応じてプロセスを自動化、合理化するための新しいツールを採用する</w:t>
      </w:r>
      <w:r w:rsidR="002873C0">
        <w:rPr>
          <w:rFonts w:hint="eastAsia"/>
        </w:rPr>
        <w:t>のが良いでしょう</w:t>
      </w:r>
      <w:r w:rsidR="002873C0" w:rsidRPr="002873C0">
        <w:rPr>
          <w:rFonts w:hint="eastAsia"/>
        </w:rPr>
        <w:t>。</w:t>
      </w:r>
      <w:r w:rsidR="002873C0" w:rsidRPr="002873C0">
        <w:rPr>
          <w:rFonts w:hint="eastAsia"/>
        </w:rPr>
        <w:t xml:space="preserve"> </w:t>
      </w:r>
      <w:ins w:id="288" w:author="工内 隆" w:date="2018-09-03T17:05:00Z">
        <w:r>
          <w:rPr>
            <w:rFonts w:hint="eastAsia"/>
          </w:rPr>
          <w:t>企業</w:t>
        </w:r>
      </w:ins>
      <w:del w:id="289" w:author="工内 隆" w:date="2018-09-03T17:05:00Z">
        <w:r w:rsidR="00F10A38" w:rsidDel="00CC76F0">
          <w:rPr>
            <w:rFonts w:hint="eastAsia"/>
          </w:rPr>
          <w:delText>貴社</w:delText>
        </w:r>
      </w:del>
      <w:r w:rsidR="002873C0" w:rsidRPr="002873C0">
        <w:rPr>
          <w:rFonts w:hint="eastAsia"/>
        </w:rPr>
        <w:t>の文化</w:t>
      </w:r>
      <w:r w:rsidR="00F10A38">
        <w:rPr>
          <w:rFonts w:hint="eastAsia"/>
        </w:rPr>
        <w:t>、</w:t>
      </w:r>
      <w:r w:rsidR="002873C0" w:rsidRPr="002873C0">
        <w:rPr>
          <w:rFonts w:hint="eastAsia"/>
        </w:rPr>
        <w:t>プロセスを補完、サポートするツールを選択することを忘れないでください。</w:t>
      </w:r>
      <w:r w:rsidR="002873C0">
        <w:rPr>
          <w:rFonts w:hint="eastAsia"/>
        </w:rPr>
        <w:t xml:space="preserve">　</w:t>
      </w:r>
      <w:r w:rsidR="00721380">
        <w:rPr>
          <w:rFonts w:hint="eastAsia"/>
        </w:rPr>
        <w:t>文化、プロセス</w:t>
      </w:r>
      <w:r w:rsidR="002873C0">
        <w:rPr>
          <w:rFonts w:hint="eastAsia"/>
        </w:rPr>
        <w:t>を</w:t>
      </w:r>
      <w:del w:id="290" w:author="工内 隆" w:date="2018-09-03T17:06:00Z">
        <w:r w:rsidR="00F10A38" w:rsidDel="00CC76F0">
          <w:rPr>
            <w:rFonts w:hint="eastAsia"/>
          </w:rPr>
          <w:delText>変革、</w:delText>
        </w:r>
      </w:del>
      <w:r w:rsidR="00721380">
        <w:rPr>
          <w:rFonts w:hint="eastAsia"/>
        </w:rPr>
        <w:t>牽引</w:t>
      </w:r>
      <w:r w:rsidR="002873C0">
        <w:rPr>
          <w:rFonts w:hint="eastAsia"/>
        </w:rPr>
        <w:t>する</w:t>
      </w:r>
      <w:r w:rsidR="00721380">
        <w:rPr>
          <w:rFonts w:hint="eastAsia"/>
        </w:rPr>
        <w:t>ツールを選ぶのではありません。</w:t>
      </w:r>
    </w:p>
    <w:p w:rsidR="002873C0" w:rsidRDefault="002873C0" w:rsidP="00EE1893"/>
    <w:p w:rsidR="00EE1893" w:rsidRDefault="00EE1893" w:rsidP="00EE1893">
      <w:r>
        <w:lastRenderedPageBreak/>
        <w:t>The sections below give the basic categories of tools that pretty much all open source programs use on a daily basis. This is a good way to organize your research.</w:t>
      </w:r>
    </w:p>
    <w:p w:rsidR="00721380" w:rsidRDefault="0074543A" w:rsidP="00EE1893">
      <w:ins w:id="291" w:author="工内 隆" w:date="2018-09-03T17:18:00Z">
        <w:r>
          <w:rPr>
            <w:rFonts w:hint="eastAsia"/>
          </w:rPr>
          <w:t>ああなたの体系的な調査に便利なように、</w:t>
        </w:r>
      </w:ins>
      <w:r w:rsidR="00721380" w:rsidRPr="00721380">
        <w:rPr>
          <w:rFonts w:hint="eastAsia"/>
        </w:rPr>
        <w:t>以下の</w:t>
      </w:r>
      <w:ins w:id="292" w:author="工内 隆" w:date="2018-09-03T17:20:00Z">
        <w:r>
          <w:rPr>
            <w:rFonts w:hint="eastAsia"/>
          </w:rPr>
          <w:t>各</w:t>
        </w:r>
      </w:ins>
      <w:r w:rsidR="00721380" w:rsidRPr="00721380">
        <w:rPr>
          <w:rFonts w:hint="eastAsia"/>
        </w:rPr>
        <w:t>セクションでは、</w:t>
      </w:r>
      <w:ins w:id="293" w:author="工内 隆" w:date="2018-09-03T17:07:00Z">
        <w:r w:rsidR="00CC76F0">
          <w:rPr>
            <w:rFonts w:hint="eastAsia"/>
          </w:rPr>
          <w:t>ほとんど</w:t>
        </w:r>
      </w:ins>
      <w:r w:rsidR="00721380" w:rsidRPr="00721380">
        <w:rPr>
          <w:rFonts w:hint="eastAsia"/>
        </w:rPr>
        <w:t>すべての</w:t>
      </w:r>
      <w:ins w:id="294" w:author="工内 隆" w:date="2018-09-03T17:12:00Z">
        <w:r>
          <w:rPr>
            <w:rFonts w:hint="eastAsia"/>
          </w:rPr>
          <w:t>企業の</w:t>
        </w:r>
      </w:ins>
      <w:r w:rsidR="00721380" w:rsidRPr="00721380">
        <w:rPr>
          <w:rFonts w:hint="eastAsia"/>
        </w:rPr>
        <w:t>オープンソース</w:t>
      </w:r>
      <w:r w:rsidR="00721380">
        <w:rPr>
          <w:rFonts w:hint="eastAsia"/>
        </w:rPr>
        <w:t xml:space="preserve">　</w:t>
      </w:r>
      <w:r w:rsidR="00721380" w:rsidRPr="00721380">
        <w:rPr>
          <w:rFonts w:hint="eastAsia"/>
        </w:rPr>
        <w:t>プログラムが日常的に使用するツール</w:t>
      </w:r>
      <w:r w:rsidR="00721380">
        <w:rPr>
          <w:rFonts w:hint="eastAsia"/>
        </w:rPr>
        <w:t>を基本的なカテゴリに分</w:t>
      </w:r>
      <w:ins w:id="295" w:author="工内 隆" w:date="2018-09-03T17:21:00Z">
        <w:r>
          <w:rPr>
            <w:rFonts w:hint="eastAsia"/>
          </w:rPr>
          <w:t>類し</w:t>
        </w:r>
      </w:ins>
      <w:del w:id="296" w:author="工内 隆" w:date="2018-09-03T17:21:00Z">
        <w:r w:rsidR="00721380" w:rsidDel="0074543A">
          <w:rPr>
            <w:rFonts w:hint="eastAsia"/>
          </w:rPr>
          <w:delText>け</w:delText>
        </w:r>
      </w:del>
      <w:r w:rsidR="00721380">
        <w:rPr>
          <w:rFonts w:hint="eastAsia"/>
        </w:rPr>
        <w:t>ています</w:t>
      </w:r>
      <w:r w:rsidR="00721380" w:rsidRPr="00721380">
        <w:rPr>
          <w:rFonts w:hint="eastAsia"/>
        </w:rPr>
        <w:t>。</w:t>
      </w:r>
      <w:del w:id="297" w:author="工内 隆" w:date="2018-09-03T17:19:00Z">
        <w:r w:rsidR="00721380" w:rsidRPr="00721380" w:rsidDel="0074543A">
          <w:rPr>
            <w:rFonts w:hint="eastAsia"/>
          </w:rPr>
          <w:delText xml:space="preserve"> </w:delText>
        </w:r>
        <w:r w:rsidR="00721380" w:rsidDel="0074543A">
          <w:rPr>
            <w:rFonts w:hint="eastAsia"/>
          </w:rPr>
          <w:delText>これは</w:delText>
        </w:r>
      </w:del>
      <w:del w:id="298" w:author="工内 隆" w:date="2018-09-03T17:12:00Z">
        <w:r w:rsidR="00721380" w:rsidDel="0074543A">
          <w:rPr>
            <w:rFonts w:hint="eastAsia"/>
          </w:rPr>
          <w:delText>あなたが</w:delText>
        </w:r>
      </w:del>
      <w:del w:id="299" w:author="工内 隆" w:date="2018-09-03T17:19:00Z">
        <w:r w:rsidR="00721380" w:rsidDel="0074543A">
          <w:rPr>
            <w:rFonts w:hint="eastAsia"/>
          </w:rPr>
          <w:delText>体系的</w:delText>
        </w:r>
      </w:del>
      <w:del w:id="300" w:author="工内 隆" w:date="2018-09-03T17:12:00Z">
        <w:r w:rsidR="00721380" w:rsidDel="0074543A">
          <w:rPr>
            <w:rFonts w:hint="eastAsia"/>
          </w:rPr>
          <w:delText>に</w:delText>
        </w:r>
      </w:del>
      <w:del w:id="301" w:author="工内 隆" w:date="2018-09-03T17:19:00Z">
        <w:r w:rsidR="00721380" w:rsidDel="0074543A">
          <w:rPr>
            <w:rFonts w:hint="eastAsia"/>
          </w:rPr>
          <w:delText>調査を進めるために</w:delText>
        </w:r>
        <w:r w:rsidR="00721380" w:rsidRPr="00721380" w:rsidDel="0074543A">
          <w:rPr>
            <w:rFonts w:hint="eastAsia"/>
          </w:rPr>
          <w:delText>良い方法です。</w:delText>
        </w:r>
      </w:del>
    </w:p>
    <w:p w:rsidR="00721380" w:rsidRDefault="00721380" w:rsidP="00EE1893"/>
    <w:p w:rsidR="00EE1893" w:rsidRDefault="00EE1893" w:rsidP="00EE1893">
      <w:r>
        <w:t>Automate processes</w:t>
      </w:r>
    </w:p>
    <w:p w:rsidR="00721380" w:rsidRDefault="0074543A" w:rsidP="00EE1893">
      <w:ins w:id="302" w:author="工内 隆" w:date="2018-09-03T17:19:00Z">
        <w:r>
          <w:rPr>
            <w:rFonts w:hint="eastAsia"/>
          </w:rPr>
          <w:t>プロセスの</w:t>
        </w:r>
      </w:ins>
      <w:r w:rsidR="00721380">
        <w:rPr>
          <w:rFonts w:hint="eastAsia"/>
        </w:rPr>
        <w:t>自動化</w:t>
      </w:r>
      <w:del w:id="303" w:author="工内 隆" w:date="2018-09-03T17:19:00Z">
        <w:r w:rsidR="00721380" w:rsidDel="0074543A">
          <w:rPr>
            <w:rFonts w:hint="eastAsia"/>
          </w:rPr>
          <w:delText>処理</w:delText>
        </w:r>
      </w:del>
    </w:p>
    <w:p w:rsidR="00EE1893" w:rsidRDefault="00EE1893" w:rsidP="00EE1893"/>
    <w:p w:rsidR="00EE1893" w:rsidRDefault="00EE1893" w:rsidP="00EE1893">
      <w:r>
        <w:t>Tools which automate processes are among the most important you will select and use for your company’s open source program. The tasks for such tools are broad, including automating procedures for contributor license agreements (CLAs), which are legal documents stating that a developer created the code and didn’t copy it from anywhere else illegally. Traditionally these kinds of agreements were done manually by printing out the agreements and then signing and faxing them in to comply. But in a world of email and instant communications, that’s crazy today. Instead, the process can be automated using bots that request electronic signatures and then track and handle the submissions.</w:t>
      </w:r>
    </w:p>
    <w:p w:rsidR="00EE1893" w:rsidRDefault="00721380" w:rsidP="00EE1893">
      <w:r w:rsidRPr="00721380">
        <w:rPr>
          <w:rFonts w:hint="eastAsia"/>
        </w:rPr>
        <w:t>プロセスを自動化するツールは、</w:t>
      </w:r>
      <w:ins w:id="304" w:author="工内 隆" w:date="2018-09-03T17:22:00Z">
        <w:r w:rsidR="00F3334D">
          <w:rPr>
            <w:rFonts w:hint="eastAsia"/>
          </w:rPr>
          <w:t>あなたの会社</w:t>
        </w:r>
      </w:ins>
      <w:del w:id="305" w:author="工内 隆" w:date="2018-09-03T17:22:00Z">
        <w:r w:rsidRPr="00721380" w:rsidDel="00F3334D">
          <w:rPr>
            <w:rFonts w:hint="eastAsia"/>
          </w:rPr>
          <w:delText>貴社</w:delText>
        </w:r>
      </w:del>
      <w:r w:rsidRPr="00721380">
        <w:rPr>
          <w:rFonts w:hint="eastAsia"/>
        </w:rPr>
        <w:t>のオープンソース</w:t>
      </w:r>
      <w:r>
        <w:rPr>
          <w:rFonts w:hint="eastAsia"/>
        </w:rPr>
        <w:t xml:space="preserve">　</w:t>
      </w:r>
      <w:r w:rsidRPr="00721380">
        <w:rPr>
          <w:rFonts w:hint="eastAsia"/>
        </w:rPr>
        <w:t>プログラムで使用する最も重要</w:t>
      </w:r>
      <w:r w:rsidR="0074190A">
        <w:rPr>
          <w:rFonts w:hint="eastAsia"/>
        </w:rPr>
        <w:t>な</w:t>
      </w:r>
      <w:ins w:id="306" w:author="工内 隆" w:date="2018-09-03T17:23:00Z">
        <w:r w:rsidR="00F3334D">
          <w:rPr>
            <w:rFonts w:hint="eastAsia"/>
          </w:rPr>
          <w:t>部類に属します</w:t>
        </w:r>
      </w:ins>
      <w:del w:id="307" w:author="工内 隆" w:date="2018-09-03T17:23:00Z">
        <w:r w:rsidR="0074190A" w:rsidDel="00F3334D">
          <w:rPr>
            <w:rFonts w:hint="eastAsia"/>
          </w:rPr>
          <w:delText>もの一つ</w:delText>
        </w:r>
        <w:r w:rsidRPr="00721380" w:rsidDel="00F3334D">
          <w:rPr>
            <w:rFonts w:hint="eastAsia"/>
          </w:rPr>
          <w:delText>です</w:delText>
        </w:r>
      </w:del>
      <w:r w:rsidRPr="00721380">
        <w:rPr>
          <w:rFonts w:hint="eastAsia"/>
        </w:rPr>
        <w:t>。</w:t>
      </w:r>
      <w:r w:rsidRPr="00721380">
        <w:rPr>
          <w:rFonts w:hint="eastAsia"/>
        </w:rPr>
        <w:t xml:space="preserve"> </w:t>
      </w:r>
      <w:r w:rsidRPr="00721380">
        <w:rPr>
          <w:rFonts w:hint="eastAsia"/>
        </w:rPr>
        <w:t>こ</w:t>
      </w:r>
      <w:r w:rsidR="0074190A">
        <w:rPr>
          <w:rFonts w:hint="eastAsia"/>
        </w:rPr>
        <w:t>れらの</w:t>
      </w:r>
      <w:r w:rsidRPr="00721380">
        <w:rPr>
          <w:rFonts w:hint="eastAsia"/>
        </w:rPr>
        <w:t>ツールは</w:t>
      </w:r>
      <w:r w:rsidR="00F10A38" w:rsidRPr="00F10A38">
        <w:rPr>
          <w:rFonts w:hint="eastAsia"/>
        </w:rPr>
        <w:t>幅広い機能を持っています。</w:t>
      </w:r>
      <w:r w:rsidR="00FA30B2">
        <w:rPr>
          <w:rFonts w:hint="eastAsia"/>
        </w:rPr>
        <w:t>たとえば</w:t>
      </w:r>
      <w:r w:rsidRPr="00721380">
        <w:rPr>
          <w:rFonts w:hint="eastAsia"/>
        </w:rPr>
        <w:t>、開発者</w:t>
      </w:r>
      <w:ins w:id="308" w:author="工内 隆" w:date="2018-09-03T17:26:00Z">
        <w:r w:rsidR="00F3334D">
          <w:rPr>
            <w:rFonts w:hint="eastAsia"/>
          </w:rPr>
          <w:t>自身</w:t>
        </w:r>
      </w:ins>
      <w:r w:rsidRPr="00721380">
        <w:rPr>
          <w:rFonts w:hint="eastAsia"/>
        </w:rPr>
        <w:t>がコードを作成し、違法な場所からコピーしていないことを示す法的文書であるコントリビュータ</w:t>
      </w:r>
      <w:r w:rsidR="0074190A">
        <w:rPr>
          <w:rFonts w:hint="eastAsia"/>
        </w:rPr>
        <w:t xml:space="preserve">　</w:t>
      </w:r>
      <w:r w:rsidRPr="00721380">
        <w:rPr>
          <w:rFonts w:hint="eastAsia"/>
        </w:rPr>
        <w:t>ライセンス契約（</w:t>
      </w:r>
      <w:r w:rsidRPr="00721380">
        <w:rPr>
          <w:rFonts w:hint="eastAsia"/>
        </w:rPr>
        <w:t>CLA</w:t>
      </w:r>
      <w:ins w:id="309" w:author="工内 隆" w:date="2018-09-03T17:27:00Z">
        <w:r w:rsidR="00F3334D">
          <w:t>s</w:t>
        </w:r>
      </w:ins>
      <w:r w:rsidRPr="00721380">
        <w:rPr>
          <w:rFonts w:hint="eastAsia"/>
        </w:rPr>
        <w:t>）の手順を自動化する</w:t>
      </w:r>
      <w:r w:rsidR="00FA30B2">
        <w:rPr>
          <w:rFonts w:hint="eastAsia"/>
        </w:rPr>
        <w:t>ツールがあります。</w:t>
      </w:r>
      <w:ins w:id="310" w:author="工内 隆" w:date="2018-09-03T17:28:00Z">
        <w:r w:rsidR="00F3334D">
          <w:rPr>
            <w:rFonts w:hint="eastAsia"/>
          </w:rPr>
          <w:t>従来</w:t>
        </w:r>
      </w:ins>
      <w:del w:id="311" w:author="工内 隆" w:date="2018-09-03T17:28:00Z">
        <w:r w:rsidRPr="00721380" w:rsidDel="00F3334D">
          <w:rPr>
            <w:rFonts w:hint="eastAsia"/>
          </w:rPr>
          <w:delText>伝統的に</w:delText>
        </w:r>
        <w:r w:rsidR="0074190A" w:rsidDel="00F3334D">
          <w:rPr>
            <w:rFonts w:hint="eastAsia"/>
          </w:rPr>
          <w:delText>は</w:delText>
        </w:r>
      </w:del>
      <w:r w:rsidRPr="00721380">
        <w:rPr>
          <w:rFonts w:hint="eastAsia"/>
        </w:rPr>
        <w:t>、</w:t>
      </w:r>
      <w:r w:rsidR="00FA30B2">
        <w:rPr>
          <w:rFonts w:hint="eastAsia"/>
        </w:rPr>
        <w:t>この種の</w:t>
      </w:r>
      <w:r w:rsidRPr="00721380">
        <w:rPr>
          <w:rFonts w:hint="eastAsia"/>
        </w:rPr>
        <w:t>契約は、契約書を印刷し、それに署名してファックス</w:t>
      </w:r>
      <w:r w:rsidR="0074190A">
        <w:rPr>
          <w:rFonts w:hint="eastAsia"/>
        </w:rPr>
        <w:t>で送信</w:t>
      </w:r>
      <w:r w:rsidRPr="00721380">
        <w:rPr>
          <w:rFonts w:hint="eastAsia"/>
        </w:rPr>
        <w:t>する</w:t>
      </w:r>
      <w:r w:rsidR="0074190A">
        <w:rPr>
          <w:rFonts w:hint="eastAsia"/>
        </w:rPr>
        <w:t>といった</w:t>
      </w:r>
      <w:r w:rsidRPr="00721380">
        <w:rPr>
          <w:rFonts w:hint="eastAsia"/>
        </w:rPr>
        <w:t>手動</w:t>
      </w:r>
      <w:r w:rsidR="0074190A">
        <w:rPr>
          <w:rFonts w:hint="eastAsia"/>
        </w:rPr>
        <w:t>ベース</w:t>
      </w:r>
      <w:r w:rsidRPr="00721380">
        <w:rPr>
          <w:rFonts w:hint="eastAsia"/>
        </w:rPr>
        <w:t>で行われ</w:t>
      </w:r>
      <w:r w:rsidR="0074190A">
        <w:rPr>
          <w:rFonts w:hint="eastAsia"/>
        </w:rPr>
        <w:t>てきました</w:t>
      </w:r>
      <w:r w:rsidRPr="00721380">
        <w:rPr>
          <w:rFonts w:hint="eastAsia"/>
        </w:rPr>
        <w:t>。</w:t>
      </w:r>
      <w:r w:rsidRPr="00721380">
        <w:rPr>
          <w:rFonts w:hint="eastAsia"/>
        </w:rPr>
        <w:t xml:space="preserve"> </w:t>
      </w:r>
      <w:r w:rsidRPr="00721380">
        <w:rPr>
          <w:rFonts w:hint="eastAsia"/>
        </w:rPr>
        <w:t>しかし、</w:t>
      </w:r>
      <w:r w:rsidR="0074190A">
        <w:rPr>
          <w:rFonts w:hint="eastAsia"/>
        </w:rPr>
        <w:t>今日の</w:t>
      </w:r>
      <w:r w:rsidRPr="00721380">
        <w:rPr>
          <w:rFonts w:hint="eastAsia"/>
        </w:rPr>
        <w:t>電子メールとインスタント</w:t>
      </w:r>
      <w:r w:rsidR="0074190A">
        <w:rPr>
          <w:rFonts w:hint="eastAsia"/>
        </w:rPr>
        <w:t xml:space="preserve">　</w:t>
      </w:r>
      <w:r w:rsidRPr="00721380">
        <w:rPr>
          <w:rFonts w:hint="eastAsia"/>
        </w:rPr>
        <w:t>コミュニケーションの世界では、</w:t>
      </w:r>
      <w:r w:rsidR="0074190A">
        <w:rPr>
          <w:rFonts w:hint="eastAsia"/>
        </w:rPr>
        <w:t>その方法は</w:t>
      </w:r>
      <w:ins w:id="312" w:author="工内 隆" w:date="2018-09-03T17:29:00Z">
        <w:r w:rsidR="00F3334D">
          <w:rPr>
            <w:rFonts w:hint="eastAsia"/>
          </w:rPr>
          <w:t>ありえ</w:t>
        </w:r>
      </w:ins>
      <w:del w:id="313" w:author="工内 隆" w:date="2018-09-03T17:29:00Z">
        <w:r w:rsidR="00FA30B2" w:rsidDel="00F3334D">
          <w:rPr>
            <w:rFonts w:hint="eastAsia"/>
          </w:rPr>
          <w:delText>しっく</w:delText>
        </w:r>
      </w:del>
      <w:del w:id="314" w:author="工内 隆" w:date="2018-09-03T17:30:00Z">
        <w:r w:rsidR="00FA30B2" w:rsidDel="00F3334D">
          <w:rPr>
            <w:rFonts w:hint="eastAsia"/>
          </w:rPr>
          <w:delText>りとし</w:delText>
        </w:r>
      </w:del>
      <w:r w:rsidR="00FA30B2">
        <w:rPr>
          <w:rFonts w:hint="eastAsia"/>
        </w:rPr>
        <w:t>ません。</w:t>
      </w:r>
      <w:r w:rsidR="0074190A">
        <w:rPr>
          <w:rFonts w:hint="eastAsia"/>
        </w:rPr>
        <w:t>代わりに、</w:t>
      </w:r>
      <w:ins w:id="315" w:author="工内 隆" w:date="2018-09-03T17:31:00Z">
        <w:del w:id="316" w:author="Date Masahiro" w:date="2018-09-06T10:08:00Z">
          <w:r w:rsidR="004636A8" w:rsidDel="001B0C54">
            <w:rPr>
              <w:rFonts w:hint="eastAsia"/>
            </w:rPr>
            <w:delText>ロボットソフトウェアが</w:delText>
          </w:r>
        </w:del>
      </w:ins>
      <w:ins w:id="317" w:author="Date Masahiro" w:date="2018-09-06T10:08:00Z">
        <w:r w:rsidR="001B0C54">
          <w:rPr>
            <w:rFonts w:hint="eastAsia"/>
          </w:rPr>
          <w:t>ボットが</w:t>
        </w:r>
      </w:ins>
      <w:r w:rsidR="0074190A">
        <w:rPr>
          <w:rFonts w:hint="eastAsia"/>
        </w:rPr>
        <w:t>電子署名を要求</w:t>
      </w:r>
      <w:ins w:id="318" w:author="工内 隆" w:date="2018-09-03T17:31:00Z">
        <w:r w:rsidR="004636A8">
          <w:rPr>
            <w:rFonts w:hint="eastAsia"/>
          </w:rPr>
          <w:t>し</w:t>
        </w:r>
      </w:ins>
      <w:del w:id="319" w:author="工内 隆" w:date="2018-09-03T17:31:00Z">
        <w:r w:rsidR="0074190A" w:rsidDel="004636A8">
          <w:rPr>
            <w:rFonts w:hint="eastAsia"/>
          </w:rPr>
          <w:delText>する</w:delText>
        </w:r>
        <w:r w:rsidR="00C33B84" w:rsidDel="004636A8">
          <w:rPr>
            <w:rFonts w:hint="eastAsia"/>
          </w:rPr>
          <w:delText>プログラム</w:delText>
        </w:r>
        <w:r w:rsidRPr="00721380" w:rsidDel="004636A8">
          <w:rPr>
            <w:rFonts w:hint="eastAsia"/>
          </w:rPr>
          <w:delText>使</w:delText>
        </w:r>
      </w:del>
      <w:del w:id="320" w:author="工内 隆" w:date="2018-09-03T17:32:00Z">
        <w:r w:rsidRPr="00721380" w:rsidDel="004636A8">
          <w:rPr>
            <w:rFonts w:hint="eastAsia"/>
          </w:rPr>
          <w:delText>用して</w:delText>
        </w:r>
      </w:del>
      <w:r w:rsidRPr="00721380">
        <w:rPr>
          <w:rFonts w:hint="eastAsia"/>
        </w:rPr>
        <w:t>、</w:t>
      </w:r>
      <w:ins w:id="321" w:author="工内 隆" w:date="2018-09-03T17:33:00Z">
        <w:r w:rsidR="004636A8">
          <w:rPr>
            <w:rFonts w:hint="eastAsia"/>
          </w:rPr>
          <w:t>それ</w:t>
        </w:r>
      </w:ins>
      <w:ins w:id="322" w:author="工内 隆" w:date="2018-09-03T17:32:00Z">
        <w:r w:rsidR="004636A8">
          <w:rPr>
            <w:rFonts w:hint="eastAsia"/>
          </w:rPr>
          <w:t>以後、</w:t>
        </w:r>
      </w:ins>
      <w:ins w:id="323" w:author="工内 隆" w:date="2018-09-03T17:33:00Z">
        <w:r w:rsidR="004636A8">
          <w:rPr>
            <w:rFonts w:hint="eastAsia"/>
          </w:rPr>
          <w:t>常に</w:t>
        </w:r>
      </w:ins>
      <w:r w:rsidRPr="00721380">
        <w:rPr>
          <w:rFonts w:hint="eastAsia"/>
        </w:rPr>
        <w:t>提出物を</w:t>
      </w:r>
      <w:r w:rsidR="00C33B84">
        <w:rPr>
          <w:rFonts w:hint="eastAsia"/>
        </w:rPr>
        <w:t>トラッキング</w:t>
      </w:r>
      <w:ins w:id="324" w:author="工内 隆" w:date="2018-09-03T17:33:00Z">
        <w:r w:rsidR="004636A8">
          <w:rPr>
            <w:rFonts w:hint="eastAsia"/>
          </w:rPr>
          <w:t>し</w:t>
        </w:r>
      </w:ins>
      <w:r w:rsidR="00C33B84">
        <w:rPr>
          <w:rFonts w:hint="eastAsia"/>
        </w:rPr>
        <w:t>、</w:t>
      </w:r>
      <w:r w:rsidRPr="00721380">
        <w:rPr>
          <w:rFonts w:hint="eastAsia"/>
        </w:rPr>
        <w:t>処理すること</w:t>
      </w:r>
      <w:r w:rsidR="00FA30B2">
        <w:rPr>
          <w:rFonts w:hint="eastAsia"/>
        </w:rPr>
        <w:t>で、その</w:t>
      </w:r>
      <w:r w:rsidR="00C33B84" w:rsidRPr="00C33B84">
        <w:rPr>
          <w:rFonts w:hint="eastAsia"/>
        </w:rPr>
        <w:t>プロセスを自動化</w:t>
      </w:r>
      <w:r w:rsidR="00FA30B2">
        <w:rPr>
          <w:rFonts w:hint="eastAsia"/>
        </w:rPr>
        <w:t>することが</w:t>
      </w:r>
      <w:r w:rsidR="00C33B84">
        <w:rPr>
          <w:rFonts w:hint="eastAsia"/>
        </w:rPr>
        <w:t>できます</w:t>
      </w:r>
      <w:r w:rsidRPr="00721380">
        <w:rPr>
          <w:rFonts w:hint="eastAsia"/>
        </w:rPr>
        <w:t>。</w:t>
      </w:r>
    </w:p>
    <w:p w:rsidR="00721380" w:rsidRDefault="00721380" w:rsidP="00EE1893"/>
    <w:p w:rsidR="00EE1893" w:rsidRDefault="00EE1893" w:rsidP="00EE1893">
      <w:r>
        <w:t>Other automation tools can tell you who exactly is contributing to your projects and can help remove procedural friction which slows down progress in projects as they get larger and scale to meet the needs of companies.</w:t>
      </w:r>
    </w:p>
    <w:p w:rsidR="00EE1893" w:rsidRDefault="00C33B84" w:rsidP="00EE1893">
      <w:r w:rsidRPr="00C33B84">
        <w:rPr>
          <w:rFonts w:hint="eastAsia"/>
        </w:rPr>
        <w:t>他の自動化ツール</w:t>
      </w:r>
      <w:ins w:id="325" w:author="工内 隆" w:date="2018-09-03T17:35:00Z">
        <w:r w:rsidR="004636A8">
          <w:rPr>
            <w:rFonts w:hint="eastAsia"/>
          </w:rPr>
          <w:t>は</w:t>
        </w:r>
      </w:ins>
      <w:del w:id="326" w:author="工内 隆" w:date="2018-09-03T17:35:00Z">
        <w:r w:rsidRPr="00C33B84" w:rsidDel="004636A8">
          <w:rPr>
            <w:rFonts w:hint="eastAsia"/>
          </w:rPr>
          <w:delText>を使用すると</w:delText>
        </w:r>
      </w:del>
      <w:r w:rsidRPr="00C33B84">
        <w:rPr>
          <w:rFonts w:hint="eastAsia"/>
        </w:rPr>
        <w:t>、プロジェクトに</w:t>
      </w:r>
      <w:r w:rsidR="00EB4611">
        <w:rPr>
          <w:rFonts w:hint="eastAsia"/>
        </w:rPr>
        <w:t>誰が</w:t>
      </w:r>
      <w:r w:rsidRPr="00C33B84">
        <w:rPr>
          <w:rFonts w:hint="eastAsia"/>
        </w:rPr>
        <w:t>貢献をしているのか</w:t>
      </w:r>
      <w:r w:rsidR="00EB4611">
        <w:rPr>
          <w:rFonts w:hint="eastAsia"/>
        </w:rPr>
        <w:t>正確に</w:t>
      </w:r>
      <w:ins w:id="327" w:author="Date Masahiro" w:date="2018-09-06T10:10:00Z">
        <w:r w:rsidR="001B0C54">
          <w:rPr>
            <w:rFonts w:hint="eastAsia"/>
          </w:rPr>
          <w:t>知らせ</w:t>
        </w:r>
      </w:ins>
      <w:ins w:id="328" w:author="工内 隆" w:date="2018-09-03T17:36:00Z">
        <w:del w:id="329" w:author="Date Masahiro" w:date="2018-09-06T10:10:00Z">
          <w:r w:rsidR="004636A8" w:rsidDel="001B0C54">
            <w:rPr>
              <w:rFonts w:hint="eastAsia"/>
            </w:rPr>
            <w:delText>報せ</w:delText>
          </w:r>
        </w:del>
        <w:r w:rsidR="004636A8">
          <w:rPr>
            <w:rFonts w:hint="eastAsia"/>
          </w:rPr>
          <w:t>てくれ</w:t>
        </w:r>
      </w:ins>
      <w:del w:id="330" w:author="工内 隆" w:date="2018-09-03T17:36:00Z">
        <w:r w:rsidRPr="00C33B84" w:rsidDel="004636A8">
          <w:rPr>
            <w:rFonts w:hint="eastAsia"/>
          </w:rPr>
          <w:delText>知ることができ</w:delText>
        </w:r>
        <w:r w:rsidR="00EB4611" w:rsidDel="004636A8">
          <w:rPr>
            <w:rFonts w:hint="eastAsia"/>
          </w:rPr>
          <w:delText>るようになり</w:delText>
        </w:r>
      </w:del>
      <w:r w:rsidRPr="00C33B84">
        <w:rPr>
          <w:rFonts w:hint="eastAsia"/>
        </w:rPr>
        <w:t>、</w:t>
      </w:r>
      <w:r w:rsidRPr="00C33B84">
        <w:rPr>
          <w:rFonts w:hint="eastAsia"/>
        </w:rPr>
        <w:lastRenderedPageBreak/>
        <w:t>企業のニーズを満たすためにプロジェクトが大きく</w:t>
      </w:r>
      <w:del w:id="331" w:author="工内 隆" w:date="2018-09-03T17:37:00Z">
        <w:r w:rsidR="00EB4611" w:rsidDel="004636A8">
          <w:rPr>
            <w:rFonts w:hint="eastAsia"/>
          </w:rPr>
          <w:delText>、</w:delText>
        </w:r>
      </w:del>
      <w:r w:rsidR="00EB4611">
        <w:rPr>
          <w:rFonts w:hint="eastAsia"/>
        </w:rPr>
        <w:t>拡大していく中で、プロジェクトの効率を下げている</w:t>
      </w:r>
      <w:r w:rsidR="00EB4611" w:rsidRPr="00EB4611">
        <w:rPr>
          <w:rFonts w:hint="eastAsia"/>
        </w:rPr>
        <w:t>手続き上の</w:t>
      </w:r>
      <w:r w:rsidR="00EB4611">
        <w:rPr>
          <w:rFonts w:hint="eastAsia"/>
        </w:rPr>
        <w:t>オーバヘッドを</w:t>
      </w:r>
      <w:r w:rsidR="00EB4611" w:rsidRPr="00EB4611">
        <w:rPr>
          <w:rFonts w:hint="eastAsia"/>
        </w:rPr>
        <w:t>取り除くことができ</w:t>
      </w:r>
      <w:r w:rsidR="00EB4611">
        <w:rPr>
          <w:rFonts w:hint="eastAsia"/>
        </w:rPr>
        <w:t>るようになります。</w:t>
      </w:r>
    </w:p>
    <w:p w:rsidR="00C33B84" w:rsidRDefault="00C33B84" w:rsidP="00EE1893"/>
    <w:p w:rsidR="004E0D8D" w:rsidDel="004636A8" w:rsidRDefault="004E0D8D" w:rsidP="00EE1893">
      <w:pPr>
        <w:rPr>
          <w:del w:id="332" w:author="工内 隆" w:date="2018-09-03T17:37:00Z"/>
        </w:rPr>
      </w:pPr>
    </w:p>
    <w:p w:rsidR="004E0D8D" w:rsidDel="004636A8" w:rsidRDefault="004E0D8D" w:rsidP="00EE1893">
      <w:pPr>
        <w:rPr>
          <w:del w:id="333" w:author="工内 隆" w:date="2018-09-03T17:37:00Z"/>
        </w:rPr>
      </w:pPr>
    </w:p>
    <w:p w:rsidR="004E0D8D" w:rsidDel="004636A8" w:rsidRDefault="004E0D8D" w:rsidP="00EE1893">
      <w:pPr>
        <w:rPr>
          <w:del w:id="334" w:author="工内 隆" w:date="2018-09-03T17:37:00Z"/>
        </w:rPr>
      </w:pPr>
    </w:p>
    <w:p w:rsidR="00EE1893" w:rsidRDefault="00EE1893" w:rsidP="00EE1893">
      <w:r>
        <w:t xml:space="preserve">In Microsoft’s open source program office, where some 8,000 repositories are managed on </w:t>
      </w:r>
      <w:proofErr w:type="spellStart"/>
      <w:r>
        <w:t>GitHub</w:t>
      </w:r>
      <w:proofErr w:type="spellEnd"/>
      <w:r>
        <w:t xml:space="preserve"> involving some 11,000 contributors, about 40,000 internal requests came in to use open source in projects in 2016, according to the company. To manage those requests as well as the code that’s created and the code versions which are being updated, the company turns to tools which can automate the chaos. And because the code is likely being used in potentially hundreds of other projects, it must be tracked carefully so that if a security bug arises all software impacts can quickly be mapped out and fixed. At such a large scale, automation is critical and manual updates would be almost impossible.</w:t>
      </w:r>
    </w:p>
    <w:p w:rsidR="004E0D8D" w:rsidRDefault="004E0D8D" w:rsidP="00EE1893">
      <w:r>
        <w:rPr>
          <w:rFonts w:hint="eastAsia"/>
        </w:rPr>
        <w:t>Microsoft</w:t>
      </w:r>
      <w:r>
        <w:rPr>
          <w:rFonts w:hint="eastAsia"/>
        </w:rPr>
        <w:t>社</w:t>
      </w:r>
      <w:r w:rsidRPr="004E0D8D">
        <w:rPr>
          <w:rFonts w:hint="eastAsia"/>
        </w:rPr>
        <w:t>によると、約</w:t>
      </w:r>
      <w:r w:rsidRPr="004E0D8D">
        <w:rPr>
          <w:rFonts w:hint="eastAsia"/>
        </w:rPr>
        <w:t>11,000</w:t>
      </w:r>
      <w:r w:rsidRPr="004E0D8D">
        <w:rPr>
          <w:rFonts w:hint="eastAsia"/>
        </w:rPr>
        <w:t>人の</w:t>
      </w:r>
      <w:r>
        <w:rPr>
          <w:rFonts w:hint="eastAsia"/>
        </w:rPr>
        <w:t>コントリビューターが参加し</w:t>
      </w:r>
      <w:ins w:id="335" w:author="工内 隆" w:date="2018-09-03T17:38:00Z">
        <w:r w:rsidR="004636A8">
          <w:rPr>
            <w:rFonts w:hint="eastAsia"/>
          </w:rPr>
          <w:t>、</w:t>
        </w:r>
      </w:ins>
      <w:del w:id="336" w:author="工内 隆" w:date="2018-09-03T17:38:00Z">
        <w:r w:rsidDel="004636A8">
          <w:rPr>
            <w:rFonts w:hint="eastAsia"/>
          </w:rPr>
          <w:delText>ている</w:delText>
        </w:r>
      </w:del>
      <w:r w:rsidRPr="004E0D8D">
        <w:rPr>
          <w:rFonts w:hint="eastAsia"/>
        </w:rPr>
        <w:t>約</w:t>
      </w:r>
      <w:r w:rsidRPr="004E0D8D">
        <w:rPr>
          <w:rFonts w:hint="eastAsia"/>
        </w:rPr>
        <w:t>8,000</w:t>
      </w:r>
      <w:r w:rsidR="00FA30B2">
        <w:rPr>
          <w:rFonts w:hint="eastAsia"/>
        </w:rPr>
        <w:t>個</w:t>
      </w:r>
      <w:r>
        <w:rPr>
          <w:rFonts w:hint="eastAsia"/>
        </w:rPr>
        <w:t>のリポジトリを</w:t>
      </w:r>
      <w:proofErr w:type="spellStart"/>
      <w:r w:rsidRPr="004E0D8D">
        <w:rPr>
          <w:rFonts w:hint="eastAsia"/>
        </w:rPr>
        <w:t>GitHub</w:t>
      </w:r>
      <w:proofErr w:type="spellEnd"/>
      <w:r w:rsidRPr="004E0D8D">
        <w:rPr>
          <w:rFonts w:hint="eastAsia"/>
        </w:rPr>
        <w:t>で管理</w:t>
      </w:r>
      <w:r>
        <w:rPr>
          <w:rFonts w:hint="eastAsia"/>
        </w:rPr>
        <w:t>している同社</w:t>
      </w:r>
      <w:r w:rsidRPr="004E0D8D">
        <w:rPr>
          <w:rFonts w:hint="eastAsia"/>
        </w:rPr>
        <w:t>のオープンソース</w:t>
      </w:r>
      <w:r>
        <w:rPr>
          <w:rFonts w:hint="eastAsia"/>
        </w:rPr>
        <w:t xml:space="preserve">　</w:t>
      </w:r>
      <w:r w:rsidRPr="004E0D8D">
        <w:rPr>
          <w:rFonts w:hint="eastAsia"/>
        </w:rPr>
        <w:t>プログラムオフィスは、</w:t>
      </w:r>
      <w:r w:rsidRPr="004E0D8D">
        <w:rPr>
          <w:rFonts w:hint="eastAsia"/>
        </w:rPr>
        <w:t>2016</w:t>
      </w:r>
      <w:r w:rsidRPr="004E0D8D">
        <w:rPr>
          <w:rFonts w:hint="eastAsia"/>
        </w:rPr>
        <w:t>年に</w:t>
      </w:r>
      <w:r w:rsidR="00FA30B2">
        <w:rPr>
          <w:rFonts w:hint="eastAsia"/>
        </w:rPr>
        <w:t>は</w:t>
      </w:r>
      <w:r>
        <w:rPr>
          <w:rFonts w:hint="eastAsia"/>
        </w:rPr>
        <w:t>、</w:t>
      </w:r>
      <w:r w:rsidRPr="004E0D8D">
        <w:rPr>
          <w:rFonts w:hint="eastAsia"/>
        </w:rPr>
        <w:t>プロジェクトでオープンソースを使用</w:t>
      </w:r>
      <w:r>
        <w:rPr>
          <w:rFonts w:hint="eastAsia"/>
        </w:rPr>
        <w:t>したいというリクエスト</w:t>
      </w:r>
      <w:ins w:id="337" w:author="工内 隆" w:date="2018-09-03T17:39:00Z">
        <w:r w:rsidR="004636A8">
          <w:rPr>
            <w:rFonts w:hint="eastAsia"/>
          </w:rPr>
          <w:t>を</w:t>
        </w:r>
      </w:ins>
      <w:del w:id="338" w:author="工内 隆" w:date="2018-09-03T17:39:00Z">
        <w:r w:rsidDel="004636A8">
          <w:rPr>
            <w:rFonts w:hint="eastAsia"/>
          </w:rPr>
          <w:delText>が</w:delText>
        </w:r>
      </w:del>
      <w:r w:rsidRPr="004E0D8D">
        <w:rPr>
          <w:rFonts w:hint="eastAsia"/>
        </w:rPr>
        <w:t>約</w:t>
      </w:r>
      <w:r w:rsidRPr="004E0D8D">
        <w:rPr>
          <w:rFonts w:hint="eastAsia"/>
        </w:rPr>
        <w:t>40,000</w:t>
      </w:r>
      <w:r w:rsidRPr="004E0D8D">
        <w:rPr>
          <w:rFonts w:hint="eastAsia"/>
        </w:rPr>
        <w:t>件</w:t>
      </w:r>
      <w:r w:rsidR="00FA30B2">
        <w:rPr>
          <w:rFonts w:hint="eastAsia"/>
        </w:rPr>
        <w:t>受け取りました</w:t>
      </w:r>
      <w:r w:rsidRPr="004E0D8D">
        <w:rPr>
          <w:rFonts w:hint="eastAsia"/>
        </w:rPr>
        <w:t>。</w:t>
      </w:r>
      <w:r w:rsidRPr="004E0D8D">
        <w:rPr>
          <w:rFonts w:hint="eastAsia"/>
        </w:rPr>
        <w:t xml:space="preserve"> </w:t>
      </w:r>
      <w:r w:rsidRPr="004E0D8D">
        <w:rPr>
          <w:rFonts w:hint="eastAsia"/>
        </w:rPr>
        <w:t>これらの</w:t>
      </w:r>
      <w:r>
        <w:rPr>
          <w:rFonts w:hint="eastAsia"/>
        </w:rPr>
        <w:t>リクエスト</w:t>
      </w:r>
      <w:r w:rsidRPr="004E0D8D">
        <w:rPr>
          <w:rFonts w:hint="eastAsia"/>
        </w:rPr>
        <w:t>だけでなく、作成されたコード</w:t>
      </w:r>
      <w:r w:rsidR="00FA30B2">
        <w:rPr>
          <w:rFonts w:hint="eastAsia"/>
        </w:rPr>
        <w:t>、</w:t>
      </w:r>
      <w:r w:rsidRPr="004E0D8D">
        <w:rPr>
          <w:rFonts w:hint="eastAsia"/>
        </w:rPr>
        <w:t>更新され</w:t>
      </w:r>
      <w:r w:rsidR="00FA30B2">
        <w:rPr>
          <w:rFonts w:hint="eastAsia"/>
        </w:rPr>
        <w:t>た</w:t>
      </w:r>
      <w:r w:rsidRPr="004E0D8D">
        <w:rPr>
          <w:rFonts w:hint="eastAsia"/>
        </w:rPr>
        <w:t>コードのバージョンを管理</w:t>
      </w:r>
      <w:ins w:id="339" w:author="工内 隆" w:date="2018-09-03T17:47:00Z">
        <w:r w:rsidR="001A7722">
          <w:rPr>
            <w:rFonts w:hint="eastAsia"/>
          </w:rPr>
          <w:t>する</w:t>
        </w:r>
      </w:ins>
      <w:del w:id="340" w:author="工内 隆" w:date="2018-09-03T17:47:00Z">
        <w:r w:rsidDel="001A7722">
          <w:rPr>
            <w:rFonts w:hint="eastAsia"/>
          </w:rPr>
          <w:delText>の</w:delText>
        </w:r>
      </w:del>
      <w:r w:rsidRPr="004E0D8D">
        <w:rPr>
          <w:rFonts w:hint="eastAsia"/>
        </w:rPr>
        <w:t>ため</w:t>
      </w:r>
      <w:r>
        <w:rPr>
          <w:rFonts w:hint="eastAsia"/>
        </w:rPr>
        <w:t>に</w:t>
      </w:r>
      <w:r w:rsidRPr="004E0D8D">
        <w:rPr>
          <w:rFonts w:hint="eastAsia"/>
        </w:rPr>
        <w:t>、同社は</w:t>
      </w:r>
      <w:r>
        <w:rPr>
          <w:rFonts w:hint="eastAsia"/>
        </w:rPr>
        <w:t>この</w:t>
      </w:r>
      <w:r w:rsidRPr="004E0D8D">
        <w:rPr>
          <w:rFonts w:hint="eastAsia"/>
        </w:rPr>
        <w:t>混乱を自動化で</w:t>
      </w:r>
      <w:r>
        <w:rPr>
          <w:rFonts w:hint="eastAsia"/>
        </w:rPr>
        <w:t>解決する</w:t>
      </w:r>
      <w:del w:id="341" w:author="工内 隆" w:date="2018-09-03T17:46:00Z">
        <w:r w:rsidDel="001A7722">
          <w:rPr>
            <w:rFonts w:hint="eastAsia"/>
          </w:rPr>
          <w:delText>ための</w:delText>
        </w:r>
      </w:del>
      <w:r w:rsidRPr="004E0D8D">
        <w:rPr>
          <w:rFonts w:hint="eastAsia"/>
        </w:rPr>
        <w:t>ツール</w:t>
      </w:r>
      <w:r>
        <w:rPr>
          <w:rFonts w:hint="eastAsia"/>
        </w:rPr>
        <w:t>を</w:t>
      </w:r>
      <w:ins w:id="342" w:author="工内 隆" w:date="2018-09-03T17:47:00Z">
        <w:r w:rsidR="001A7722">
          <w:rPr>
            <w:rFonts w:hint="eastAsia"/>
          </w:rPr>
          <w:t>使い始め</w:t>
        </w:r>
      </w:ins>
      <w:del w:id="343" w:author="工内 隆" w:date="2018-09-03T17:47:00Z">
        <w:r w:rsidDel="001A7722">
          <w:rPr>
            <w:rFonts w:hint="eastAsia"/>
          </w:rPr>
          <w:delText>探し</w:delText>
        </w:r>
      </w:del>
      <w:r>
        <w:rPr>
          <w:rFonts w:hint="eastAsia"/>
        </w:rPr>
        <w:t>ました</w:t>
      </w:r>
      <w:r w:rsidRPr="004E0D8D">
        <w:rPr>
          <w:rFonts w:hint="eastAsia"/>
        </w:rPr>
        <w:t>。</w:t>
      </w:r>
      <w:r w:rsidRPr="004E0D8D">
        <w:rPr>
          <w:rFonts w:hint="eastAsia"/>
        </w:rPr>
        <w:t xml:space="preserve"> </w:t>
      </w:r>
      <w:r w:rsidRPr="004E0D8D">
        <w:rPr>
          <w:rFonts w:hint="eastAsia"/>
        </w:rPr>
        <w:t>また、コードは潜在的に何百もの他のプロジェクトで使用されている可能性があるため、</w:t>
      </w:r>
      <w:ins w:id="344" w:author="工内 隆" w:date="2018-09-03T17:49:00Z">
        <w:r w:rsidR="001A7722">
          <w:rPr>
            <w:rFonts w:hint="eastAsia"/>
          </w:rPr>
          <w:t>当該コードは細心の注意をもってトラックされなければなりません。</w:t>
        </w:r>
      </w:ins>
      <w:r w:rsidRPr="004E0D8D">
        <w:rPr>
          <w:rFonts w:hint="eastAsia"/>
        </w:rPr>
        <w:t>セキュリティ上のバグが発生した場合、</w:t>
      </w:r>
      <w:r w:rsidR="00FA30B2">
        <w:rPr>
          <w:rFonts w:hint="eastAsia"/>
        </w:rPr>
        <w:t>関連する</w:t>
      </w:r>
      <w:r w:rsidRPr="004E0D8D">
        <w:rPr>
          <w:rFonts w:hint="eastAsia"/>
        </w:rPr>
        <w:t>すべてのソフトウェアへの影響を迅速に特定し</w:t>
      </w:r>
      <w:r>
        <w:rPr>
          <w:rFonts w:hint="eastAsia"/>
        </w:rPr>
        <w:t>、それを</w:t>
      </w:r>
      <w:r w:rsidRPr="004E0D8D">
        <w:rPr>
          <w:rFonts w:hint="eastAsia"/>
        </w:rPr>
        <w:t>修正する必要があ</w:t>
      </w:r>
      <w:ins w:id="345" w:author="工内 隆" w:date="2018-09-03T17:50:00Z">
        <w:r w:rsidR="001A7722">
          <w:rPr>
            <w:rFonts w:hint="eastAsia"/>
          </w:rPr>
          <w:t>るからで</w:t>
        </w:r>
      </w:ins>
      <w:del w:id="346" w:author="工内 隆" w:date="2018-09-03T17:50:00Z">
        <w:r w:rsidRPr="004E0D8D" w:rsidDel="001A7722">
          <w:rPr>
            <w:rFonts w:hint="eastAsia"/>
          </w:rPr>
          <w:delText>りま</w:delText>
        </w:r>
      </w:del>
      <w:r w:rsidRPr="004E0D8D">
        <w:rPr>
          <w:rFonts w:hint="eastAsia"/>
        </w:rPr>
        <w:t>す。</w:t>
      </w:r>
      <w:r w:rsidRPr="004E0D8D">
        <w:rPr>
          <w:rFonts w:hint="eastAsia"/>
        </w:rPr>
        <w:t xml:space="preserve"> </w:t>
      </w:r>
      <w:r w:rsidRPr="004E0D8D">
        <w:rPr>
          <w:rFonts w:hint="eastAsia"/>
        </w:rPr>
        <w:t>このような大規模な作業</w:t>
      </w:r>
      <w:ins w:id="347" w:author="工内 隆" w:date="2018-09-03T17:50:00Z">
        <w:r w:rsidR="001A7722">
          <w:rPr>
            <w:rFonts w:hint="eastAsia"/>
          </w:rPr>
          <w:t>環境</w:t>
        </w:r>
      </w:ins>
      <w:r w:rsidRPr="004E0D8D">
        <w:rPr>
          <w:rFonts w:hint="eastAsia"/>
        </w:rPr>
        <w:t>では、自動化が不可欠であり、</w:t>
      </w:r>
      <w:r w:rsidR="00591EFC">
        <w:rPr>
          <w:rFonts w:hint="eastAsia"/>
        </w:rPr>
        <w:t>手作業</w:t>
      </w:r>
      <w:r w:rsidR="00FA30B2">
        <w:rPr>
          <w:rFonts w:hint="eastAsia"/>
        </w:rPr>
        <w:t>で行うことは</w:t>
      </w:r>
      <w:r w:rsidR="00593E8F">
        <w:rPr>
          <w:rFonts w:hint="eastAsia"/>
        </w:rPr>
        <w:t>まず</w:t>
      </w:r>
      <w:r w:rsidRPr="004E0D8D">
        <w:rPr>
          <w:rFonts w:hint="eastAsia"/>
        </w:rPr>
        <w:t>不可能です。</w:t>
      </w:r>
    </w:p>
    <w:p w:rsidR="004E0D8D" w:rsidRDefault="004E0D8D" w:rsidP="00EE1893"/>
    <w:p w:rsidR="00EE1893" w:rsidRDefault="00EE1893" w:rsidP="00EE1893">
      <w:r>
        <w:t>Manage critical tasks</w:t>
      </w:r>
    </w:p>
    <w:p w:rsidR="00591EFC" w:rsidRDefault="00591EFC" w:rsidP="00EE1893">
      <w:r>
        <w:rPr>
          <w:rFonts w:hint="eastAsia"/>
        </w:rPr>
        <w:t>重要なタスクの管理</w:t>
      </w:r>
    </w:p>
    <w:p w:rsidR="00EE1893" w:rsidRDefault="00EE1893" w:rsidP="00EE1893"/>
    <w:p w:rsidR="00EE1893" w:rsidRDefault="00EE1893" w:rsidP="00EE1893">
      <w:r>
        <w:t>Other important tools to be considered and acquired are those which help manage critical tasks, such as project management, tracking project health and ensuring clear and quick communications between developers, open source communities, and others inside a company.</w:t>
      </w:r>
    </w:p>
    <w:p w:rsidR="00591EFC" w:rsidRDefault="00591EFC" w:rsidP="00591EFC">
      <w:r>
        <w:rPr>
          <w:rFonts w:hint="eastAsia"/>
        </w:rPr>
        <w:t>考慮、採用すべきその他の重要なツールとしては、</w:t>
      </w:r>
      <w:r w:rsidRPr="00591EFC">
        <w:rPr>
          <w:rFonts w:hint="eastAsia"/>
        </w:rPr>
        <w:t>重要なタスクの管理を支援するもの</w:t>
      </w:r>
      <w:r>
        <w:rPr>
          <w:rFonts w:hint="eastAsia"/>
        </w:rPr>
        <w:t>があります。たとえば、プロジェクト</w:t>
      </w:r>
      <w:ins w:id="348" w:author="工内 隆" w:date="2018-09-03T17:54:00Z">
        <w:r w:rsidR="002A26F1">
          <w:rPr>
            <w:rFonts w:hint="eastAsia"/>
          </w:rPr>
          <w:t>の</w:t>
        </w:r>
      </w:ins>
      <w:r>
        <w:rPr>
          <w:rFonts w:hint="eastAsia"/>
        </w:rPr>
        <w:t>管理、プロジェクトの健全性の</w:t>
      </w:r>
      <w:r w:rsidR="00593E8F">
        <w:rPr>
          <w:rFonts w:hint="eastAsia"/>
        </w:rPr>
        <w:t>トラッキング</w:t>
      </w:r>
      <w:r>
        <w:rPr>
          <w:rFonts w:hint="eastAsia"/>
        </w:rPr>
        <w:t>、および</w:t>
      </w:r>
      <w:ins w:id="349" w:author="工内 隆" w:date="2018-09-03T17:52:00Z">
        <w:r w:rsidR="002A26F1">
          <w:rPr>
            <w:rFonts w:hint="eastAsia"/>
          </w:rPr>
          <w:t>、</w:t>
        </w:r>
      </w:ins>
      <w:r>
        <w:rPr>
          <w:rFonts w:hint="eastAsia"/>
        </w:rPr>
        <w:t>開発者、オープンソース　コミュニティ、企業内の他の人々との明確</w:t>
      </w:r>
      <w:ins w:id="350" w:author="工内 隆" w:date="2018-09-03T17:53:00Z">
        <w:r w:rsidR="002A26F1">
          <w:rPr>
            <w:rFonts w:hint="eastAsia"/>
          </w:rPr>
          <w:t>で</w:t>
        </w:r>
      </w:ins>
      <w:del w:id="351" w:author="工内 隆" w:date="2018-09-03T17:53:00Z">
        <w:r w:rsidDel="002A26F1">
          <w:rPr>
            <w:rFonts w:hint="eastAsia"/>
          </w:rPr>
          <w:delText>、</w:delText>
        </w:r>
      </w:del>
      <w:r>
        <w:rPr>
          <w:rFonts w:hint="eastAsia"/>
        </w:rPr>
        <w:t>迅速なコミュニケーションの</w:t>
      </w:r>
      <w:r w:rsidR="00593E8F">
        <w:rPr>
          <w:rFonts w:hint="eastAsia"/>
        </w:rPr>
        <w:t>実現</w:t>
      </w:r>
      <w:r>
        <w:rPr>
          <w:rFonts w:hint="eastAsia"/>
        </w:rPr>
        <w:t>などです。</w:t>
      </w:r>
    </w:p>
    <w:p w:rsidR="00591EFC" w:rsidRDefault="00591EFC" w:rsidP="00EE1893"/>
    <w:p w:rsidR="00591EFC" w:rsidRDefault="00591EFC" w:rsidP="00EE1893">
      <w:r w:rsidRPr="00591EFC">
        <w:t>Source code management</w:t>
      </w:r>
    </w:p>
    <w:p w:rsidR="00591EFC" w:rsidRDefault="00591EFC" w:rsidP="00EE1893">
      <w:r>
        <w:rPr>
          <w:rFonts w:hint="eastAsia"/>
        </w:rPr>
        <w:t>ソースコード管理</w:t>
      </w:r>
    </w:p>
    <w:p w:rsidR="00591EFC" w:rsidRDefault="00591EFC" w:rsidP="00EE1893"/>
    <w:p w:rsidR="00EE1893" w:rsidRDefault="00EE1893" w:rsidP="00EE1893">
      <w:r>
        <w:t xml:space="preserve">Most corporate software projects being developed through open source program offices use </w:t>
      </w:r>
      <w:proofErr w:type="spellStart"/>
      <w:r>
        <w:t>GitHub</w:t>
      </w:r>
      <w:proofErr w:type="spellEnd"/>
      <w:r>
        <w:t xml:space="preserve"> as their centralized hosting and development platform.</w:t>
      </w:r>
    </w:p>
    <w:p w:rsidR="00EE1893" w:rsidRDefault="00591EFC" w:rsidP="00EE1893">
      <w:r w:rsidRPr="00591EFC">
        <w:rPr>
          <w:rFonts w:hint="eastAsia"/>
        </w:rPr>
        <w:t>オープンソース</w:t>
      </w:r>
      <w:r w:rsidR="00333135">
        <w:rPr>
          <w:rFonts w:hint="eastAsia"/>
        </w:rPr>
        <w:t xml:space="preserve">　</w:t>
      </w:r>
      <w:r w:rsidRPr="00591EFC">
        <w:rPr>
          <w:rFonts w:hint="eastAsia"/>
        </w:rPr>
        <w:t>プログラムオフィス</w:t>
      </w:r>
      <w:r w:rsidR="00333135">
        <w:rPr>
          <w:rFonts w:hint="eastAsia"/>
        </w:rPr>
        <w:t>を通して</w:t>
      </w:r>
      <w:del w:id="352" w:author="工内 隆" w:date="2018-09-03T17:55:00Z">
        <w:r w:rsidR="00333135" w:rsidDel="002A26F1">
          <w:rPr>
            <w:rFonts w:hint="eastAsia"/>
          </w:rPr>
          <w:delText>、</w:delText>
        </w:r>
      </w:del>
      <w:r w:rsidRPr="00591EFC">
        <w:rPr>
          <w:rFonts w:hint="eastAsia"/>
        </w:rPr>
        <w:t>開発されている企業</w:t>
      </w:r>
      <w:r w:rsidR="00593E8F">
        <w:rPr>
          <w:rFonts w:hint="eastAsia"/>
        </w:rPr>
        <w:t>の</w:t>
      </w:r>
      <w:r w:rsidRPr="00591EFC">
        <w:rPr>
          <w:rFonts w:hint="eastAsia"/>
        </w:rPr>
        <w:t>ソフトウェア</w:t>
      </w:r>
      <w:r w:rsidR="00333135">
        <w:rPr>
          <w:rFonts w:hint="eastAsia"/>
        </w:rPr>
        <w:t xml:space="preserve">　</w:t>
      </w:r>
      <w:r w:rsidRPr="00591EFC">
        <w:rPr>
          <w:rFonts w:hint="eastAsia"/>
        </w:rPr>
        <w:t>プロジェクト</w:t>
      </w:r>
      <w:r w:rsidR="00593E8F">
        <w:rPr>
          <w:rFonts w:hint="eastAsia"/>
        </w:rPr>
        <w:t>のほとんど</w:t>
      </w:r>
      <w:r w:rsidRPr="00591EFC">
        <w:rPr>
          <w:rFonts w:hint="eastAsia"/>
        </w:rPr>
        <w:t>は、</w:t>
      </w:r>
      <w:hyperlink r:id="rId9" w:history="1">
        <w:r w:rsidRPr="00591EFC">
          <w:rPr>
            <w:rStyle w:val="a3"/>
            <w:rFonts w:hint="eastAsia"/>
          </w:rPr>
          <w:t>GitHub</w:t>
        </w:r>
      </w:hyperlink>
      <w:r w:rsidRPr="00591EFC">
        <w:rPr>
          <w:rFonts w:hint="eastAsia"/>
        </w:rPr>
        <w:t>を集中ホスティングおよび開発プラットフォーム</w:t>
      </w:r>
      <w:r w:rsidR="00593E8F">
        <w:rPr>
          <w:rFonts w:hint="eastAsia"/>
        </w:rPr>
        <w:t>に</w:t>
      </w:r>
      <w:r w:rsidRPr="00591EFC">
        <w:rPr>
          <w:rFonts w:hint="eastAsia"/>
        </w:rPr>
        <w:t>使用しています。</w:t>
      </w:r>
    </w:p>
    <w:p w:rsidR="00591EFC" w:rsidRDefault="00591EFC" w:rsidP="00EE1893"/>
    <w:p w:rsidR="00EE1893" w:rsidRDefault="00EE1893" w:rsidP="00EE1893">
      <w:proofErr w:type="spellStart"/>
      <w:r>
        <w:t>GitHub</w:t>
      </w:r>
      <w:proofErr w:type="spellEnd"/>
      <w:r>
        <w:t xml:space="preserve"> is an online source code management site that allows open source developers to manage and house their code in a central “repository” or storage space where participants can collaborate and build their code together. Some 64 million open source coding projects are hosted within </w:t>
      </w:r>
      <w:proofErr w:type="spellStart"/>
      <w:r>
        <w:t>GitHub</w:t>
      </w:r>
      <w:proofErr w:type="spellEnd"/>
      <w:r>
        <w:t xml:space="preserve"> today, involving some 23 million developers.</w:t>
      </w:r>
    </w:p>
    <w:p w:rsidR="00EE1893" w:rsidRDefault="00333135" w:rsidP="00EE1893">
      <w:proofErr w:type="spellStart"/>
      <w:r w:rsidRPr="00333135">
        <w:rPr>
          <w:rFonts w:hint="eastAsia"/>
        </w:rPr>
        <w:t>GitHub</w:t>
      </w:r>
      <w:proofErr w:type="spellEnd"/>
      <w:r w:rsidRPr="00333135">
        <w:rPr>
          <w:rFonts w:hint="eastAsia"/>
        </w:rPr>
        <w:t>は、オンライン</w:t>
      </w:r>
      <w:r>
        <w:rPr>
          <w:rFonts w:hint="eastAsia"/>
        </w:rPr>
        <w:t xml:space="preserve">　</w:t>
      </w:r>
      <w:r w:rsidRPr="00333135">
        <w:rPr>
          <w:rFonts w:hint="eastAsia"/>
        </w:rPr>
        <w:t>ソースコード管理サイトであり、オープンソースの開発者がコードを中央の「リポジトリ」またはストレージスペースに管理して保管することができ、参加者は</w:t>
      </w:r>
      <w:r>
        <w:rPr>
          <w:rFonts w:hint="eastAsia"/>
        </w:rPr>
        <w:t>協調</w:t>
      </w:r>
      <w:r w:rsidRPr="00333135">
        <w:rPr>
          <w:rFonts w:hint="eastAsia"/>
        </w:rPr>
        <w:t>してコードを作成することができます。</w:t>
      </w:r>
      <w:r w:rsidRPr="00333135">
        <w:rPr>
          <w:rFonts w:hint="eastAsia"/>
        </w:rPr>
        <w:t xml:space="preserve"> </w:t>
      </w:r>
      <w:r w:rsidRPr="00333135">
        <w:rPr>
          <w:rFonts w:hint="eastAsia"/>
        </w:rPr>
        <w:t>今日</w:t>
      </w:r>
      <w:r w:rsidR="00D77AC2">
        <w:rPr>
          <w:rFonts w:hint="eastAsia"/>
        </w:rPr>
        <w:t>、</w:t>
      </w:r>
      <w:proofErr w:type="spellStart"/>
      <w:r w:rsidRPr="00333135">
        <w:rPr>
          <w:rFonts w:hint="eastAsia"/>
        </w:rPr>
        <w:t>GitHub</w:t>
      </w:r>
      <w:proofErr w:type="spellEnd"/>
      <w:r w:rsidRPr="00333135">
        <w:rPr>
          <w:rFonts w:hint="eastAsia"/>
        </w:rPr>
        <w:t>は、約</w:t>
      </w:r>
      <w:r w:rsidRPr="00333135">
        <w:rPr>
          <w:rFonts w:hint="eastAsia"/>
        </w:rPr>
        <w:t>2,300</w:t>
      </w:r>
      <w:r w:rsidRPr="00333135">
        <w:rPr>
          <w:rFonts w:hint="eastAsia"/>
        </w:rPr>
        <w:t>万人の開発者を含む約</w:t>
      </w:r>
      <w:r w:rsidRPr="00333135">
        <w:rPr>
          <w:rFonts w:hint="eastAsia"/>
        </w:rPr>
        <w:t>6400</w:t>
      </w:r>
      <w:r w:rsidRPr="00333135">
        <w:rPr>
          <w:rFonts w:hint="eastAsia"/>
        </w:rPr>
        <w:t>万のオープンソース</w:t>
      </w:r>
      <w:r w:rsidR="00D77AC2">
        <w:rPr>
          <w:rFonts w:hint="eastAsia"/>
        </w:rPr>
        <w:t xml:space="preserve">　</w:t>
      </w:r>
      <w:r w:rsidRPr="00333135">
        <w:rPr>
          <w:rFonts w:hint="eastAsia"/>
        </w:rPr>
        <w:t>コーディングプロジェクト</w:t>
      </w:r>
      <w:r w:rsidR="00D77AC2">
        <w:rPr>
          <w:rFonts w:hint="eastAsia"/>
        </w:rPr>
        <w:t>をホスティングしています</w:t>
      </w:r>
      <w:r w:rsidRPr="00333135">
        <w:rPr>
          <w:rFonts w:hint="eastAsia"/>
        </w:rPr>
        <w:t>。</w:t>
      </w:r>
    </w:p>
    <w:p w:rsidR="00333135" w:rsidRDefault="00333135" w:rsidP="00EE1893"/>
    <w:p w:rsidR="00EE1893" w:rsidRDefault="00EE1893" w:rsidP="00EE1893">
      <w:proofErr w:type="spellStart"/>
      <w:r>
        <w:t>GitHub</w:t>
      </w:r>
      <w:proofErr w:type="spellEnd"/>
      <w:r>
        <w:t xml:space="preserve"> users can add code, review submitted code, propose changes, get and offer feedback and provide project management using the service. </w:t>
      </w:r>
      <w:proofErr w:type="spellStart"/>
      <w:r>
        <w:t>GitHub</w:t>
      </w:r>
      <w:proofErr w:type="spellEnd"/>
      <w:r>
        <w:t xml:space="preserve"> uses the </w:t>
      </w:r>
      <w:proofErr w:type="spellStart"/>
      <w:r>
        <w:t>Git</w:t>
      </w:r>
      <w:proofErr w:type="spellEnd"/>
      <w:r>
        <w:t xml:space="preserve"> Version Control System, the open source project developed by Linux creator </w:t>
      </w:r>
      <w:proofErr w:type="spellStart"/>
      <w:r>
        <w:t>Linus</w:t>
      </w:r>
      <w:proofErr w:type="spellEnd"/>
      <w:r>
        <w:t xml:space="preserve"> </w:t>
      </w:r>
      <w:proofErr w:type="spellStart"/>
      <w:r>
        <w:t>Torvalds</w:t>
      </w:r>
      <w:proofErr w:type="spellEnd"/>
      <w:r>
        <w:t xml:space="preserve"> which provides organization for the code and people who are collaborating on open source. Each “contributor” has their own copy of the project repository they are working on, where they can make changes on their own computer and then submit it back to the project for future inclusion. That “pull request,” (example here) or code contribution, is then reviewed, discussed, modified and approved or rejected by the project organizers.</w:t>
      </w:r>
    </w:p>
    <w:p w:rsidR="00333135" w:rsidRDefault="00333135" w:rsidP="00EE1893">
      <w:proofErr w:type="spellStart"/>
      <w:r w:rsidRPr="00333135">
        <w:rPr>
          <w:rFonts w:hint="eastAsia"/>
        </w:rPr>
        <w:t>GitHub</w:t>
      </w:r>
      <w:proofErr w:type="spellEnd"/>
      <w:r w:rsidRPr="00333135">
        <w:rPr>
          <w:rFonts w:hint="eastAsia"/>
        </w:rPr>
        <w:t>ユーザーは、コード</w:t>
      </w:r>
      <w:r w:rsidR="00292686">
        <w:rPr>
          <w:rFonts w:hint="eastAsia"/>
        </w:rPr>
        <w:t>の</w:t>
      </w:r>
      <w:r w:rsidRPr="00333135">
        <w:rPr>
          <w:rFonts w:hint="eastAsia"/>
        </w:rPr>
        <w:t>追加、提出されたコード</w:t>
      </w:r>
      <w:r w:rsidR="00292686">
        <w:rPr>
          <w:rFonts w:hint="eastAsia"/>
        </w:rPr>
        <w:t>の</w:t>
      </w:r>
      <w:r w:rsidRPr="00333135">
        <w:rPr>
          <w:rFonts w:hint="eastAsia"/>
        </w:rPr>
        <w:t>レビュー、変更</w:t>
      </w:r>
      <w:r w:rsidR="00292686">
        <w:rPr>
          <w:rFonts w:hint="eastAsia"/>
        </w:rPr>
        <w:t>の</w:t>
      </w:r>
      <w:r w:rsidRPr="00333135">
        <w:rPr>
          <w:rFonts w:hint="eastAsia"/>
        </w:rPr>
        <w:t>提案</w:t>
      </w:r>
      <w:del w:id="353" w:author="工内 隆" w:date="2018-09-03T17:58:00Z">
        <w:r w:rsidR="00D77AC2" w:rsidDel="002A26F1">
          <w:rPr>
            <w:rFonts w:hint="eastAsia"/>
          </w:rPr>
          <w:delText>や</w:delText>
        </w:r>
      </w:del>
      <w:r w:rsidRPr="00333135">
        <w:rPr>
          <w:rFonts w:hint="eastAsia"/>
        </w:rPr>
        <w:t>、フィードバック</w:t>
      </w:r>
      <w:ins w:id="354" w:author="工内 隆" w:date="2018-09-03T17:58:00Z">
        <w:r w:rsidR="002A26F1">
          <w:rPr>
            <w:rFonts w:hint="eastAsia"/>
          </w:rPr>
          <w:t>の送信と受信</w:t>
        </w:r>
      </w:ins>
      <w:del w:id="355" w:author="工内 隆" w:date="2018-09-03T17:58:00Z">
        <w:r w:rsidRPr="00333135" w:rsidDel="002A26F1">
          <w:rPr>
            <w:rFonts w:hint="eastAsia"/>
          </w:rPr>
          <w:delText>を得</w:delText>
        </w:r>
        <w:r w:rsidR="00292686" w:rsidDel="002A26F1">
          <w:rPr>
            <w:rFonts w:hint="eastAsia"/>
          </w:rPr>
          <w:delText>たり</w:delText>
        </w:r>
      </w:del>
      <w:r w:rsidR="00292686">
        <w:rPr>
          <w:rFonts w:hint="eastAsia"/>
        </w:rPr>
        <w:t>、</w:t>
      </w:r>
      <w:del w:id="356" w:author="工内 隆" w:date="2018-09-03T17:59:00Z">
        <w:r w:rsidR="00292686" w:rsidDel="002A26F1">
          <w:rPr>
            <w:rFonts w:hint="eastAsia"/>
          </w:rPr>
          <w:delText>したり</w:delText>
        </w:r>
        <w:r w:rsidR="00D77AC2" w:rsidDel="002A26F1">
          <w:rPr>
            <w:rFonts w:hint="eastAsia"/>
          </w:rPr>
          <w:delText>ができます。また</w:delText>
        </w:r>
      </w:del>
      <w:ins w:id="357" w:author="工内 隆" w:date="2018-09-03T17:59:00Z">
        <w:r w:rsidR="002A26F1">
          <w:rPr>
            <w:rFonts w:hint="eastAsia"/>
          </w:rPr>
          <w:t>さらには</w:t>
        </w:r>
      </w:ins>
      <w:r w:rsidR="00D77AC2">
        <w:rPr>
          <w:rFonts w:hint="eastAsia"/>
        </w:rPr>
        <w:t>、</w:t>
      </w:r>
      <w:del w:id="358" w:author="工内 隆" w:date="2018-09-04T09:39:00Z">
        <w:r w:rsidR="00292686" w:rsidDel="00B24C7C">
          <w:rPr>
            <w:rFonts w:hint="eastAsia"/>
          </w:rPr>
          <w:delText>そ</w:delText>
        </w:r>
      </w:del>
      <w:ins w:id="359" w:author="工内 隆" w:date="2018-09-04T09:39:00Z">
        <w:del w:id="360" w:author="Date Masahiro" w:date="2018-09-06T10:18:00Z">
          <w:r w:rsidR="00B24C7C" w:rsidDel="00BD387C">
            <w:rPr>
              <w:rFonts w:hint="eastAsia"/>
            </w:rPr>
            <w:delText>ＧｉｔＨｕｂ</w:delText>
          </w:r>
        </w:del>
      </w:ins>
      <w:proofErr w:type="spellStart"/>
      <w:ins w:id="361" w:author="Date Masahiro" w:date="2018-09-06T10:18:00Z">
        <w:r w:rsidR="00BD387C">
          <w:rPr>
            <w:rFonts w:hint="eastAsia"/>
          </w:rPr>
          <w:t>G</w:t>
        </w:r>
        <w:r w:rsidR="00BD387C">
          <w:t>itHub</w:t>
        </w:r>
      </w:ins>
      <w:proofErr w:type="spellEnd"/>
      <w:r w:rsidR="00292686">
        <w:rPr>
          <w:rFonts w:hint="eastAsia"/>
        </w:rPr>
        <w:t>の</w:t>
      </w:r>
      <w:r w:rsidRPr="00333135">
        <w:rPr>
          <w:rFonts w:hint="eastAsia"/>
        </w:rPr>
        <w:t>サービスを</w:t>
      </w:r>
      <w:r w:rsidR="00292686">
        <w:rPr>
          <w:rFonts w:hint="eastAsia"/>
        </w:rPr>
        <w:t>通して</w:t>
      </w:r>
      <w:r w:rsidRPr="00333135">
        <w:rPr>
          <w:rFonts w:hint="eastAsia"/>
        </w:rPr>
        <w:t>プロジェクト管理を</w:t>
      </w:r>
      <w:r w:rsidR="00D77AC2">
        <w:rPr>
          <w:rFonts w:hint="eastAsia"/>
        </w:rPr>
        <w:t>行う</w:t>
      </w:r>
      <w:r w:rsidRPr="00333135">
        <w:rPr>
          <w:rFonts w:hint="eastAsia"/>
        </w:rPr>
        <w:t>こと</w:t>
      </w:r>
      <w:r w:rsidR="00D77AC2">
        <w:rPr>
          <w:rFonts w:hint="eastAsia"/>
        </w:rPr>
        <w:t>も</w:t>
      </w:r>
      <w:r w:rsidRPr="00333135">
        <w:rPr>
          <w:rFonts w:hint="eastAsia"/>
        </w:rPr>
        <w:t>できます。</w:t>
      </w:r>
      <w:r w:rsidRPr="00333135">
        <w:rPr>
          <w:rFonts w:hint="eastAsia"/>
        </w:rPr>
        <w:t xml:space="preserve"> </w:t>
      </w:r>
      <w:proofErr w:type="spellStart"/>
      <w:r w:rsidRPr="00333135">
        <w:rPr>
          <w:rFonts w:hint="eastAsia"/>
        </w:rPr>
        <w:t>GitHub</w:t>
      </w:r>
      <w:proofErr w:type="spellEnd"/>
      <w:r w:rsidRPr="00333135">
        <w:rPr>
          <w:rFonts w:hint="eastAsia"/>
        </w:rPr>
        <w:t>は、</w:t>
      </w:r>
      <w:r w:rsidRPr="00333135">
        <w:rPr>
          <w:rFonts w:hint="eastAsia"/>
        </w:rPr>
        <w:t>Linux</w:t>
      </w:r>
      <w:r w:rsidRPr="00333135">
        <w:rPr>
          <w:rFonts w:hint="eastAsia"/>
        </w:rPr>
        <w:t>の作成者</w:t>
      </w:r>
      <w:del w:id="362" w:author="工内 隆" w:date="2018-09-03T17:59:00Z">
        <w:r w:rsidRPr="00333135" w:rsidDel="002A26F1">
          <w:rPr>
            <w:rFonts w:hint="eastAsia"/>
          </w:rPr>
          <w:delText>である</w:delText>
        </w:r>
      </w:del>
      <w:proofErr w:type="spellStart"/>
      <w:r w:rsidRPr="00333135">
        <w:rPr>
          <w:rFonts w:hint="eastAsia"/>
        </w:rPr>
        <w:t>Linus</w:t>
      </w:r>
      <w:proofErr w:type="spellEnd"/>
      <w:r w:rsidRPr="00333135">
        <w:rPr>
          <w:rFonts w:hint="eastAsia"/>
        </w:rPr>
        <w:t xml:space="preserve"> </w:t>
      </w:r>
      <w:proofErr w:type="spellStart"/>
      <w:r w:rsidRPr="00333135">
        <w:rPr>
          <w:rFonts w:hint="eastAsia"/>
        </w:rPr>
        <w:t>Torvalds</w:t>
      </w:r>
      <w:proofErr w:type="spellEnd"/>
      <w:r w:rsidRPr="00333135">
        <w:rPr>
          <w:rFonts w:hint="eastAsia"/>
        </w:rPr>
        <w:t>によって開発され</w:t>
      </w:r>
      <w:r w:rsidRPr="00333135">
        <w:rPr>
          <w:rFonts w:hint="eastAsia"/>
        </w:rPr>
        <w:lastRenderedPageBreak/>
        <w:t>たオープンソース</w:t>
      </w:r>
      <w:r>
        <w:rPr>
          <w:rFonts w:hint="eastAsia"/>
        </w:rPr>
        <w:t xml:space="preserve">　</w:t>
      </w:r>
      <w:r w:rsidRPr="00333135">
        <w:rPr>
          <w:rFonts w:hint="eastAsia"/>
        </w:rPr>
        <w:t>プロジェクト</w:t>
      </w:r>
      <w:del w:id="363" w:author="工内 隆" w:date="2018-09-03T18:00:00Z">
        <w:r w:rsidRPr="00333135" w:rsidDel="002A26F1">
          <w:rPr>
            <w:rFonts w:hint="eastAsia"/>
          </w:rPr>
          <w:delText>である</w:delText>
        </w:r>
      </w:del>
      <w:hyperlink r:id="rId10" w:history="1">
        <w:r w:rsidRPr="00292686">
          <w:rPr>
            <w:rStyle w:val="a3"/>
            <w:rFonts w:hint="eastAsia"/>
          </w:rPr>
          <w:t>Git Version Control System</w:t>
        </w:r>
      </w:hyperlink>
      <w:r w:rsidRPr="00333135">
        <w:rPr>
          <w:rFonts w:hint="eastAsia"/>
        </w:rPr>
        <w:t>を使用して</w:t>
      </w:r>
      <w:r w:rsidR="00292686">
        <w:rPr>
          <w:rFonts w:hint="eastAsia"/>
        </w:rPr>
        <w:t>おり、</w:t>
      </w:r>
      <w:del w:id="364" w:author="工内 隆" w:date="2018-09-04T09:40:00Z">
        <w:r w:rsidRPr="00333135" w:rsidDel="00B24C7C">
          <w:rPr>
            <w:rFonts w:hint="eastAsia"/>
          </w:rPr>
          <w:delText>これは</w:delText>
        </w:r>
      </w:del>
      <w:r w:rsidR="00292686">
        <w:rPr>
          <w:rFonts w:hint="eastAsia"/>
        </w:rPr>
        <w:t>ソース</w:t>
      </w:r>
      <w:r w:rsidRPr="00333135">
        <w:rPr>
          <w:rFonts w:hint="eastAsia"/>
        </w:rPr>
        <w:t>コードとオープンソース</w:t>
      </w:r>
      <w:r w:rsidR="00292686">
        <w:rPr>
          <w:rFonts w:hint="eastAsia"/>
        </w:rPr>
        <w:t>上</w:t>
      </w:r>
      <w:r w:rsidRPr="00333135">
        <w:rPr>
          <w:rFonts w:hint="eastAsia"/>
        </w:rPr>
        <w:t>で</w:t>
      </w:r>
      <w:r w:rsidR="00292686">
        <w:rPr>
          <w:rFonts w:hint="eastAsia"/>
        </w:rPr>
        <w:t>協調</w:t>
      </w:r>
      <w:r w:rsidRPr="00333135">
        <w:rPr>
          <w:rFonts w:hint="eastAsia"/>
        </w:rPr>
        <w:t>している人々</w:t>
      </w:r>
      <w:r w:rsidR="006440A0">
        <w:rPr>
          <w:rFonts w:hint="eastAsia"/>
        </w:rPr>
        <w:t>を結びつける</w:t>
      </w:r>
      <w:del w:id="365" w:author="工内 隆" w:date="2018-09-03T18:02:00Z">
        <w:r w:rsidR="006440A0" w:rsidDel="00273012">
          <w:rPr>
            <w:rFonts w:hint="eastAsia"/>
          </w:rPr>
          <w:delText>場、</w:delText>
        </w:r>
      </w:del>
      <w:r w:rsidR="006440A0">
        <w:rPr>
          <w:rFonts w:hint="eastAsia"/>
        </w:rPr>
        <w:t>機構を提供しています</w:t>
      </w:r>
      <w:r w:rsidRPr="00333135">
        <w:rPr>
          <w:rFonts w:hint="eastAsia"/>
        </w:rPr>
        <w:t>。</w:t>
      </w:r>
      <w:r w:rsidRPr="00333135">
        <w:rPr>
          <w:rFonts w:hint="eastAsia"/>
        </w:rPr>
        <w:t xml:space="preserve"> </w:t>
      </w:r>
      <w:r w:rsidRPr="00333135">
        <w:rPr>
          <w:rFonts w:hint="eastAsia"/>
        </w:rPr>
        <w:t>それぞれの「コントリビュータ</w:t>
      </w:r>
      <w:r w:rsidR="00292686">
        <w:rPr>
          <w:rFonts w:hint="eastAsia"/>
        </w:rPr>
        <w:t>ー</w:t>
      </w:r>
      <w:r w:rsidRPr="00333135">
        <w:rPr>
          <w:rFonts w:hint="eastAsia"/>
        </w:rPr>
        <w:t>」</w:t>
      </w:r>
      <w:del w:id="366" w:author="工内 隆" w:date="2018-09-04T09:41:00Z">
        <w:r w:rsidRPr="00333135" w:rsidDel="00B24C7C">
          <w:rPr>
            <w:rFonts w:hint="eastAsia"/>
          </w:rPr>
          <w:delText>に</w:delText>
        </w:r>
      </w:del>
      <w:r w:rsidRPr="00333135">
        <w:rPr>
          <w:rFonts w:hint="eastAsia"/>
        </w:rPr>
        <w:t>は、自分が作業しているプロジェクトリポジトリのコピー</w:t>
      </w:r>
      <w:ins w:id="367" w:author="工内 隆" w:date="2018-09-04T09:41:00Z">
        <w:r w:rsidR="00B24C7C">
          <w:rPr>
            <w:rFonts w:hint="eastAsia"/>
          </w:rPr>
          <w:t>を持ち</w:t>
        </w:r>
      </w:ins>
      <w:del w:id="368" w:author="工内 隆" w:date="2018-09-04T09:41:00Z">
        <w:r w:rsidRPr="00333135" w:rsidDel="00B24C7C">
          <w:rPr>
            <w:rFonts w:hint="eastAsia"/>
          </w:rPr>
          <w:delText>があり</w:delText>
        </w:r>
      </w:del>
      <w:r w:rsidRPr="00333135">
        <w:rPr>
          <w:rFonts w:hint="eastAsia"/>
        </w:rPr>
        <w:t>、自分のコンピュータで変更してから、将来</w:t>
      </w:r>
      <w:ins w:id="369" w:author="工内 隆" w:date="2018-09-03T18:03:00Z">
        <w:r w:rsidR="00273012">
          <w:rPr>
            <w:rFonts w:hint="eastAsia"/>
          </w:rPr>
          <w:t>リリースへ</w:t>
        </w:r>
      </w:ins>
      <w:r w:rsidRPr="00333135">
        <w:rPr>
          <w:rFonts w:hint="eastAsia"/>
        </w:rPr>
        <w:t>の組み込み</w:t>
      </w:r>
      <w:ins w:id="370" w:author="工内 隆" w:date="2018-09-03T18:03:00Z">
        <w:r w:rsidR="00273012">
          <w:rPr>
            <w:rFonts w:hint="eastAsia"/>
          </w:rPr>
          <w:t>を見込んで</w:t>
        </w:r>
      </w:ins>
      <w:del w:id="371" w:author="工内 隆" w:date="2018-09-03T18:03:00Z">
        <w:r w:rsidRPr="00333135" w:rsidDel="00273012">
          <w:rPr>
            <w:rFonts w:hint="eastAsia"/>
          </w:rPr>
          <w:delText>に備え</w:delText>
        </w:r>
        <w:r w:rsidR="00CC507B" w:rsidDel="00273012">
          <w:rPr>
            <w:rFonts w:hint="eastAsia"/>
          </w:rPr>
          <w:delText>て、</w:delText>
        </w:r>
      </w:del>
      <w:r w:rsidR="00CC507B">
        <w:rPr>
          <w:rFonts w:hint="eastAsia"/>
        </w:rPr>
        <w:t>プロジェクトに再提出します</w:t>
      </w:r>
      <w:r w:rsidRPr="00333135">
        <w:rPr>
          <w:rFonts w:hint="eastAsia"/>
        </w:rPr>
        <w:t>。</w:t>
      </w:r>
      <w:r w:rsidRPr="00333135">
        <w:rPr>
          <w:rFonts w:hint="eastAsia"/>
        </w:rPr>
        <w:t xml:space="preserve"> </w:t>
      </w:r>
      <w:r w:rsidRPr="00333135">
        <w:rPr>
          <w:rFonts w:hint="eastAsia"/>
        </w:rPr>
        <w:t>その「プルリクエスト</w:t>
      </w:r>
      <w:r w:rsidR="006440A0">
        <w:rPr>
          <w:rFonts w:hint="eastAsia"/>
        </w:rPr>
        <w:t>（</w:t>
      </w:r>
      <w:r w:rsidR="006440A0" w:rsidRPr="006440A0">
        <w:t>pull request</w:t>
      </w:r>
      <w:r w:rsidR="006440A0">
        <w:rPr>
          <w:rFonts w:hint="eastAsia"/>
        </w:rPr>
        <w:t>）</w:t>
      </w:r>
      <w:r w:rsidRPr="00333135">
        <w:rPr>
          <w:rFonts w:hint="eastAsia"/>
        </w:rPr>
        <w:t>」（</w:t>
      </w:r>
      <w:r w:rsidR="007848ED">
        <w:fldChar w:fldCharType="begin"/>
      </w:r>
      <w:r w:rsidR="007848ED">
        <w:instrText>HYPERLINK "https://github.com/GitHub/opensource.guide/pull/402/files"</w:instrText>
      </w:r>
      <w:r w:rsidR="007848ED">
        <w:fldChar w:fldCharType="separate"/>
      </w:r>
      <w:r w:rsidRPr="006440A0">
        <w:rPr>
          <w:rStyle w:val="a3"/>
          <w:rFonts w:hint="eastAsia"/>
        </w:rPr>
        <w:t>例</w:t>
      </w:r>
      <w:r w:rsidR="007848ED">
        <w:fldChar w:fldCharType="end"/>
      </w:r>
      <w:r w:rsidRPr="00333135">
        <w:rPr>
          <w:rFonts w:hint="eastAsia"/>
        </w:rPr>
        <w:t>）</w:t>
      </w:r>
      <w:r w:rsidR="006440A0">
        <w:rPr>
          <w:rFonts w:hint="eastAsia"/>
        </w:rPr>
        <w:t>、</w:t>
      </w:r>
      <w:ins w:id="372" w:author="工内 隆" w:date="2018-09-03T18:04:00Z">
        <w:r w:rsidR="00273012">
          <w:rPr>
            <w:rFonts w:hint="eastAsia"/>
          </w:rPr>
          <w:t>あるいは、</w:t>
        </w:r>
      </w:ins>
      <w:r w:rsidRPr="00333135">
        <w:rPr>
          <w:rFonts w:hint="eastAsia"/>
        </w:rPr>
        <w:t>コード</w:t>
      </w:r>
      <w:r w:rsidR="006440A0">
        <w:rPr>
          <w:rFonts w:hint="eastAsia"/>
        </w:rPr>
        <w:t xml:space="preserve">　コントリビューション</w:t>
      </w:r>
      <w:r w:rsidRPr="00333135">
        <w:rPr>
          <w:rFonts w:hint="eastAsia"/>
        </w:rPr>
        <w:t>は、</w:t>
      </w:r>
      <w:ins w:id="373" w:author="工内 隆" w:date="2018-09-03T18:04:00Z">
        <w:r w:rsidR="00273012">
          <w:rPr>
            <w:rFonts w:hint="eastAsia"/>
          </w:rPr>
          <w:t>その後、</w:t>
        </w:r>
      </w:ins>
      <w:ins w:id="374" w:author="工内 隆" w:date="2018-09-03T18:05:00Z">
        <w:r w:rsidR="00273012" w:rsidRPr="006440A0">
          <w:rPr>
            <w:rFonts w:hint="eastAsia"/>
          </w:rPr>
          <w:t>プロジェクト</w:t>
        </w:r>
        <w:r w:rsidR="00273012">
          <w:rPr>
            <w:rFonts w:hint="eastAsia"/>
          </w:rPr>
          <w:t>のまとめ役</w:t>
        </w:r>
        <w:r w:rsidR="00273012" w:rsidRPr="006440A0">
          <w:rPr>
            <w:rFonts w:hint="eastAsia"/>
          </w:rPr>
          <w:t>によって</w:t>
        </w:r>
      </w:ins>
      <w:r w:rsidRPr="00333135">
        <w:rPr>
          <w:rFonts w:hint="eastAsia"/>
        </w:rPr>
        <w:t>レビューされ、議論され、変更され、</w:t>
      </w:r>
      <w:del w:id="375" w:author="工内 隆" w:date="2018-09-03T18:05:00Z">
        <w:r w:rsidR="006440A0" w:rsidRPr="006440A0" w:rsidDel="00273012">
          <w:rPr>
            <w:rFonts w:hint="eastAsia"/>
          </w:rPr>
          <w:delText>プロジェクト</w:delText>
        </w:r>
        <w:r w:rsidR="006440A0" w:rsidDel="00273012">
          <w:rPr>
            <w:rFonts w:hint="eastAsia"/>
          </w:rPr>
          <w:delText>のまとめ役</w:delText>
        </w:r>
        <w:r w:rsidR="006440A0" w:rsidRPr="006440A0" w:rsidDel="00273012">
          <w:rPr>
            <w:rFonts w:hint="eastAsia"/>
          </w:rPr>
          <w:delText>によって</w:delText>
        </w:r>
      </w:del>
      <w:r w:rsidRPr="00333135">
        <w:rPr>
          <w:rFonts w:hint="eastAsia"/>
        </w:rPr>
        <w:t>承認または却下されます。</w:t>
      </w:r>
    </w:p>
    <w:p w:rsidR="00333135" w:rsidRDefault="00333135" w:rsidP="00EE1893"/>
    <w:p w:rsidR="00EE1893" w:rsidRDefault="00EE1893" w:rsidP="00EE1893">
      <w:r>
        <w:t>License compliance</w:t>
      </w:r>
    </w:p>
    <w:p w:rsidR="00EE1893" w:rsidRDefault="006440A0" w:rsidP="00EE1893">
      <w:r>
        <w:rPr>
          <w:rFonts w:hint="eastAsia"/>
        </w:rPr>
        <w:t>ライセンス　コンプライアンス</w:t>
      </w:r>
    </w:p>
    <w:p w:rsidR="006440A0" w:rsidRDefault="006440A0" w:rsidP="00EE1893"/>
    <w:p w:rsidR="00EE1893" w:rsidRDefault="00EE1893" w:rsidP="00EE1893">
      <w:r>
        <w:t>Also important are code scanning and compliance tools, which help track code provenance and license requirements. It’s important for companies to watch over the open source code being brought into its own infrastructure, products, and services to ensure license requirements are met.</w:t>
      </w:r>
    </w:p>
    <w:p w:rsidR="00EE1893" w:rsidRDefault="006440A0" w:rsidP="00EE1893">
      <w:r w:rsidRPr="006440A0">
        <w:rPr>
          <w:rFonts w:hint="eastAsia"/>
        </w:rPr>
        <w:t>コードの</w:t>
      </w:r>
      <w:r>
        <w:rPr>
          <w:rFonts w:hint="eastAsia"/>
        </w:rPr>
        <w:t>出所</w:t>
      </w:r>
      <w:r w:rsidRPr="006440A0">
        <w:rPr>
          <w:rFonts w:hint="eastAsia"/>
        </w:rPr>
        <w:t>とライセンス要件を</w:t>
      </w:r>
      <w:r w:rsidR="00D41321">
        <w:rPr>
          <w:rFonts w:hint="eastAsia"/>
        </w:rPr>
        <w:t>トラッキング</w:t>
      </w:r>
      <w:r w:rsidRPr="006440A0">
        <w:rPr>
          <w:rFonts w:hint="eastAsia"/>
        </w:rPr>
        <w:t>するのに役立つコードスキャンとコンプライアンスツールも重要です。</w:t>
      </w:r>
      <w:r w:rsidRPr="006440A0">
        <w:rPr>
          <w:rFonts w:hint="eastAsia"/>
        </w:rPr>
        <w:t xml:space="preserve"> </w:t>
      </w:r>
      <w:r w:rsidRPr="006440A0">
        <w:rPr>
          <w:rFonts w:hint="eastAsia"/>
        </w:rPr>
        <w:t>企業は、</w:t>
      </w:r>
      <w:ins w:id="376" w:author="工内 隆" w:date="2018-09-04T09:43:00Z">
        <w:r w:rsidR="00B24C7C">
          <w:rPr>
            <w:rFonts w:hint="eastAsia"/>
          </w:rPr>
          <w:t>自</w:t>
        </w:r>
      </w:ins>
      <w:del w:id="377" w:author="工内 隆" w:date="2018-09-04T09:43:00Z">
        <w:r w:rsidR="00C24283" w:rsidDel="00B24C7C">
          <w:rPr>
            <w:rFonts w:hint="eastAsia"/>
          </w:rPr>
          <w:delText>同</w:delText>
        </w:r>
      </w:del>
      <w:r w:rsidR="00C24283">
        <w:rPr>
          <w:rFonts w:hint="eastAsia"/>
        </w:rPr>
        <w:t>社の</w:t>
      </w:r>
      <w:r w:rsidRPr="006440A0">
        <w:rPr>
          <w:rFonts w:hint="eastAsia"/>
        </w:rPr>
        <w:t>インフラストラクチャ、製品、サービスに組み込まれているオープンソースコード</w:t>
      </w:r>
      <w:ins w:id="378" w:author="工内 隆" w:date="2018-09-04T09:45:00Z">
        <w:r w:rsidR="00B24C7C">
          <w:rPr>
            <w:rFonts w:hint="eastAsia"/>
          </w:rPr>
          <w:t>の</w:t>
        </w:r>
      </w:ins>
      <w:del w:id="379" w:author="工内 隆" w:date="2018-09-04T09:45:00Z">
        <w:r w:rsidR="00C24283" w:rsidDel="00B24C7C">
          <w:rPr>
            <w:rFonts w:hint="eastAsia"/>
          </w:rPr>
          <w:delText>が</w:delText>
        </w:r>
      </w:del>
      <w:r w:rsidR="00C24283" w:rsidRPr="00C24283">
        <w:rPr>
          <w:rFonts w:hint="eastAsia"/>
        </w:rPr>
        <w:t>ライセンス要件</w:t>
      </w:r>
      <w:r w:rsidR="00C24283">
        <w:rPr>
          <w:rFonts w:hint="eastAsia"/>
        </w:rPr>
        <w:t>を</w:t>
      </w:r>
      <w:r w:rsidR="00C24283" w:rsidRPr="00C24283">
        <w:rPr>
          <w:rFonts w:hint="eastAsia"/>
        </w:rPr>
        <w:t>満</w:t>
      </w:r>
      <w:r w:rsidR="00C24283">
        <w:rPr>
          <w:rFonts w:hint="eastAsia"/>
        </w:rPr>
        <w:t>すよう管理していく</w:t>
      </w:r>
      <w:r w:rsidRPr="006440A0">
        <w:rPr>
          <w:rFonts w:hint="eastAsia"/>
        </w:rPr>
        <w:t>こと</w:t>
      </w:r>
      <w:ins w:id="380" w:author="工内 隆" w:date="2018-09-04T09:45:00Z">
        <w:r w:rsidR="00B24C7C">
          <w:rPr>
            <w:rFonts w:hint="eastAsia"/>
          </w:rPr>
          <w:t>が</w:t>
        </w:r>
      </w:ins>
      <w:del w:id="381" w:author="工内 隆" w:date="2018-09-04T09:45:00Z">
        <w:r w:rsidR="00C24283" w:rsidDel="00B24C7C">
          <w:rPr>
            <w:rFonts w:hint="eastAsia"/>
          </w:rPr>
          <w:delText>は</w:delText>
        </w:r>
      </w:del>
      <w:r w:rsidRPr="006440A0">
        <w:rPr>
          <w:rFonts w:hint="eastAsia"/>
        </w:rPr>
        <w:t>重要です。</w:t>
      </w:r>
    </w:p>
    <w:p w:rsidR="006440A0" w:rsidRDefault="006440A0" w:rsidP="00EE1893"/>
    <w:p w:rsidR="00EE1893" w:rsidRDefault="00EE1893" w:rsidP="00EE1893">
      <w:r>
        <w:t>Your applications, for example, could include several thousand open source components. To protect your company from legal issues it’s critical to know these details. In scenarios that are high risk, users must dive into the code to deeply validate and verify that the licenses are what they say they are, depending on where your business is on a risk spectrum. (See our guide on using and distributing open source code.)</w:t>
      </w:r>
    </w:p>
    <w:p w:rsidR="00EE1893" w:rsidRDefault="0093031C" w:rsidP="00EE1893">
      <w:r w:rsidRPr="0093031C">
        <w:rPr>
          <w:rFonts w:hint="eastAsia"/>
        </w:rPr>
        <w:t>たとえば、</w:t>
      </w:r>
      <w:ins w:id="382" w:author="工内 隆" w:date="2018-09-04T09:49:00Z">
        <w:r w:rsidR="00C57D20">
          <w:rPr>
            <w:rFonts w:hint="eastAsia"/>
          </w:rPr>
          <w:t>あなたの</w:t>
        </w:r>
      </w:ins>
      <w:r w:rsidRPr="0093031C">
        <w:rPr>
          <w:rFonts w:hint="eastAsia"/>
        </w:rPr>
        <w:t>アプリケーションには数千のオープンソース</w:t>
      </w:r>
      <w:r>
        <w:rPr>
          <w:rFonts w:hint="eastAsia"/>
        </w:rPr>
        <w:t xml:space="preserve">　</w:t>
      </w:r>
      <w:r w:rsidRPr="0093031C">
        <w:rPr>
          <w:rFonts w:hint="eastAsia"/>
        </w:rPr>
        <w:t>コンポーネントが含まれている</w:t>
      </w:r>
      <w:ins w:id="383" w:author="工内 隆" w:date="2018-09-04T09:49:00Z">
        <w:r w:rsidR="00C57D20">
          <w:rPr>
            <w:rFonts w:hint="eastAsia"/>
          </w:rPr>
          <w:t>かもしれません</w:t>
        </w:r>
      </w:ins>
      <w:del w:id="384" w:author="工内 隆" w:date="2018-09-04T09:49:00Z">
        <w:r w:rsidRPr="0093031C" w:rsidDel="00C57D20">
          <w:rPr>
            <w:rFonts w:hint="eastAsia"/>
          </w:rPr>
          <w:delText>可能性がありま</w:delText>
        </w:r>
      </w:del>
      <w:del w:id="385" w:author="工内 隆" w:date="2018-09-04T09:50:00Z">
        <w:r w:rsidRPr="0093031C" w:rsidDel="00C57D20">
          <w:rPr>
            <w:rFonts w:hint="eastAsia"/>
          </w:rPr>
          <w:delText>す</w:delText>
        </w:r>
      </w:del>
      <w:r w:rsidRPr="0093031C">
        <w:rPr>
          <w:rFonts w:hint="eastAsia"/>
        </w:rPr>
        <w:t>。</w:t>
      </w:r>
      <w:r w:rsidRPr="0093031C">
        <w:rPr>
          <w:rFonts w:hint="eastAsia"/>
        </w:rPr>
        <w:t xml:space="preserve"> </w:t>
      </w:r>
      <w:r w:rsidRPr="0093031C">
        <w:rPr>
          <w:rFonts w:hint="eastAsia"/>
        </w:rPr>
        <w:t>企業を法的問題から守るためには、これらの詳細を知ることが不可欠です。</w:t>
      </w:r>
      <w:r w:rsidRPr="0093031C">
        <w:rPr>
          <w:rFonts w:hint="eastAsia"/>
        </w:rPr>
        <w:t xml:space="preserve"> </w:t>
      </w:r>
      <w:r w:rsidRPr="0093031C">
        <w:rPr>
          <w:rFonts w:hint="eastAsia"/>
        </w:rPr>
        <w:t>リスクが高い</w:t>
      </w:r>
      <w:r>
        <w:rPr>
          <w:rFonts w:hint="eastAsia"/>
        </w:rPr>
        <w:t>と判断される状況</w:t>
      </w:r>
      <w:r w:rsidRPr="0093031C">
        <w:rPr>
          <w:rFonts w:hint="eastAsia"/>
        </w:rPr>
        <w:t>では、ビジネス</w:t>
      </w:r>
      <w:r>
        <w:rPr>
          <w:rFonts w:hint="eastAsia"/>
        </w:rPr>
        <w:t>にどの程度</w:t>
      </w:r>
      <w:r w:rsidRPr="0093031C">
        <w:rPr>
          <w:rFonts w:hint="eastAsia"/>
        </w:rPr>
        <w:t>リスク</w:t>
      </w:r>
      <w:r>
        <w:rPr>
          <w:rFonts w:hint="eastAsia"/>
        </w:rPr>
        <w:t>が影響するか</w:t>
      </w:r>
      <w:r w:rsidR="00D41321">
        <w:rPr>
          <w:rFonts w:hint="eastAsia"/>
        </w:rPr>
        <w:t>の観点で</w:t>
      </w:r>
      <w:r w:rsidRPr="0093031C">
        <w:rPr>
          <w:rFonts w:hint="eastAsia"/>
        </w:rPr>
        <w:t>、</w:t>
      </w:r>
      <w:r>
        <w:rPr>
          <w:rFonts w:hint="eastAsia"/>
        </w:rPr>
        <w:t>どのような</w:t>
      </w:r>
      <w:r w:rsidRPr="0093031C">
        <w:rPr>
          <w:rFonts w:hint="eastAsia"/>
        </w:rPr>
        <w:t>ライセンス</w:t>
      </w:r>
      <w:ins w:id="386" w:author="工内 隆" w:date="2018-09-04T09:54:00Z">
        <w:r w:rsidR="00C57D20">
          <w:rPr>
            <w:rFonts w:hint="eastAsia"/>
          </w:rPr>
          <w:t>なの</w:t>
        </w:r>
      </w:ins>
      <w:del w:id="387" w:author="工内 隆" w:date="2018-09-04T09:54:00Z">
        <w:r w:rsidDel="00C57D20">
          <w:rPr>
            <w:rFonts w:hint="eastAsia"/>
          </w:rPr>
          <w:delText>で、何を要求している</w:delText>
        </w:r>
      </w:del>
      <w:r>
        <w:rPr>
          <w:rFonts w:hint="eastAsia"/>
        </w:rPr>
        <w:t>かについて、コードを詳しく</w:t>
      </w:r>
      <w:r w:rsidR="00677A20">
        <w:rPr>
          <w:rFonts w:hint="eastAsia"/>
        </w:rPr>
        <w:t>点検、</w:t>
      </w:r>
      <w:r w:rsidRPr="0093031C">
        <w:rPr>
          <w:rFonts w:hint="eastAsia"/>
        </w:rPr>
        <w:t>検証</w:t>
      </w:r>
      <w:r w:rsidR="00677A20">
        <w:rPr>
          <w:rFonts w:hint="eastAsia"/>
        </w:rPr>
        <w:t>しなければなりません</w:t>
      </w:r>
      <w:r w:rsidRPr="0093031C">
        <w:rPr>
          <w:rFonts w:hint="eastAsia"/>
        </w:rPr>
        <w:t>。</w:t>
      </w:r>
      <w:r w:rsidRPr="0093031C">
        <w:rPr>
          <w:rFonts w:hint="eastAsia"/>
        </w:rPr>
        <w:t xml:space="preserve"> </w:t>
      </w:r>
      <w:r w:rsidRPr="0093031C">
        <w:rPr>
          <w:rFonts w:hint="eastAsia"/>
        </w:rPr>
        <w:t>（</w:t>
      </w:r>
      <w:ins w:id="388" w:author="工内 隆" w:date="2018-09-04T09:54:00Z">
        <w:r w:rsidR="00C57D20">
          <w:rPr>
            <w:rFonts w:hint="eastAsia"/>
          </w:rPr>
          <w:t>本ガイド集の</w:t>
        </w:r>
      </w:ins>
      <w:del w:id="389" w:author="工内 隆" w:date="2018-09-04T09:54:00Z">
        <w:r w:rsidR="00677A20" w:rsidDel="00C57D20">
          <w:rPr>
            <w:rFonts w:hint="eastAsia"/>
          </w:rPr>
          <w:delText>我々が配布して</w:delText>
        </w:r>
      </w:del>
      <w:del w:id="390" w:author="工内 隆" w:date="2018-09-04T09:55:00Z">
        <w:r w:rsidR="00677A20" w:rsidDel="00C57D20">
          <w:rPr>
            <w:rFonts w:hint="eastAsia"/>
          </w:rPr>
          <w:delText>いる</w:delText>
        </w:r>
      </w:del>
      <w:ins w:id="391" w:author="工内 隆" w:date="2018-09-04T09:55:00Z">
        <w:r w:rsidR="00C57D20">
          <w:rPr>
            <w:rFonts w:hint="eastAsia"/>
          </w:rPr>
          <w:t>「</w:t>
        </w:r>
      </w:ins>
      <w:r w:rsidRPr="0093031C">
        <w:rPr>
          <w:rFonts w:hint="eastAsia"/>
        </w:rPr>
        <w:t>オープンソースコードの使用と配布</w:t>
      </w:r>
      <w:ins w:id="392" w:author="工内 隆" w:date="2018-09-04T09:55:00Z">
        <w:r w:rsidR="00C57D20">
          <w:rPr>
            <w:rFonts w:hint="eastAsia"/>
          </w:rPr>
          <w:t>」</w:t>
        </w:r>
      </w:ins>
      <w:del w:id="393" w:author="工内 隆" w:date="2018-09-04T09:55:00Z">
        <w:r w:rsidRPr="0093031C" w:rsidDel="00C57D20">
          <w:rPr>
            <w:rFonts w:hint="eastAsia"/>
          </w:rPr>
          <w:delText>のガイド</w:delText>
        </w:r>
      </w:del>
      <w:r w:rsidRPr="0093031C">
        <w:rPr>
          <w:rFonts w:hint="eastAsia"/>
        </w:rPr>
        <w:t>を参照してください）。</w:t>
      </w:r>
    </w:p>
    <w:p w:rsidR="0093031C" w:rsidRDefault="0093031C" w:rsidP="00EE1893"/>
    <w:p w:rsidR="00EE1893" w:rsidRDefault="00EE1893" w:rsidP="00EE1893">
      <w:r>
        <w:rPr>
          <w:rFonts w:hint="eastAsia"/>
        </w:rPr>
        <w:t>“</w:t>
      </w:r>
      <w:r>
        <w:t xml:space="preserve">You must understand your risk profile, because in the end scanning is all about risk management. You can stick your head in the sand at one </w:t>
      </w:r>
      <w:r>
        <w:lastRenderedPageBreak/>
        <w:t>end then just trust and hope that you are OK. Or you could say ‘If I get sued, it’s going to devastate my business.</w:t>
      </w:r>
      <w:r>
        <w:rPr>
          <w:rFonts w:hint="eastAsia"/>
        </w:rPr>
        <w:t>’</w:t>
      </w:r>
      <w:r>
        <w:t xml:space="preserve"> You need to really be sure. So, you crack open the package and you look through all the lines of code and you find everything that could possibly be in there.”</w:t>
      </w:r>
    </w:p>
    <w:p w:rsidR="00EE1893" w:rsidRDefault="00677A20" w:rsidP="00EE1893">
      <w:r w:rsidRPr="00677A20">
        <w:rPr>
          <w:rFonts w:hint="eastAsia"/>
        </w:rPr>
        <w:t>「</w:t>
      </w:r>
      <w:del w:id="394" w:author="工内 隆" w:date="2018-09-04T10:29:00Z">
        <w:r w:rsidDel="00641154">
          <w:rPr>
            <w:rFonts w:hint="eastAsia"/>
          </w:rPr>
          <w:delText>結局</w:delText>
        </w:r>
        <w:r w:rsidRPr="00677A20" w:rsidDel="00641154">
          <w:rPr>
            <w:rFonts w:hint="eastAsia"/>
          </w:rPr>
          <w:delText>は、リスク管理</w:delText>
        </w:r>
        <w:r w:rsidR="00350244" w:rsidDel="00641154">
          <w:rPr>
            <w:rFonts w:hint="eastAsia"/>
          </w:rPr>
          <w:delText>は</w:delText>
        </w:r>
        <w:r w:rsidRPr="00677A20" w:rsidDel="00641154">
          <w:rPr>
            <w:rFonts w:hint="eastAsia"/>
          </w:rPr>
          <w:delText>すべて</w:delText>
        </w:r>
        <w:r w:rsidR="00350244" w:rsidDel="00641154">
          <w:rPr>
            <w:rFonts w:hint="eastAsia"/>
          </w:rPr>
          <w:delText>、</w:delText>
        </w:r>
        <w:r w:rsidRPr="00677A20" w:rsidDel="00641154">
          <w:rPr>
            <w:rFonts w:hint="eastAsia"/>
          </w:rPr>
          <w:delText>スキャン</w:delText>
        </w:r>
        <w:r w:rsidDel="00641154">
          <w:rPr>
            <w:rFonts w:hint="eastAsia"/>
          </w:rPr>
          <w:delText>の結果しだいで</w:delText>
        </w:r>
        <w:r w:rsidR="00350244" w:rsidDel="00641154">
          <w:rPr>
            <w:rFonts w:hint="eastAsia"/>
          </w:rPr>
          <w:delText>す。</w:delText>
        </w:r>
      </w:del>
      <w:r>
        <w:rPr>
          <w:rFonts w:hint="eastAsia"/>
        </w:rPr>
        <w:t>あなたは</w:t>
      </w:r>
      <w:r w:rsidRPr="00677A20">
        <w:rPr>
          <w:rFonts w:hint="eastAsia"/>
        </w:rPr>
        <w:t>リスク</w:t>
      </w:r>
      <w:r>
        <w:rPr>
          <w:rFonts w:hint="eastAsia"/>
        </w:rPr>
        <w:t>特性</w:t>
      </w:r>
      <w:r w:rsidR="00350244">
        <w:rPr>
          <w:rFonts w:hint="eastAsia"/>
        </w:rPr>
        <w:t>（</w:t>
      </w:r>
      <w:r w:rsidR="00350244" w:rsidRPr="00350244">
        <w:t>risk profile</w:t>
      </w:r>
      <w:r w:rsidR="00350244">
        <w:rPr>
          <w:rFonts w:hint="eastAsia"/>
        </w:rPr>
        <w:t>）</w:t>
      </w:r>
      <w:r w:rsidRPr="00677A20">
        <w:rPr>
          <w:rFonts w:hint="eastAsia"/>
        </w:rPr>
        <w:t>を理解</w:t>
      </w:r>
      <w:r>
        <w:rPr>
          <w:rFonts w:hint="eastAsia"/>
        </w:rPr>
        <w:t>しなければなりません</w:t>
      </w:r>
      <w:r w:rsidRPr="00677A20">
        <w:rPr>
          <w:rFonts w:hint="eastAsia"/>
        </w:rPr>
        <w:t>。</w:t>
      </w:r>
      <w:r w:rsidRPr="00677A20">
        <w:rPr>
          <w:rFonts w:hint="eastAsia"/>
        </w:rPr>
        <w:t xml:space="preserve"> </w:t>
      </w:r>
      <w:ins w:id="395" w:author="工内 隆" w:date="2018-09-04T10:29:00Z">
        <w:r w:rsidR="00102737">
          <w:rPr>
            <w:rFonts w:hint="eastAsia"/>
          </w:rPr>
          <w:t>結局</w:t>
        </w:r>
        <w:r w:rsidR="00102737" w:rsidRPr="00677A20">
          <w:rPr>
            <w:rFonts w:hint="eastAsia"/>
          </w:rPr>
          <w:t>、</w:t>
        </w:r>
      </w:ins>
      <w:ins w:id="396" w:author="工内 隆" w:date="2018-09-04T10:30:00Z">
        <w:r w:rsidR="00102737">
          <w:rPr>
            <w:rFonts w:hint="eastAsia"/>
          </w:rPr>
          <w:t>スキャンすることが</w:t>
        </w:r>
      </w:ins>
      <w:ins w:id="397" w:author="工内 隆" w:date="2018-09-04T10:29:00Z">
        <w:r w:rsidR="00102737" w:rsidRPr="00677A20">
          <w:rPr>
            <w:rFonts w:hint="eastAsia"/>
          </w:rPr>
          <w:t>リスク管理</w:t>
        </w:r>
      </w:ins>
      <w:ins w:id="398" w:author="工内 隆" w:date="2018-09-04T10:30:00Z">
        <w:r w:rsidR="00102737">
          <w:rPr>
            <w:rFonts w:hint="eastAsia"/>
          </w:rPr>
          <w:t>の</w:t>
        </w:r>
      </w:ins>
      <w:ins w:id="399" w:author="工内 隆" w:date="2018-09-04T10:29:00Z">
        <w:r w:rsidR="00102737" w:rsidRPr="00677A20">
          <w:rPr>
            <w:rFonts w:hint="eastAsia"/>
          </w:rPr>
          <w:t>すべて</w:t>
        </w:r>
      </w:ins>
      <w:ins w:id="400" w:author="工内 隆" w:date="2018-09-04T10:30:00Z">
        <w:r w:rsidR="00102737">
          <w:rPr>
            <w:rFonts w:hint="eastAsia"/>
          </w:rPr>
          <w:t>なの</w:t>
        </w:r>
      </w:ins>
      <w:ins w:id="401" w:author="工内 隆" w:date="2018-09-04T10:29:00Z">
        <w:r w:rsidR="00102737">
          <w:rPr>
            <w:rFonts w:hint="eastAsia"/>
          </w:rPr>
          <w:t>です。</w:t>
        </w:r>
      </w:ins>
      <w:r w:rsidR="001D0417">
        <w:rPr>
          <w:rFonts w:hint="eastAsia"/>
        </w:rPr>
        <w:t>現実を直視しないで、</w:t>
      </w:r>
      <w:r w:rsidRPr="00677A20">
        <w:rPr>
          <w:rFonts w:hint="eastAsia"/>
        </w:rPr>
        <w:t>あなたが大丈夫であることを</w:t>
      </w:r>
      <w:r w:rsidR="00350244">
        <w:rPr>
          <w:rFonts w:hint="eastAsia"/>
        </w:rPr>
        <w:t>ただ</w:t>
      </w:r>
      <w:r w:rsidR="001D0417">
        <w:rPr>
          <w:rFonts w:hint="eastAsia"/>
        </w:rPr>
        <w:t>信じて、</w:t>
      </w:r>
      <w:r w:rsidRPr="00677A20">
        <w:rPr>
          <w:rFonts w:hint="eastAsia"/>
        </w:rPr>
        <w:t>願って</w:t>
      </w:r>
      <w:r w:rsidR="001D0417">
        <w:rPr>
          <w:rFonts w:hint="eastAsia"/>
        </w:rPr>
        <w:t>いるだけ</w:t>
      </w:r>
      <w:r w:rsidR="00350244">
        <w:rPr>
          <w:rFonts w:hint="eastAsia"/>
        </w:rPr>
        <w:t>なのか</w:t>
      </w:r>
      <w:r w:rsidR="001D0417">
        <w:rPr>
          <w:rFonts w:hint="eastAsia"/>
        </w:rPr>
        <w:t>。それとも</w:t>
      </w:r>
      <w:r w:rsidRPr="00677A20">
        <w:rPr>
          <w:rFonts w:hint="eastAsia"/>
        </w:rPr>
        <w:t>、</w:t>
      </w:r>
      <w:r w:rsidR="001D0417">
        <w:rPr>
          <w:rFonts w:hint="eastAsia"/>
        </w:rPr>
        <w:t>『</w:t>
      </w:r>
      <w:r w:rsidRPr="00677A20">
        <w:rPr>
          <w:rFonts w:hint="eastAsia"/>
        </w:rPr>
        <w:t>もし私が訴えられれば、それは私のビジネスを</w:t>
      </w:r>
      <w:r w:rsidR="001D0417">
        <w:rPr>
          <w:rFonts w:hint="eastAsia"/>
        </w:rPr>
        <w:t>破滅させることになるだろう</w:t>
      </w:r>
      <w:r w:rsidR="00040685">
        <w:rPr>
          <w:rFonts w:hint="eastAsia"/>
        </w:rPr>
        <w:t>。</w:t>
      </w:r>
      <w:r w:rsidR="001D0417" w:rsidRPr="001D0417">
        <w:rPr>
          <w:rFonts w:hint="eastAsia"/>
        </w:rPr>
        <w:t>』</w:t>
      </w:r>
      <w:r w:rsidRPr="00677A20">
        <w:rPr>
          <w:rFonts w:hint="eastAsia"/>
        </w:rPr>
        <w:t>と言</w:t>
      </w:r>
      <w:ins w:id="402" w:author="工内 隆" w:date="2018-09-04T10:33:00Z">
        <w:r w:rsidR="00102737">
          <w:rPr>
            <w:rFonts w:hint="eastAsia"/>
          </w:rPr>
          <w:t>える</w:t>
        </w:r>
      </w:ins>
      <w:del w:id="403" w:author="工内 隆" w:date="2018-09-04T10:33:00Z">
        <w:r w:rsidRPr="00677A20" w:rsidDel="00102737">
          <w:rPr>
            <w:rFonts w:hint="eastAsia"/>
          </w:rPr>
          <w:delText>う</w:delText>
        </w:r>
        <w:r w:rsidR="00350244" w:rsidDel="00102737">
          <w:rPr>
            <w:rFonts w:hint="eastAsia"/>
          </w:rPr>
          <w:delText>方になる</w:delText>
        </w:r>
      </w:del>
      <w:r w:rsidR="00350244">
        <w:rPr>
          <w:rFonts w:hint="eastAsia"/>
        </w:rPr>
        <w:t>のか</w:t>
      </w:r>
      <w:r w:rsidRPr="00677A20">
        <w:rPr>
          <w:rFonts w:hint="eastAsia"/>
        </w:rPr>
        <w:t>。本当に</w:t>
      </w:r>
      <w:ins w:id="404" w:author="工内 隆" w:date="2018-09-04T10:35:00Z">
        <w:r w:rsidR="00102737">
          <w:rPr>
            <w:rFonts w:hint="eastAsia"/>
          </w:rPr>
          <w:t>安全であることが必要です</w:t>
        </w:r>
      </w:ins>
      <w:del w:id="405" w:author="工内 隆" w:date="2018-09-04T10:35:00Z">
        <w:r w:rsidR="001D0417" w:rsidDel="00102737">
          <w:rPr>
            <w:rFonts w:hint="eastAsia"/>
          </w:rPr>
          <w:delText>問題ない</w:delText>
        </w:r>
        <w:r w:rsidR="00350244" w:rsidDel="00102737">
          <w:rPr>
            <w:rFonts w:hint="eastAsia"/>
          </w:rPr>
          <w:delText>の</w:delText>
        </w:r>
        <w:r w:rsidR="001D0417" w:rsidDel="00102737">
          <w:rPr>
            <w:rFonts w:hint="eastAsia"/>
          </w:rPr>
          <w:delText>か</w:delText>
        </w:r>
        <w:r w:rsidR="00076936" w:rsidDel="00102737">
          <w:rPr>
            <w:rFonts w:hint="eastAsia"/>
          </w:rPr>
          <w:delText>は</w:delText>
        </w:r>
        <w:r w:rsidR="001D0417" w:rsidDel="00102737">
          <w:rPr>
            <w:rFonts w:hint="eastAsia"/>
          </w:rPr>
          <w:delText>確認</w:delText>
        </w:r>
        <w:r w:rsidR="00076936" w:rsidDel="00102737">
          <w:rPr>
            <w:rFonts w:hint="eastAsia"/>
          </w:rPr>
          <w:delText>しなければわかりません</w:delText>
        </w:r>
      </w:del>
      <w:r w:rsidRPr="00677A20">
        <w:rPr>
          <w:rFonts w:hint="eastAsia"/>
        </w:rPr>
        <w:t>。</w:t>
      </w:r>
      <w:r w:rsidRPr="00677A20">
        <w:rPr>
          <w:rFonts w:hint="eastAsia"/>
        </w:rPr>
        <w:t xml:space="preserve"> </w:t>
      </w:r>
      <w:r w:rsidRPr="00677A20">
        <w:rPr>
          <w:rFonts w:hint="eastAsia"/>
        </w:rPr>
        <w:t>だから、あなたは</w:t>
      </w:r>
      <w:r w:rsidR="001D0417">
        <w:rPr>
          <w:rFonts w:hint="eastAsia"/>
        </w:rPr>
        <w:t>ソフトウェア</w:t>
      </w:r>
      <w:ins w:id="406" w:author="工内 隆" w:date="2018-09-04T10:36:00Z">
        <w:r w:rsidR="00102737">
          <w:rPr>
            <w:rFonts w:hint="eastAsia"/>
          </w:rPr>
          <w:t>のパッケージ</w:t>
        </w:r>
      </w:ins>
      <w:r w:rsidR="001D0417">
        <w:rPr>
          <w:rFonts w:hint="eastAsia"/>
        </w:rPr>
        <w:t>を調べ</w:t>
      </w:r>
      <w:r w:rsidRPr="00677A20">
        <w:rPr>
          <w:rFonts w:hint="eastAsia"/>
        </w:rPr>
        <w:t>、コードのすべての行を</w:t>
      </w:r>
      <w:r w:rsidR="001D0417">
        <w:rPr>
          <w:rFonts w:hint="eastAsia"/>
        </w:rPr>
        <w:t>チェックし</w:t>
      </w:r>
      <w:r w:rsidRPr="00677A20">
        <w:rPr>
          <w:rFonts w:hint="eastAsia"/>
        </w:rPr>
        <w:t>て、そこに</w:t>
      </w:r>
      <w:r w:rsidR="00040685">
        <w:rPr>
          <w:rFonts w:hint="eastAsia"/>
        </w:rPr>
        <w:t>存在しているかもしれないリスク</w:t>
      </w:r>
      <w:r w:rsidR="00076936">
        <w:rPr>
          <w:rFonts w:hint="eastAsia"/>
        </w:rPr>
        <w:t>のすべて</w:t>
      </w:r>
      <w:r w:rsidR="00040685">
        <w:rPr>
          <w:rFonts w:hint="eastAsia"/>
        </w:rPr>
        <w:t>を見つけ出さな</w:t>
      </w:r>
      <w:r w:rsidRPr="00677A20">
        <w:rPr>
          <w:rFonts w:hint="eastAsia"/>
        </w:rPr>
        <w:t>け</w:t>
      </w:r>
      <w:r w:rsidR="001D0417">
        <w:rPr>
          <w:rFonts w:hint="eastAsia"/>
        </w:rPr>
        <w:t>ればなりません</w:t>
      </w:r>
      <w:r w:rsidR="00040685">
        <w:rPr>
          <w:rFonts w:hint="eastAsia"/>
        </w:rPr>
        <w:t>。</w:t>
      </w:r>
      <w:r w:rsidRPr="00677A20">
        <w:rPr>
          <w:rFonts w:hint="eastAsia"/>
        </w:rPr>
        <w:t>」</w:t>
      </w:r>
    </w:p>
    <w:p w:rsidR="00677A20" w:rsidRDefault="00677A20" w:rsidP="00EE1893"/>
    <w:p w:rsidR="00677A20" w:rsidRDefault="00677A20" w:rsidP="00EE1893"/>
    <w:p w:rsidR="00EE1893" w:rsidRDefault="007848ED" w:rsidP="00EE1893">
      <w:hyperlink r:id="rId11" w:history="1">
        <w:r w:rsidR="00EE1893" w:rsidRPr="00040685">
          <w:rPr>
            <w:rStyle w:val="a3"/>
          </w:rPr>
          <w:t>Jeff McAffer</w:t>
        </w:r>
      </w:hyperlink>
      <w:r w:rsidR="00EE1893">
        <w:t xml:space="preserve"> – Director of the Open Source Programs Office at Microsoft </w:t>
      </w:r>
    </w:p>
    <w:p w:rsidR="00EE1893" w:rsidRDefault="00EE1893" w:rsidP="00EE1893"/>
    <w:p w:rsidR="00EE1893" w:rsidRDefault="00EE1893" w:rsidP="00EE1893">
      <w:r>
        <w:t>Section 4</w:t>
      </w:r>
    </w:p>
    <w:p w:rsidR="00040685" w:rsidRDefault="00040685" w:rsidP="00EE1893">
      <w:r>
        <w:rPr>
          <w:rFonts w:hint="eastAsia"/>
        </w:rPr>
        <w:t>セクション</w:t>
      </w:r>
      <w:r>
        <w:rPr>
          <w:rFonts w:hint="eastAsia"/>
        </w:rPr>
        <w:t>4</w:t>
      </w:r>
    </w:p>
    <w:p w:rsidR="00040685" w:rsidRDefault="00040685" w:rsidP="00EE1893"/>
    <w:p w:rsidR="00EE1893" w:rsidRDefault="00EE1893" w:rsidP="00EE1893">
      <w:r>
        <w:t>Tools for managing source code</w:t>
      </w:r>
    </w:p>
    <w:p w:rsidR="00EE1893" w:rsidRDefault="00040685" w:rsidP="00EE1893">
      <w:r>
        <w:rPr>
          <w:rFonts w:hint="eastAsia"/>
        </w:rPr>
        <w:t>ソースコード管理のためのツール</w:t>
      </w:r>
    </w:p>
    <w:p w:rsidR="00040685" w:rsidRDefault="00040685" w:rsidP="00EE1893"/>
    <w:p w:rsidR="00EE1893" w:rsidRDefault="00EE1893" w:rsidP="00EE1893">
      <w:r>
        <w:t xml:space="preserve">As we discussed earlier </w:t>
      </w:r>
      <w:proofErr w:type="spellStart"/>
      <w:r>
        <w:t>GitHub</w:t>
      </w:r>
      <w:proofErr w:type="spellEnd"/>
      <w:r>
        <w:t xml:space="preserve"> is the go-to source code management system for most open source program offices these days. But </w:t>
      </w:r>
      <w:proofErr w:type="spellStart"/>
      <w:r>
        <w:t>GitHub</w:t>
      </w:r>
      <w:proofErr w:type="spellEnd"/>
      <w:r>
        <w:t xml:space="preserve"> alone won’t meet all your program’s code management needs — especially as you scale up your efforts.</w:t>
      </w:r>
    </w:p>
    <w:p w:rsidR="00EE1893" w:rsidRDefault="00040685" w:rsidP="00EE1893">
      <w:r w:rsidRPr="00040685">
        <w:rPr>
          <w:rFonts w:hint="eastAsia"/>
        </w:rPr>
        <w:t>先ほど説明したように、</w:t>
      </w:r>
      <w:proofErr w:type="spellStart"/>
      <w:r w:rsidRPr="00040685">
        <w:rPr>
          <w:rFonts w:hint="eastAsia"/>
        </w:rPr>
        <w:t>GitHub</w:t>
      </w:r>
      <w:proofErr w:type="spellEnd"/>
      <w:r w:rsidRPr="00040685">
        <w:rPr>
          <w:rFonts w:hint="eastAsia"/>
        </w:rPr>
        <w:t>は、最近のほとんどのオープンソース</w:t>
      </w:r>
      <w:r>
        <w:rPr>
          <w:rFonts w:hint="eastAsia"/>
        </w:rPr>
        <w:t xml:space="preserve">　</w:t>
      </w:r>
      <w:r w:rsidRPr="00040685">
        <w:rPr>
          <w:rFonts w:hint="eastAsia"/>
        </w:rPr>
        <w:t>プログラムオフィス</w:t>
      </w:r>
      <w:r>
        <w:rPr>
          <w:rFonts w:hint="eastAsia"/>
        </w:rPr>
        <w:t>で人気のある</w:t>
      </w:r>
      <w:r w:rsidRPr="00040685">
        <w:rPr>
          <w:rFonts w:hint="eastAsia"/>
        </w:rPr>
        <w:t>ソースコード管理システムです。</w:t>
      </w:r>
      <w:r w:rsidRPr="00040685">
        <w:rPr>
          <w:rFonts w:hint="eastAsia"/>
        </w:rPr>
        <w:t xml:space="preserve"> </w:t>
      </w:r>
      <w:r w:rsidRPr="00040685">
        <w:rPr>
          <w:rFonts w:hint="eastAsia"/>
        </w:rPr>
        <w:t>しかし、</w:t>
      </w:r>
      <w:proofErr w:type="spellStart"/>
      <w:r w:rsidRPr="00040685">
        <w:rPr>
          <w:rFonts w:hint="eastAsia"/>
        </w:rPr>
        <w:t>GitHub</w:t>
      </w:r>
      <w:proofErr w:type="spellEnd"/>
      <w:r w:rsidRPr="00040685">
        <w:rPr>
          <w:rFonts w:hint="eastAsia"/>
        </w:rPr>
        <w:t>だけでは、</w:t>
      </w:r>
      <w:ins w:id="407" w:author="工内 隆" w:date="2018-09-04T10:40:00Z">
        <w:r w:rsidR="00081248">
          <w:rPr>
            <w:rFonts w:hint="eastAsia"/>
          </w:rPr>
          <w:t>特に活動の規模が大き</w:t>
        </w:r>
      </w:ins>
      <w:ins w:id="408" w:author="Date Masahiro" w:date="2018-09-06T10:24:00Z">
        <w:r w:rsidR="00BD387C">
          <w:rPr>
            <w:rFonts w:hint="eastAsia"/>
          </w:rPr>
          <w:t>く</w:t>
        </w:r>
      </w:ins>
      <w:ins w:id="409" w:author="工内 隆" w:date="2018-09-04T10:40:00Z">
        <w:del w:id="410" w:author="Date Masahiro" w:date="2018-09-06T10:42:00Z">
          <w:r w:rsidR="00081248" w:rsidDel="00B30FDC">
            <w:rPr>
              <w:rFonts w:hint="eastAsia"/>
            </w:rPr>
            <w:delText>な</w:delText>
          </w:r>
        </w:del>
        <w:r w:rsidR="00081248">
          <w:rPr>
            <w:rFonts w:hint="eastAsia"/>
          </w:rPr>
          <w:t>なった</w:t>
        </w:r>
      </w:ins>
      <w:ins w:id="411" w:author="工内 隆" w:date="2018-09-04T10:41:00Z">
        <w:r w:rsidR="00081248">
          <w:rPr>
            <w:rFonts w:hint="eastAsia"/>
          </w:rPr>
          <w:t>ときに、</w:t>
        </w:r>
      </w:ins>
      <w:r w:rsidRPr="00040685">
        <w:rPr>
          <w:rFonts w:hint="eastAsia"/>
        </w:rPr>
        <w:t>あなたの</w:t>
      </w:r>
      <w:ins w:id="412" w:author="工内 隆" w:date="2018-09-04T10:41:00Z">
        <w:r w:rsidR="00081248">
          <w:rPr>
            <w:rFonts w:hint="eastAsia"/>
          </w:rPr>
          <w:t xml:space="preserve">オープンソース　</w:t>
        </w:r>
      </w:ins>
      <w:r w:rsidRPr="00040685">
        <w:rPr>
          <w:rFonts w:hint="eastAsia"/>
        </w:rPr>
        <w:t>プログラムのコード管理のニーズをすべて満たすことはできません。</w:t>
      </w:r>
    </w:p>
    <w:p w:rsidR="00040685" w:rsidRDefault="00040685" w:rsidP="00EE1893"/>
    <w:p w:rsidR="00EE1893" w:rsidRDefault="00EE1893" w:rsidP="00EE1893">
      <w:r>
        <w:t xml:space="preserve">Some of the tools used in the world of open source are aimed at improving </w:t>
      </w:r>
      <w:proofErr w:type="spellStart"/>
      <w:r>
        <w:t>GitHub</w:t>
      </w:r>
      <w:proofErr w:type="spellEnd"/>
      <w:r>
        <w:t xml:space="preserve"> itself by adding features it lacks, such as support for checking Developer Certificate of Origin (DCO) statements to be sure that code can be legally licensed and used in an open source project.</w:t>
      </w:r>
    </w:p>
    <w:p w:rsidR="00EE1893" w:rsidRDefault="00040685" w:rsidP="00EE1893">
      <w:r w:rsidRPr="00040685">
        <w:rPr>
          <w:rFonts w:hint="eastAsia"/>
        </w:rPr>
        <w:t>オープンソースの世界で使用されているツールの</w:t>
      </w:r>
      <w:r>
        <w:rPr>
          <w:rFonts w:hint="eastAsia"/>
        </w:rPr>
        <w:t>いくつか</w:t>
      </w:r>
      <w:r w:rsidRPr="00040685">
        <w:rPr>
          <w:rFonts w:hint="eastAsia"/>
        </w:rPr>
        <w:t>は、</w:t>
      </w:r>
      <w:proofErr w:type="spellStart"/>
      <w:r w:rsidRPr="00040685">
        <w:rPr>
          <w:rFonts w:hint="eastAsia"/>
        </w:rPr>
        <w:t>GitHub</w:t>
      </w:r>
      <w:proofErr w:type="spellEnd"/>
      <w:r w:rsidRPr="00040685">
        <w:rPr>
          <w:rFonts w:hint="eastAsia"/>
        </w:rPr>
        <w:t>に欠けている機能を追加することを目的としているもの</w:t>
      </w:r>
      <w:r>
        <w:rPr>
          <w:rFonts w:hint="eastAsia"/>
        </w:rPr>
        <w:t>が</w:t>
      </w:r>
      <w:r w:rsidRPr="00040685">
        <w:rPr>
          <w:rFonts w:hint="eastAsia"/>
        </w:rPr>
        <w:t>あります。例えば、コードが合法的にライ</w:t>
      </w:r>
      <w:r w:rsidRPr="00040685">
        <w:rPr>
          <w:rFonts w:hint="eastAsia"/>
        </w:rPr>
        <w:lastRenderedPageBreak/>
        <w:t>センスされ、オープン</w:t>
      </w:r>
      <w:r>
        <w:rPr>
          <w:rFonts w:hint="eastAsia"/>
        </w:rPr>
        <w:t>ソース　プロジェクト</w:t>
      </w:r>
      <w:r w:rsidRPr="00040685">
        <w:rPr>
          <w:rFonts w:hint="eastAsia"/>
        </w:rPr>
        <w:t>で使用できることを保証する開発者証明書</w:t>
      </w:r>
      <w:r w:rsidRPr="00040685">
        <w:rPr>
          <w:rFonts w:hint="eastAsia"/>
        </w:rPr>
        <w:t xml:space="preserve"> </w:t>
      </w:r>
      <w:r w:rsidR="003B55FA">
        <w:t>(Developer Certificate of Origin: DCO)</w:t>
      </w:r>
      <w:r w:rsidR="003B55FA">
        <w:rPr>
          <w:rFonts w:hint="eastAsia"/>
        </w:rPr>
        <w:t>のチェックを</w:t>
      </w:r>
      <w:ins w:id="413" w:author="工内 隆" w:date="2018-09-04T10:45:00Z">
        <w:r w:rsidR="00081248">
          <w:rPr>
            <w:rFonts w:hint="eastAsia"/>
          </w:rPr>
          <w:t>サポート</w:t>
        </w:r>
      </w:ins>
      <w:del w:id="414" w:author="工内 隆" w:date="2018-09-04T10:45:00Z">
        <w:r w:rsidR="003B55FA" w:rsidDel="00081248">
          <w:rPr>
            <w:rFonts w:hint="eastAsia"/>
          </w:rPr>
          <w:delText>支援</w:delText>
        </w:r>
      </w:del>
      <w:r w:rsidR="003B55FA">
        <w:rPr>
          <w:rFonts w:hint="eastAsia"/>
        </w:rPr>
        <w:t>するものもあります。</w:t>
      </w:r>
    </w:p>
    <w:p w:rsidR="00040685" w:rsidRDefault="00040685" w:rsidP="00EE1893"/>
    <w:p w:rsidR="00EE1893" w:rsidRDefault="00EE1893" w:rsidP="00EE1893">
      <w:proofErr w:type="spellStart"/>
      <w:r>
        <w:t>GitHub</w:t>
      </w:r>
      <w:proofErr w:type="spellEnd"/>
      <w:r>
        <w:t xml:space="preserve"> also has some deficiencies when it comes to code reviews, so there are available tools that can automatically send questionable code back to the contributors who created it and ask them to review and make needed changes. </w:t>
      </w:r>
      <w:proofErr w:type="spellStart"/>
      <w:r>
        <w:t>GitHub</w:t>
      </w:r>
      <w:proofErr w:type="spellEnd"/>
      <w:r>
        <w:t xml:space="preserve"> doesn’t have a way to force someone to review their code, so these clever tools make that happen to improve workflows.</w:t>
      </w:r>
    </w:p>
    <w:p w:rsidR="003B55FA" w:rsidRDefault="003B55FA" w:rsidP="00EE1893">
      <w:proofErr w:type="spellStart"/>
      <w:r w:rsidRPr="003B55FA">
        <w:rPr>
          <w:rFonts w:hint="eastAsia"/>
        </w:rPr>
        <w:t>GitHub</w:t>
      </w:r>
      <w:proofErr w:type="spellEnd"/>
      <w:r w:rsidRPr="003B55FA">
        <w:rPr>
          <w:rFonts w:hint="eastAsia"/>
        </w:rPr>
        <w:t>にはコードレビューに関</w:t>
      </w:r>
      <w:r>
        <w:rPr>
          <w:rFonts w:hint="eastAsia"/>
        </w:rPr>
        <w:t>して、</w:t>
      </w:r>
      <w:r w:rsidRPr="003B55FA">
        <w:rPr>
          <w:rFonts w:hint="eastAsia"/>
        </w:rPr>
        <w:t>いくつかの</w:t>
      </w:r>
      <w:ins w:id="415" w:author="工内 隆" w:date="2018-09-04T10:45:00Z">
        <w:r w:rsidR="00081248">
          <w:rPr>
            <w:rFonts w:hint="eastAsia"/>
          </w:rPr>
          <w:t>不足</w:t>
        </w:r>
      </w:ins>
      <w:del w:id="416" w:author="工内 隆" w:date="2018-09-04T10:45:00Z">
        <w:r w:rsidRPr="003B55FA" w:rsidDel="00081248">
          <w:rPr>
            <w:rFonts w:hint="eastAsia"/>
          </w:rPr>
          <w:delText>欠点</w:delText>
        </w:r>
      </w:del>
      <w:r w:rsidRPr="003B55FA">
        <w:rPr>
          <w:rFonts w:hint="eastAsia"/>
        </w:rPr>
        <w:t>もあります。そのため、</w:t>
      </w:r>
      <w:r>
        <w:rPr>
          <w:rFonts w:hint="eastAsia"/>
        </w:rPr>
        <w:t>疑問の余地のある</w:t>
      </w:r>
      <w:r w:rsidRPr="003B55FA">
        <w:rPr>
          <w:rFonts w:hint="eastAsia"/>
        </w:rPr>
        <w:t>コードを作成した</w:t>
      </w:r>
      <w:r>
        <w:rPr>
          <w:rFonts w:hint="eastAsia"/>
        </w:rPr>
        <w:t>コントリビューター</w:t>
      </w:r>
      <w:r w:rsidRPr="003B55FA">
        <w:rPr>
          <w:rFonts w:hint="eastAsia"/>
        </w:rPr>
        <w:t>に自動的に</w:t>
      </w:r>
      <w:r>
        <w:rPr>
          <w:rFonts w:hint="eastAsia"/>
        </w:rPr>
        <w:t>返</w:t>
      </w:r>
      <w:r w:rsidRPr="003B55FA">
        <w:rPr>
          <w:rFonts w:hint="eastAsia"/>
        </w:rPr>
        <w:t>送し、レビューし</w:t>
      </w:r>
      <w:del w:id="417" w:author="工内 隆" w:date="2018-09-04T10:47:00Z">
        <w:r w:rsidRPr="003B55FA" w:rsidDel="00081248">
          <w:rPr>
            <w:rFonts w:hint="eastAsia"/>
          </w:rPr>
          <w:delText>て</w:delText>
        </w:r>
      </w:del>
      <w:ins w:id="418" w:author="工内 隆" w:date="2018-09-04T10:46:00Z">
        <w:r w:rsidR="00081248">
          <w:rPr>
            <w:rFonts w:hint="eastAsia"/>
          </w:rPr>
          <w:t>たうえで</w:t>
        </w:r>
      </w:ins>
      <w:r w:rsidRPr="003B55FA">
        <w:rPr>
          <w:rFonts w:hint="eastAsia"/>
        </w:rPr>
        <w:t>必要な変更を加えるように</w:t>
      </w:r>
      <w:ins w:id="419" w:author="工内 隆" w:date="2018-09-04T10:46:00Z">
        <w:r w:rsidR="00081248">
          <w:rPr>
            <w:rFonts w:hint="eastAsia"/>
          </w:rPr>
          <w:t>要求</w:t>
        </w:r>
      </w:ins>
      <w:del w:id="420" w:author="工内 隆" w:date="2018-09-04T10:46:00Z">
        <w:r w:rsidRPr="003B55FA" w:rsidDel="00081248">
          <w:rPr>
            <w:rFonts w:hint="eastAsia"/>
          </w:rPr>
          <w:delText>依頼</w:delText>
        </w:r>
      </w:del>
      <w:r w:rsidRPr="003B55FA">
        <w:rPr>
          <w:rFonts w:hint="eastAsia"/>
        </w:rPr>
        <w:t>するツールがあります。</w:t>
      </w:r>
      <w:r w:rsidRPr="003B55FA">
        <w:rPr>
          <w:rFonts w:hint="eastAsia"/>
        </w:rPr>
        <w:t xml:space="preserve"> </w:t>
      </w:r>
      <w:proofErr w:type="spellStart"/>
      <w:r w:rsidRPr="003B55FA">
        <w:rPr>
          <w:rFonts w:hint="eastAsia"/>
        </w:rPr>
        <w:t>GitHub</w:t>
      </w:r>
      <w:proofErr w:type="spellEnd"/>
      <w:r w:rsidRPr="003B55FA">
        <w:rPr>
          <w:rFonts w:hint="eastAsia"/>
        </w:rPr>
        <w:t>には</w:t>
      </w:r>
      <w:ins w:id="421" w:author="工内 隆" w:date="2018-09-04T10:48:00Z">
        <w:r w:rsidR="00081248">
          <w:rPr>
            <w:rFonts w:hint="eastAsia"/>
          </w:rPr>
          <w:t>だれか</w:t>
        </w:r>
      </w:ins>
      <w:del w:id="422" w:author="工内 隆" w:date="2018-09-04T10:48:00Z">
        <w:r w:rsidDel="00081248">
          <w:rPr>
            <w:rFonts w:hint="eastAsia"/>
          </w:rPr>
          <w:delText>投稿者</w:delText>
        </w:r>
      </w:del>
      <w:r>
        <w:rPr>
          <w:rFonts w:hint="eastAsia"/>
        </w:rPr>
        <w:t>に</w:t>
      </w:r>
      <w:r w:rsidRPr="003B55FA">
        <w:rPr>
          <w:rFonts w:hint="eastAsia"/>
        </w:rPr>
        <w:t>コード</w:t>
      </w:r>
      <w:r>
        <w:rPr>
          <w:rFonts w:hint="eastAsia"/>
        </w:rPr>
        <w:t>レビュー</w:t>
      </w:r>
      <w:r w:rsidRPr="003B55FA">
        <w:rPr>
          <w:rFonts w:hint="eastAsia"/>
        </w:rPr>
        <w:t>を</w:t>
      </w:r>
      <w:r>
        <w:rPr>
          <w:rFonts w:hint="eastAsia"/>
        </w:rPr>
        <w:t>要求する機能</w:t>
      </w:r>
      <w:r w:rsidRPr="003B55FA">
        <w:rPr>
          <w:rFonts w:hint="eastAsia"/>
        </w:rPr>
        <w:t>はないので、これらのツールを使ってワークフローを改善することができます。</w:t>
      </w:r>
    </w:p>
    <w:p w:rsidR="00EE1893" w:rsidRDefault="00EE1893" w:rsidP="00EE1893"/>
    <w:p w:rsidR="00EE1893" w:rsidRDefault="00EE1893" w:rsidP="00EE1893">
      <w:r>
        <w:t xml:space="preserve">Other </w:t>
      </w:r>
      <w:proofErr w:type="spellStart"/>
      <w:r>
        <w:t>GitHub</w:t>
      </w:r>
      <w:proofErr w:type="spellEnd"/>
      <w:r>
        <w:t xml:space="preserve">-specific tools expand on </w:t>
      </w:r>
      <w:proofErr w:type="spellStart"/>
      <w:r>
        <w:t>GitHub’s</w:t>
      </w:r>
      <w:proofErr w:type="spellEnd"/>
      <w:r>
        <w:t xml:space="preserve"> performance metrics capabilities, which tend to be very project specific rather than providing detailed information across whole organizations. For companies that maintain many open source code repositories across multiple </w:t>
      </w:r>
      <w:proofErr w:type="spellStart"/>
      <w:r>
        <w:t>GitHub</w:t>
      </w:r>
      <w:proofErr w:type="spellEnd"/>
      <w:r>
        <w:t xml:space="preserve"> projects, better tools are needed to organize and aggregate them to make sense of it all. A wide range of such tools are available from Amazon, Netflix, and Microsoft to help with those tasks.</w:t>
      </w:r>
    </w:p>
    <w:p w:rsidR="00EE1893" w:rsidRDefault="003B55FA" w:rsidP="00EE1893">
      <w:r w:rsidRPr="003B55FA">
        <w:rPr>
          <w:rFonts w:hint="eastAsia"/>
        </w:rPr>
        <w:t>他の</w:t>
      </w:r>
      <w:proofErr w:type="spellStart"/>
      <w:r w:rsidRPr="003B55FA">
        <w:rPr>
          <w:rFonts w:hint="eastAsia"/>
        </w:rPr>
        <w:t>GitHub</w:t>
      </w:r>
      <w:proofErr w:type="spellEnd"/>
      <w:r w:rsidR="003E6F4B">
        <w:rPr>
          <w:rFonts w:hint="eastAsia"/>
        </w:rPr>
        <w:t>向け</w:t>
      </w:r>
      <w:r w:rsidRPr="003B55FA">
        <w:rPr>
          <w:rFonts w:hint="eastAsia"/>
        </w:rPr>
        <w:t>のツール</w:t>
      </w:r>
      <w:r w:rsidR="003E6F4B">
        <w:rPr>
          <w:rFonts w:hint="eastAsia"/>
        </w:rPr>
        <w:t>として</w:t>
      </w:r>
      <w:r w:rsidRPr="003B55FA">
        <w:rPr>
          <w:rFonts w:hint="eastAsia"/>
        </w:rPr>
        <w:t>は、</w:t>
      </w:r>
      <w:del w:id="423" w:author="工内 隆" w:date="2018-09-04T10:51:00Z">
        <w:r w:rsidR="003E6F4B" w:rsidDel="005768AD">
          <w:rPr>
            <w:rFonts w:hint="eastAsia"/>
          </w:rPr>
          <w:delText>すべての</w:delText>
        </w:r>
      </w:del>
      <w:r w:rsidRPr="003B55FA">
        <w:rPr>
          <w:rFonts w:hint="eastAsia"/>
        </w:rPr>
        <w:t>組織全体に</w:t>
      </w:r>
      <w:r w:rsidR="003E6F4B">
        <w:rPr>
          <w:rFonts w:hint="eastAsia"/>
        </w:rPr>
        <w:t>渡って</w:t>
      </w:r>
      <w:r w:rsidRPr="003B55FA">
        <w:rPr>
          <w:rFonts w:hint="eastAsia"/>
        </w:rPr>
        <w:t>詳細な情報を提供するのではなく、</w:t>
      </w:r>
      <w:ins w:id="424" w:author="工内 隆" w:date="2018-09-04T10:52:00Z">
        <w:r w:rsidR="005768AD">
          <w:rPr>
            <w:rFonts w:hint="eastAsia"/>
          </w:rPr>
          <w:t>個別</w:t>
        </w:r>
      </w:ins>
      <w:r w:rsidRPr="003B55FA">
        <w:rPr>
          <w:rFonts w:hint="eastAsia"/>
        </w:rPr>
        <w:t>プロジェクト</w:t>
      </w:r>
      <w:del w:id="425" w:author="工内 隆" w:date="2018-09-04T10:52:00Z">
        <w:r w:rsidRPr="003B55FA" w:rsidDel="005768AD">
          <w:rPr>
            <w:rFonts w:hint="eastAsia"/>
          </w:rPr>
          <w:delText>固有</w:delText>
        </w:r>
      </w:del>
      <w:r w:rsidR="00076936">
        <w:rPr>
          <w:rFonts w:hint="eastAsia"/>
        </w:rPr>
        <w:t>向けに</w:t>
      </w:r>
      <w:proofErr w:type="spellStart"/>
      <w:ins w:id="426" w:author="工内 隆" w:date="2018-09-04T10:52:00Z">
        <w:r w:rsidR="005768AD">
          <w:rPr>
            <w:rFonts w:hint="eastAsia"/>
          </w:rPr>
          <w:t>GitHub</w:t>
        </w:r>
        <w:proofErr w:type="spellEnd"/>
        <w:r w:rsidR="005768AD">
          <w:rPr>
            <w:rFonts w:hint="eastAsia"/>
          </w:rPr>
          <w:t>実績</w:t>
        </w:r>
      </w:ins>
      <w:del w:id="427" w:author="工内 隆" w:date="2018-09-04T10:52:00Z">
        <w:r w:rsidR="008D6C4C" w:rsidDel="005768AD">
          <w:rPr>
            <w:rFonts w:hint="eastAsia"/>
          </w:rPr>
          <w:delText>性能</w:delText>
        </w:r>
      </w:del>
      <w:r w:rsidR="008D6C4C">
        <w:rPr>
          <w:rFonts w:hint="eastAsia"/>
        </w:rPr>
        <w:t>指標の提供機能を拡張したものがあります</w:t>
      </w:r>
      <w:r w:rsidRPr="003B55FA">
        <w:rPr>
          <w:rFonts w:hint="eastAsia"/>
        </w:rPr>
        <w:t>。</w:t>
      </w:r>
      <w:r w:rsidRPr="003B55FA">
        <w:rPr>
          <w:rFonts w:hint="eastAsia"/>
        </w:rPr>
        <w:t xml:space="preserve"> </w:t>
      </w:r>
      <w:r w:rsidRPr="003B55FA">
        <w:rPr>
          <w:rFonts w:hint="eastAsia"/>
        </w:rPr>
        <w:t>複数の</w:t>
      </w:r>
      <w:proofErr w:type="spellStart"/>
      <w:r w:rsidRPr="003B55FA">
        <w:rPr>
          <w:rFonts w:hint="eastAsia"/>
        </w:rPr>
        <w:t>GitHub</w:t>
      </w:r>
      <w:proofErr w:type="spellEnd"/>
      <w:ins w:id="428" w:author="工内 隆" w:date="2018-09-04T10:57:00Z">
        <w:r w:rsidR="005768AD">
          <w:rPr>
            <w:rFonts w:hint="eastAsia"/>
          </w:rPr>
          <w:t>プロジェクト</w:t>
        </w:r>
      </w:ins>
      <w:r w:rsidR="00076936">
        <w:rPr>
          <w:rFonts w:hint="eastAsia"/>
        </w:rPr>
        <w:t>に</w:t>
      </w:r>
      <w:r w:rsidRPr="003B55FA">
        <w:rPr>
          <w:rFonts w:hint="eastAsia"/>
        </w:rPr>
        <w:t>またが</w:t>
      </w:r>
      <w:r w:rsidR="008D6C4C">
        <w:rPr>
          <w:rFonts w:hint="eastAsia"/>
        </w:rPr>
        <w:t>り、</w:t>
      </w:r>
      <w:r w:rsidRPr="003B55FA">
        <w:rPr>
          <w:rFonts w:hint="eastAsia"/>
        </w:rPr>
        <w:t>多くのオープンソース</w:t>
      </w:r>
      <w:r w:rsidR="00076936">
        <w:rPr>
          <w:rFonts w:hint="eastAsia"/>
        </w:rPr>
        <w:t xml:space="preserve">　</w:t>
      </w:r>
      <w:r w:rsidRPr="003B55FA">
        <w:rPr>
          <w:rFonts w:hint="eastAsia"/>
        </w:rPr>
        <w:t>コードリポジトリを</w:t>
      </w:r>
      <w:r w:rsidR="008D6C4C">
        <w:rPr>
          <w:rFonts w:hint="eastAsia"/>
        </w:rPr>
        <w:t>保有</w:t>
      </w:r>
      <w:r w:rsidRPr="003B55FA">
        <w:rPr>
          <w:rFonts w:hint="eastAsia"/>
        </w:rPr>
        <w:t>している企業</w:t>
      </w:r>
      <w:ins w:id="429" w:author="工内 隆" w:date="2018-09-04T10:58:00Z">
        <w:r w:rsidR="005768AD">
          <w:rPr>
            <w:rFonts w:hint="eastAsia"/>
          </w:rPr>
          <w:t>が</w:t>
        </w:r>
      </w:ins>
      <w:ins w:id="430" w:author="工内 隆" w:date="2018-09-04T10:59:00Z">
        <w:r w:rsidR="005768AD">
          <w:rPr>
            <w:rFonts w:hint="eastAsia"/>
          </w:rPr>
          <w:t>意味のある</w:t>
        </w:r>
      </w:ins>
      <w:ins w:id="431" w:author="工内 隆" w:date="2018-09-04T11:00:00Z">
        <w:r w:rsidR="005768AD">
          <w:rPr>
            <w:rFonts w:hint="eastAsia"/>
          </w:rPr>
          <w:t>指標を得る</w:t>
        </w:r>
      </w:ins>
      <w:r w:rsidRPr="003B55FA">
        <w:rPr>
          <w:rFonts w:hint="eastAsia"/>
        </w:rPr>
        <w:t>に</w:t>
      </w:r>
      <w:del w:id="432" w:author="工内 隆" w:date="2018-09-04T11:00:00Z">
        <w:r w:rsidRPr="003B55FA" w:rsidDel="005768AD">
          <w:rPr>
            <w:rFonts w:hint="eastAsia"/>
          </w:rPr>
          <w:delText>とって</w:delText>
        </w:r>
      </w:del>
      <w:r w:rsidRPr="003B55FA">
        <w:rPr>
          <w:rFonts w:hint="eastAsia"/>
        </w:rPr>
        <w:t>は、それらを整理し</w:t>
      </w:r>
      <w:r w:rsidR="008D6C4C">
        <w:rPr>
          <w:rFonts w:hint="eastAsia"/>
        </w:rPr>
        <w:t>、</w:t>
      </w:r>
      <w:r w:rsidRPr="003B55FA">
        <w:rPr>
          <w:rFonts w:hint="eastAsia"/>
        </w:rPr>
        <w:t>集約するため</w:t>
      </w:r>
      <w:r w:rsidR="008D6C4C">
        <w:rPr>
          <w:rFonts w:hint="eastAsia"/>
        </w:rPr>
        <w:t>の</w:t>
      </w:r>
      <w:r w:rsidRPr="003B55FA">
        <w:rPr>
          <w:rFonts w:hint="eastAsia"/>
        </w:rPr>
        <w:t>良いツールが必要です。</w:t>
      </w:r>
      <w:r w:rsidRPr="003B55FA">
        <w:rPr>
          <w:rFonts w:hint="eastAsia"/>
        </w:rPr>
        <w:t xml:space="preserve"> Amazon</w:t>
      </w:r>
      <w:r w:rsidR="008D6C4C">
        <w:rPr>
          <w:rFonts w:hint="eastAsia"/>
        </w:rPr>
        <w:t>社</w:t>
      </w:r>
      <w:r w:rsidRPr="003B55FA">
        <w:rPr>
          <w:rFonts w:hint="eastAsia"/>
        </w:rPr>
        <w:t>、</w:t>
      </w:r>
      <w:r w:rsidRPr="003B55FA">
        <w:rPr>
          <w:rFonts w:hint="eastAsia"/>
        </w:rPr>
        <w:t>Netflix</w:t>
      </w:r>
      <w:r w:rsidR="008D6C4C">
        <w:rPr>
          <w:rFonts w:hint="eastAsia"/>
        </w:rPr>
        <w:t>社</w:t>
      </w:r>
      <w:r w:rsidRPr="003B55FA">
        <w:rPr>
          <w:rFonts w:hint="eastAsia"/>
        </w:rPr>
        <w:t>、</w:t>
      </w:r>
      <w:r w:rsidRPr="003B55FA">
        <w:rPr>
          <w:rFonts w:hint="eastAsia"/>
        </w:rPr>
        <w:t>Microsoft</w:t>
      </w:r>
      <w:r w:rsidR="008D6C4C">
        <w:rPr>
          <w:rFonts w:hint="eastAsia"/>
        </w:rPr>
        <w:t>社</w:t>
      </w:r>
      <w:r w:rsidRPr="003B55FA">
        <w:rPr>
          <w:rFonts w:hint="eastAsia"/>
        </w:rPr>
        <w:t>などから幅広いツールが</w:t>
      </w:r>
      <w:r w:rsidR="008D6C4C">
        <w:rPr>
          <w:rFonts w:hint="eastAsia"/>
        </w:rPr>
        <w:t>それらのために提供されています</w:t>
      </w:r>
      <w:r w:rsidRPr="003B55FA">
        <w:rPr>
          <w:rFonts w:hint="eastAsia"/>
        </w:rPr>
        <w:t>。</w:t>
      </w:r>
    </w:p>
    <w:p w:rsidR="003B55FA" w:rsidRDefault="003B55FA" w:rsidP="00EE1893"/>
    <w:p w:rsidR="00EE1893" w:rsidRDefault="00EE1893" w:rsidP="00EE1893">
      <w:r>
        <w:t xml:space="preserve">Here are some of the most popular and useful source code management tools which can streamline and help your </w:t>
      </w:r>
      <w:proofErr w:type="spellStart"/>
      <w:r>
        <w:t>GitHub</w:t>
      </w:r>
      <w:proofErr w:type="spellEnd"/>
      <w:r>
        <w:t xml:space="preserve"> presence:</w:t>
      </w:r>
    </w:p>
    <w:p w:rsidR="008D6C4C" w:rsidRDefault="008D6C4C" w:rsidP="00EE1893">
      <w:r>
        <w:rPr>
          <w:rFonts w:hint="eastAsia"/>
        </w:rPr>
        <w:t>以下</w:t>
      </w:r>
      <w:r w:rsidR="00076936">
        <w:rPr>
          <w:rFonts w:hint="eastAsia"/>
        </w:rPr>
        <w:t>で</w:t>
      </w:r>
      <w:r>
        <w:rPr>
          <w:rFonts w:hint="eastAsia"/>
        </w:rPr>
        <w:t>、</w:t>
      </w:r>
      <w:proofErr w:type="spellStart"/>
      <w:r w:rsidRPr="008D6C4C">
        <w:rPr>
          <w:rFonts w:hint="eastAsia"/>
        </w:rPr>
        <w:t>GitHub</w:t>
      </w:r>
      <w:proofErr w:type="spellEnd"/>
      <w:r>
        <w:rPr>
          <w:rFonts w:hint="eastAsia"/>
        </w:rPr>
        <w:t>活用</w:t>
      </w:r>
      <w:r w:rsidRPr="008D6C4C">
        <w:rPr>
          <w:rFonts w:hint="eastAsia"/>
        </w:rPr>
        <w:t>を</w:t>
      </w:r>
      <w:r>
        <w:rPr>
          <w:rFonts w:hint="eastAsia"/>
        </w:rPr>
        <w:t>効率化し、支援するために、</w:t>
      </w:r>
      <w:r w:rsidR="000577B6">
        <w:rPr>
          <w:rFonts w:hint="eastAsia"/>
        </w:rPr>
        <w:t>人気があり、かつ</w:t>
      </w:r>
      <w:r w:rsidRPr="008D6C4C">
        <w:rPr>
          <w:rFonts w:hint="eastAsia"/>
        </w:rPr>
        <w:t>有用</w:t>
      </w:r>
      <w:r w:rsidR="000577B6">
        <w:rPr>
          <w:rFonts w:hint="eastAsia"/>
        </w:rPr>
        <w:t>と思われる</w:t>
      </w:r>
      <w:r w:rsidRPr="008D6C4C">
        <w:rPr>
          <w:rFonts w:hint="eastAsia"/>
        </w:rPr>
        <w:t>ソースコード管理ツールをいくつか紹介します：</w:t>
      </w:r>
    </w:p>
    <w:p w:rsidR="008D6C4C" w:rsidRDefault="008D6C4C" w:rsidP="00EE1893"/>
    <w:p w:rsidR="00EE1893" w:rsidRDefault="00EE1893" w:rsidP="00EE1893">
      <w:r>
        <w:lastRenderedPageBreak/>
        <w:t>Source code scanning and license compliance</w:t>
      </w:r>
    </w:p>
    <w:p w:rsidR="00EE1893" w:rsidRDefault="000577B6" w:rsidP="00EE1893">
      <w:r w:rsidRPr="000577B6">
        <w:rPr>
          <w:rFonts w:hint="eastAsia"/>
        </w:rPr>
        <w:t>ソースコード</w:t>
      </w:r>
      <w:r>
        <w:rPr>
          <w:rFonts w:hint="eastAsia"/>
        </w:rPr>
        <w:t xml:space="preserve">　</w:t>
      </w:r>
      <w:r w:rsidRPr="000577B6">
        <w:rPr>
          <w:rFonts w:hint="eastAsia"/>
        </w:rPr>
        <w:t>スキャンとライセンス</w:t>
      </w:r>
      <w:ins w:id="433" w:author="工内 隆" w:date="2018-09-04T11:01:00Z">
        <w:r w:rsidR="00457604">
          <w:rPr>
            <w:rFonts w:hint="eastAsia"/>
          </w:rPr>
          <w:t xml:space="preserve">　コンプライアンス</w:t>
        </w:r>
      </w:ins>
      <w:del w:id="434" w:author="工内 隆" w:date="2018-09-04T11:01:00Z">
        <w:r w:rsidRPr="000577B6" w:rsidDel="00457604">
          <w:rPr>
            <w:rFonts w:hint="eastAsia"/>
          </w:rPr>
          <w:delText>準拠</w:delText>
        </w:r>
      </w:del>
    </w:p>
    <w:p w:rsidR="000577B6" w:rsidRDefault="000577B6" w:rsidP="00EE1893"/>
    <w:p w:rsidR="00EE1893" w:rsidRDefault="00EE1893" w:rsidP="00EE1893">
      <w:proofErr w:type="spellStart"/>
      <w:r>
        <w:t>Antepedia</w:t>
      </w:r>
      <w:proofErr w:type="spellEnd"/>
      <w:r>
        <w:t xml:space="preserve"> Reporter – A commercial, fee-based application from </w:t>
      </w:r>
      <w:proofErr w:type="spellStart"/>
      <w:r>
        <w:t>Antepedia</w:t>
      </w:r>
      <w:proofErr w:type="spellEnd"/>
      <w:r>
        <w:t>, Reporter is a report-generation product which lets developers, project managers, legal advisors and others create license compliance audits and IP rights management reports about the open source, public and private components in your code base.</w:t>
      </w:r>
    </w:p>
    <w:p w:rsidR="00EE1893" w:rsidRDefault="000577B6" w:rsidP="00EE1893">
      <w:commentRangeStart w:id="435"/>
      <w:proofErr w:type="spellStart"/>
      <w:r w:rsidRPr="000577B6">
        <w:rPr>
          <w:rFonts w:hint="eastAsia"/>
        </w:rPr>
        <w:t>Antepedia</w:t>
      </w:r>
      <w:proofErr w:type="spellEnd"/>
      <w:r w:rsidRPr="000577B6">
        <w:rPr>
          <w:rFonts w:hint="eastAsia"/>
        </w:rPr>
        <w:t xml:space="preserve"> Reporter</w:t>
      </w:r>
      <w:commentRangeEnd w:id="435"/>
      <w:r>
        <w:rPr>
          <w:rStyle w:val="ab"/>
        </w:rPr>
        <w:commentReference w:id="435"/>
      </w:r>
      <w:r w:rsidR="00076936">
        <w:rPr>
          <w:rFonts w:hint="eastAsia"/>
        </w:rPr>
        <w:t>（ハイパーリンク不可）</w:t>
      </w:r>
      <w:r w:rsidRPr="000577B6">
        <w:rPr>
          <w:rFonts w:hint="eastAsia"/>
        </w:rPr>
        <w:t xml:space="preserve"> </w:t>
      </w:r>
      <w:r>
        <w:t>–</w:t>
      </w:r>
      <w:r w:rsidRPr="000577B6">
        <w:rPr>
          <w:rFonts w:hint="eastAsia"/>
        </w:rPr>
        <w:t xml:space="preserve"> </w:t>
      </w:r>
      <w:proofErr w:type="spellStart"/>
      <w:r w:rsidRPr="000577B6">
        <w:rPr>
          <w:rFonts w:hint="eastAsia"/>
        </w:rPr>
        <w:t>Antepedia</w:t>
      </w:r>
      <w:proofErr w:type="spellEnd"/>
      <w:r>
        <w:rPr>
          <w:rFonts w:hint="eastAsia"/>
        </w:rPr>
        <w:t>社</w:t>
      </w:r>
      <w:r w:rsidRPr="000577B6">
        <w:rPr>
          <w:rFonts w:hint="eastAsia"/>
        </w:rPr>
        <w:t>の商用</w:t>
      </w:r>
      <w:r w:rsidR="00021678">
        <w:rPr>
          <w:rFonts w:hint="eastAsia"/>
        </w:rPr>
        <w:t>有償</w:t>
      </w:r>
      <w:r w:rsidRPr="000577B6">
        <w:rPr>
          <w:rFonts w:hint="eastAsia"/>
        </w:rPr>
        <w:t>アプリケーション</w:t>
      </w:r>
      <w:del w:id="436" w:author="工内 隆" w:date="2018-09-04T11:02:00Z">
        <w:r w:rsidRPr="000577B6" w:rsidDel="00457604">
          <w:rPr>
            <w:rFonts w:hint="eastAsia"/>
          </w:rPr>
          <w:delText>です。</w:delText>
        </w:r>
      </w:del>
      <w:r w:rsidRPr="000577B6">
        <w:rPr>
          <w:rFonts w:hint="eastAsia"/>
        </w:rPr>
        <w:t>Reporter</w:t>
      </w:r>
      <w:r w:rsidRPr="000577B6">
        <w:rPr>
          <w:rFonts w:hint="eastAsia"/>
        </w:rPr>
        <w:t>は、オープンソース、パブリック</w:t>
      </w:r>
      <w:ins w:id="437" w:author="工内 隆" w:date="2018-09-04T11:03:00Z">
        <w:r w:rsidR="00457604">
          <w:rPr>
            <w:rFonts w:hint="eastAsia"/>
          </w:rPr>
          <w:t>、</w:t>
        </w:r>
      </w:ins>
      <w:r>
        <w:rPr>
          <w:rFonts w:hint="eastAsia"/>
        </w:rPr>
        <w:t>または</w:t>
      </w:r>
      <w:r w:rsidRPr="000577B6">
        <w:rPr>
          <w:rFonts w:hint="eastAsia"/>
        </w:rPr>
        <w:t>プライベート</w:t>
      </w:r>
      <w:ins w:id="438" w:author="工内 隆" w:date="2018-09-04T11:04:00Z">
        <w:r w:rsidR="00457604">
          <w:rPr>
            <w:rFonts w:hint="eastAsia"/>
          </w:rPr>
          <w:t>の</w:t>
        </w:r>
      </w:ins>
      <w:r w:rsidRPr="000577B6">
        <w:rPr>
          <w:rFonts w:hint="eastAsia"/>
        </w:rPr>
        <w:t>コンポーネント</w:t>
      </w:r>
      <w:r>
        <w:rPr>
          <w:rFonts w:hint="eastAsia"/>
        </w:rPr>
        <w:t>のコードベースを調べ、</w:t>
      </w:r>
      <w:r w:rsidRPr="000577B6">
        <w:rPr>
          <w:rFonts w:hint="eastAsia"/>
        </w:rPr>
        <w:t>開発者、プロジェクト管理者、法律顧問などがライセンス</w:t>
      </w:r>
      <w:ins w:id="439" w:author="工内 隆" w:date="2018-09-04T11:03:00Z">
        <w:r w:rsidR="00457604">
          <w:rPr>
            <w:rFonts w:hint="eastAsia"/>
          </w:rPr>
          <w:t xml:space="preserve">　コンプライアンス</w:t>
        </w:r>
      </w:ins>
      <w:del w:id="440" w:author="工内 隆" w:date="2018-09-04T11:03:00Z">
        <w:r w:rsidRPr="000577B6" w:rsidDel="00457604">
          <w:rPr>
            <w:rFonts w:hint="eastAsia"/>
          </w:rPr>
          <w:delText>準拠</w:delText>
        </w:r>
      </w:del>
      <w:r w:rsidRPr="000577B6">
        <w:rPr>
          <w:rFonts w:hint="eastAsia"/>
        </w:rPr>
        <w:t>監査と</w:t>
      </w:r>
      <w:r w:rsidRPr="000577B6">
        <w:rPr>
          <w:rFonts w:hint="eastAsia"/>
        </w:rPr>
        <w:t>IP</w:t>
      </w:r>
      <w:r w:rsidRPr="000577B6">
        <w:rPr>
          <w:rFonts w:hint="eastAsia"/>
        </w:rPr>
        <w:t>権利管理</w:t>
      </w:r>
      <w:r>
        <w:rPr>
          <w:rFonts w:hint="eastAsia"/>
        </w:rPr>
        <w:t>を確認するための</w:t>
      </w:r>
      <w:r w:rsidRPr="000577B6">
        <w:rPr>
          <w:rFonts w:hint="eastAsia"/>
        </w:rPr>
        <w:t>レポートを作成</w:t>
      </w:r>
      <w:r>
        <w:rPr>
          <w:rFonts w:hint="eastAsia"/>
        </w:rPr>
        <w:t>する</w:t>
      </w:r>
      <w:r w:rsidRPr="000577B6">
        <w:rPr>
          <w:rFonts w:hint="eastAsia"/>
        </w:rPr>
        <w:t>製品です。</w:t>
      </w:r>
      <w:r w:rsidRPr="000577B6">
        <w:rPr>
          <w:rFonts w:hint="eastAsia"/>
        </w:rPr>
        <w:t xml:space="preserve"> </w:t>
      </w:r>
    </w:p>
    <w:p w:rsidR="000577B6" w:rsidRDefault="000577B6" w:rsidP="00EE1893"/>
    <w:p w:rsidR="00EE1893" w:rsidRDefault="00EE1893" w:rsidP="00EE1893">
      <w:r>
        <w:t>Black Duck Hub – The commercial Hub service scans code to identify all embedded open source components, and then automatically searches for known vulnerabilities for remediation. It can send alerts when new vulnerabilities are found in your code.</w:t>
      </w:r>
    </w:p>
    <w:p w:rsidR="00EE1893" w:rsidRDefault="007848ED" w:rsidP="00EE1893">
      <w:hyperlink r:id="rId13" w:history="1">
        <w:r w:rsidR="000577B6" w:rsidRPr="004341E2">
          <w:rPr>
            <w:rStyle w:val="a3"/>
            <w:rFonts w:hint="eastAsia"/>
          </w:rPr>
          <w:t>Black Duck Hub</w:t>
        </w:r>
      </w:hyperlink>
      <w:r w:rsidR="000577B6" w:rsidRPr="000577B6">
        <w:rPr>
          <w:rFonts w:hint="eastAsia"/>
        </w:rPr>
        <w:t xml:space="preserve"> </w:t>
      </w:r>
      <w:r w:rsidR="004341E2">
        <w:t>–</w:t>
      </w:r>
      <w:r w:rsidR="000577B6" w:rsidRPr="000577B6">
        <w:rPr>
          <w:rFonts w:hint="eastAsia"/>
        </w:rPr>
        <w:t xml:space="preserve"> </w:t>
      </w:r>
      <w:r w:rsidR="004341E2">
        <w:rPr>
          <w:rFonts w:hint="eastAsia"/>
        </w:rPr>
        <w:t>商用</w:t>
      </w:r>
      <w:r w:rsidR="00076936">
        <w:rPr>
          <w:rFonts w:hint="eastAsia"/>
        </w:rPr>
        <w:t>の</w:t>
      </w:r>
      <w:r w:rsidR="000577B6" w:rsidRPr="000577B6">
        <w:rPr>
          <w:rFonts w:hint="eastAsia"/>
        </w:rPr>
        <w:t>サービス</w:t>
      </w:r>
      <w:r w:rsidR="004341E2">
        <w:rPr>
          <w:rFonts w:hint="eastAsia"/>
        </w:rPr>
        <w:t>ハブ</w:t>
      </w:r>
      <w:r w:rsidR="00076936">
        <w:rPr>
          <w:rFonts w:hint="eastAsia"/>
        </w:rPr>
        <w:t>で</w:t>
      </w:r>
      <w:r w:rsidR="000577B6" w:rsidRPr="000577B6">
        <w:rPr>
          <w:rFonts w:hint="eastAsia"/>
        </w:rPr>
        <w:t>、コードをスキャンして、</w:t>
      </w:r>
      <w:r w:rsidR="004341E2">
        <w:rPr>
          <w:rFonts w:hint="eastAsia"/>
        </w:rPr>
        <w:t>コードが含む</w:t>
      </w:r>
      <w:r w:rsidR="000577B6" w:rsidRPr="000577B6">
        <w:rPr>
          <w:rFonts w:hint="eastAsia"/>
        </w:rPr>
        <w:t>すべてのオープンソース</w:t>
      </w:r>
      <w:r w:rsidR="000577B6">
        <w:rPr>
          <w:rFonts w:hint="eastAsia"/>
        </w:rPr>
        <w:t xml:space="preserve">　</w:t>
      </w:r>
      <w:r w:rsidR="000577B6" w:rsidRPr="000577B6">
        <w:rPr>
          <w:rFonts w:hint="eastAsia"/>
        </w:rPr>
        <w:t>コンポーネントを識別し、</w:t>
      </w:r>
      <w:ins w:id="441" w:author="工内 隆" w:date="2018-09-04T11:06:00Z">
        <w:r w:rsidR="00457604">
          <w:rPr>
            <w:rFonts w:hint="eastAsia"/>
          </w:rPr>
          <w:t>救済策の適用</w:t>
        </w:r>
      </w:ins>
      <w:del w:id="442" w:author="工内 隆" w:date="2018-09-04T11:06:00Z">
        <w:r w:rsidR="00021678" w:rsidDel="00457604">
          <w:rPr>
            <w:rFonts w:hint="eastAsia"/>
          </w:rPr>
          <w:delText>修正</w:delText>
        </w:r>
      </w:del>
      <w:r w:rsidR="00021678">
        <w:rPr>
          <w:rFonts w:hint="eastAsia"/>
        </w:rPr>
        <w:t>が必要</w:t>
      </w:r>
      <w:del w:id="443" w:author="工内 隆" w:date="2018-09-04T11:06:00Z">
        <w:r w:rsidR="00021678" w:rsidDel="00457604">
          <w:rPr>
            <w:rFonts w:hint="eastAsia"/>
          </w:rPr>
          <w:delText>そう</w:delText>
        </w:r>
      </w:del>
      <w:r w:rsidR="00021678">
        <w:rPr>
          <w:rFonts w:hint="eastAsia"/>
        </w:rPr>
        <w:t>な既知</w:t>
      </w:r>
      <w:r w:rsidR="000577B6" w:rsidRPr="000577B6">
        <w:rPr>
          <w:rFonts w:hint="eastAsia"/>
        </w:rPr>
        <w:t>の脆弱性を自動的に</w:t>
      </w:r>
      <w:r w:rsidR="00021678">
        <w:rPr>
          <w:rFonts w:hint="eastAsia"/>
        </w:rPr>
        <w:t>検出し</w:t>
      </w:r>
      <w:r w:rsidR="000577B6" w:rsidRPr="000577B6">
        <w:rPr>
          <w:rFonts w:hint="eastAsia"/>
        </w:rPr>
        <w:t>ます。</w:t>
      </w:r>
      <w:r w:rsidR="000577B6" w:rsidRPr="000577B6">
        <w:rPr>
          <w:rFonts w:hint="eastAsia"/>
        </w:rPr>
        <w:t xml:space="preserve"> </w:t>
      </w:r>
      <w:r w:rsidR="000577B6" w:rsidRPr="000577B6">
        <w:rPr>
          <w:rFonts w:hint="eastAsia"/>
        </w:rPr>
        <w:t>新しい脆弱性がコード内に見つかった場合に</w:t>
      </w:r>
      <w:r w:rsidR="00021678">
        <w:rPr>
          <w:rFonts w:hint="eastAsia"/>
        </w:rPr>
        <w:t>も</w:t>
      </w:r>
      <w:r w:rsidR="000577B6" w:rsidRPr="000577B6">
        <w:rPr>
          <w:rFonts w:hint="eastAsia"/>
        </w:rPr>
        <w:t>警告を送信</w:t>
      </w:r>
      <w:r w:rsidR="00021678">
        <w:rPr>
          <w:rFonts w:hint="eastAsia"/>
        </w:rPr>
        <w:t>してくれます</w:t>
      </w:r>
      <w:r w:rsidR="000577B6" w:rsidRPr="000577B6">
        <w:rPr>
          <w:rFonts w:hint="eastAsia"/>
        </w:rPr>
        <w:t>。</w:t>
      </w:r>
    </w:p>
    <w:p w:rsidR="000577B6" w:rsidRDefault="000577B6" w:rsidP="00EE1893"/>
    <w:p w:rsidR="00EE1893" w:rsidRDefault="007848ED" w:rsidP="00EE1893">
      <w:hyperlink r:id="rId14" w:history="1">
        <w:r w:rsidR="00EE1893" w:rsidRPr="00021678">
          <w:rPr>
            <w:rStyle w:val="a3"/>
          </w:rPr>
          <w:t>Black Duck Protex</w:t>
        </w:r>
      </w:hyperlink>
      <w:r w:rsidR="00EE1893">
        <w:t xml:space="preserve"> – </w:t>
      </w:r>
      <w:proofErr w:type="spellStart"/>
      <w:r w:rsidR="00EE1893">
        <w:t>Protex</w:t>
      </w:r>
      <w:proofErr w:type="spellEnd"/>
      <w:r w:rsidR="00EE1893">
        <w:t xml:space="preserve"> is a commercial, fee-based license compliance management tool from Black Duck which integrates with existing tools to automatically scan, identify and inventory open source software, while also enforcing license compliance and corporate policy requirements.</w:t>
      </w:r>
    </w:p>
    <w:p w:rsidR="00EE1893" w:rsidRDefault="00021678" w:rsidP="00EE1893">
      <w:r w:rsidRPr="00021678">
        <w:rPr>
          <w:rFonts w:hint="eastAsia"/>
        </w:rPr>
        <w:t xml:space="preserve">Black Duck </w:t>
      </w:r>
      <w:proofErr w:type="spellStart"/>
      <w:r w:rsidRPr="00021678">
        <w:rPr>
          <w:rFonts w:hint="eastAsia"/>
        </w:rPr>
        <w:t>Protex</w:t>
      </w:r>
      <w:proofErr w:type="spellEnd"/>
      <w:r w:rsidRPr="00021678">
        <w:rPr>
          <w:rFonts w:hint="eastAsia"/>
        </w:rPr>
        <w:t xml:space="preserve"> - </w:t>
      </w:r>
      <w:proofErr w:type="spellStart"/>
      <w:r w:rsidRPr="00021678">
        <w:rPr>
          <w:rFonts w:hint="eastAsia"/>
        </w:rPr>
        <w:t>Protex</w:t>
      </w:r>
      <w:proofErr w:type="spellEnd"/>
      <w:r w:rsidRPr="00021678">
        <w:rPr>
          <w:rFonts w:hint="eastAsia"/>
        </w:rPr>
        <w:t>は、既存のツールと統合され、オープンソースソフトウェアを自動的にスキャン、識別し、</w:t>
      </w:r>
      <w:r>
        <w:rPr>
          <w:rFonts w:hint="eastAsia"/>
        </w:rPr>
        <w:t>目録を作成</w:t>
      </w:r>
      <w:r w:rsidRPr="00021678">
        <w:rPr>
          <w:rFonts w:hint="eastAsia"/>
        </w:rPr>
        <w:t>し</w:t>
      </w:r>
      <w:r>
        <w:rPr>
          <w:rFonts w:hint="eastAsia"/>
        </w:rPr>
        <w:t>て</w:t>
      </w:r>
      <w:r w:rsidRPr="00021678">
        <w:rPr>
          <w:rFonts w:hint="eastAsia"/>
        </w:rPr>
        <w:t>、ライセンス</w:t>
      </w:r>
      <w:r>
        <w:rPr>
          <w:rFonts w:hint="eastAsia"/>
        </w:rPr>
        <w:t xml:space="preserve">　</w:t>
      </w:r>
      <w:r w:rsidRPr="00021678">
        <w:rPr>
          <w:rFonts w:hint="eastAsia"/>
        </w:rPr>
        <w:t>コンプライアンスと企業ポリシー要件</w:t>
      </w:r>
      <w:r>
        <w:rPr>
          <w:rFonts w:hint="eastAsia"/>
        </w:rPr>
        <w:t>の</w:t>
      </w:r>
      <w:r w:rsidR="00CB50B7">
        <w:rPr>
          <w:rFonts w:hint="eastAsia"/>
        </w:rPr>
        <w:t>遵守</w:t>
      </w:r>
      <w:r>
        <w:rPr>
          <w:rFonts w:hint="eastAsia"/>
        </w:rPr>
        <w:t>を</w:t>
      </w:r>
      <w:r w:rsidR="00FB19C6">
        <w:rPr>
          <w:rFonts w:hint="eastAsia"/>
        </w:rPr>
        <w:t>支援する</w:t>
      </w:r>
      <w:r w:rsidRPr="00021678">
        <w:rPr>
          <w:rFonts w:hint="eastAsia"/>
        </w:rPr>
        <w:t>Black Duck</w:t>
      </w:r>
      <w:r w:rsidR="00FB19C6">
        <w:rPr>
          <w:rFonts w:hint="eastAsia"/>
        </w:rPr>
        <w:t>社が提供する</w:t>
      </w:r>
      <w:r w:rsidRPr="00021678">
        <w:rPr>
          <w:rFonts w:hint="eastAsia"/>
        </w:rPr>
        <w:t>商用</w:t>
      </w:r>
      <w:r>
        <w:rPr>
          <w:rFonts w:hint="eastAsia"/>
        </w:rPr>
        <w:t>有償</w:t>
      </w:r>
      <w:r w:rsidR="00FB19C6">
        <w:rPr>
          <w:rFonts w:hint="eastAsia"/>
        </w:rPr>
        <w:t>の</w:t>
      </w:r>
      <w:r w:rsidRPr="00021678">
        <w:rPr>
          <w:rFonts w:hint="eastAsia"/>
        </w:rPr>
        <w:t>ライセンス</w:t>
      </w:r>
      <w:r>
        <w:rPr>
          <w:rFonts w:hint="eastAsia"/>
        </w:rPr>
        <w:t xml:space="preserve">　</w:t>
      </w:r>
      <w:r w:rsidRPr="00021678">
        <w:rPr>
          <w:rFonts w:hint="eastAsia"/>
        </w:rPr>
        <w:t>コンプライアンス管理ツールです。</w:t>
      </w:r>
    </w:p>
    <w:p w:rsidR="00021678" w:rsidRDefault="00021678" w:rsidP="00EE1893"/>
    <w:p w:rsidR="00EE1893" w:rsidRDefault="00EE1893" w:rsidP="00EE1893">
      <w:r>
        <w:t>Copyright review tools – This collection of command line tools help make initial copyright file construction and subsequent review and update easier.</w:t>
      </w:r>
    </w:p>
    <w:p w:rsidR="00CB50B7" w:rsidRDefault="007848ED" w:rsidP="00EE1893">
      <w:hyperlink r:id="rId15" w:history="1">
        <w:r w:rsidR="00CB50B7" w:rsidRPr="00CB50B7">
          <w:rPr>
            <w:rStyle w:val="a3"/>
          </w:rPr>
          <w:t>Copyright review tools</w:t>
        </w:r>
      </w:hyperlink>
      <w:r w:rsidR="00CB50B7" w:rsidRPr="00CB50B7">
        <w:rPr>
          <w:rFonts w:hint="eastAsia"/>
        </w:rPr>
        <w:t xml:space="preserve"> - </w:t>
      </w:r>
      <w:r w:rsidR="00CB50B7" w:rsidRPr="00CB50B7">
        <w:rPr>
          <w:rFonts w:hint="eastAsia"/>
        </w:rPr>
        <w:t>この</w:t>
      </w:r>
      <w:r w:rsidR="00CB50B7">
        <w:rPr>
          <w:rFonts w:hint="eastAsia"/>
        </w:rPr>
        <w:t>一連の</w:t>
      </w:r>
      <w:r w:rsidR="00CB50B7" w:rsidRPr="00CB50B7">
        <w:rPr>
          <w:rFonts w:hint="eastAsia"/>
        </w:rPr>
        <w:t>コマンドライン</w:t>
      </w:r>
      <w:r w:rsidR="00CB50B7">
        <w:rPr>
          <w:rFonts w:hint="eastAsia"/>
        </w:rPr>
        <w:t xml:space="preserve">　</w:t>
      </w:r>
      <w:r w:rsidR="00CB50B7" w:rsidRPr="00CB50B7">
        <w:rPr>
          <w:rFonts w:hint="eastAsia"/>
        </w:rPr>
        <w:t>ツール</w:t>
      </w:r>
      <w:r w:rsidR="00CB50B7">
        <w:rPr>
          <w:rFonts w:hint="eastAsia"/>
        </w:rPr>
        <w:t>群</w:t>
      </w:r>
      <w:r w:rsidR="00CB50B7" w:rsidRPr="00CB50B7">
        <w:rPr>
          <w:rFonts w:hint="eastAsia"/>
        </w:rPr>
        <w:t>は、</w:t>
      </w:r>
      <w:r w:rsidR="00CB50B7">
        <w:rPr>
          <w:rFonts w:hint="eastAsia"/>
        </w:rPr>
        <w:t>最初の</w:t>
      </w:r>
      <w:r w:rsidR="00CB50B7" w:rsidRPr="00CB50B7">
        <w:rPr>
          <w:rFonts w:hint="eastAsia"/>
        </w:rPr>
        <w:t>著作権</w:t>
      </w:r>
      <w:r w:rsidR="00CB50B7" w:rsidRPr="00CB50B7">
        <w:rPr>
          <w:rFonts w:hint="eastAsia"/>
        </w:rPr>
        <w:lastRenderedPageBreak/>
        <w:t>ファイルの作成と</w:t>
      </w:r>
      <w:ins w:id="444" w:author="工内 隆" w:date="2018-09-04T11:08:00Z">
        <w:r w:rsidR="00457604">
          <w:rPr>
            <w:rFonts w:hint="eastAsia"/>
          </w:rPr>
          <w:t>、</w:t>
        </w:r>
      </w:ins>
      <w:r w:rsidR="00CB50B7" w:rsidRPr="00CB50B7">
        <w:rPr>
          <w:rFonts w:hint="eastAsia"/>
        </w:rPr>
        <w:t>それに続くレビュー</w:t>
      </w:r>
      <w:ins w:id="445" w:author="工内 隆" w:date="2018-09-04T11:08:00Z">
        <w:r w:rsidR="00457604">
          <w:rPr>
            <w:rFonts w:hint="eastAsia"/>
          </w:rPr>
          <w:t>、および、</w:t>
        </w:r>
      </w:ins>
      <w:del w:id="446" w:author="工内 隆" w:date="2018-09-04T11:08:00Z">
        <w:r w:rsidR="00CB50B7" w:rsidRPr="00CB50B7" w:rsidDel="00457604">
          <w:rPr>
            <w:rFonts w:hint="eastAsia"/>
          </w:rPr>
          <w:delText>と</w:delText>
        </w:r>
      </w:del>
      <w:r w:rsidR="00CB50B7" w:rsidRPr="00CB50B7">
        <w:rPr>
          <w:rFonts w:hint="eastAsia"/>
        </w:rPr>
        <w:t>更新を容易にし</w:t>
      </w:r>
      <w:r w:rsidR="00CB50B7">
        <w:rPr>
          <w:rFonts w:hint="eastAsia"/>
        </w:rPr>
        <w:t>てくれます</w:t>
      </w:r>
      <w:r w:rsidR="00CB50B7" w:rsidRPr="00CB50B7">
        <w:rPr>
          <w:rFonts w:hint="eastAsia"/>
        </w:rPr>
        <w:t>。</w:t>
      </w:r>
    </w:p>
    <w:p w:rsidR="00EE1893" w:rsidRDefault="00EE1893" w:rsidP="00EE1893"/>
    <w:p w:rsidR="00EE1893" w:rsidRDefault="00EE1893" w:rsidP="00EE1893">
      <w:proofErr w:type="spellStart"/>
      <w:r>
        <w:t>dep</w:t>
      </w:r>
      <w:proofErr w:type="spellEnd"/>
      <w:r>
        <w:t xml:space="preserve">-checker – A dependency checker tool from The Linux Foundation, </w:t>
      </w:r>
      <w:proofErr w:type="spellStart"/>
      <w:r>
        <w:t>dep</w:t>
      </w:r>
      <w:proofErr w:type="spellEnd"/>
      <w:r>
        <w:t>-checker performs a complete analysis of linkages between code packages.</w:t>
      </w:r>
    </w:p>
    <w:p w:rsidR="00EE1893" w:rsidRDefault="007848ED" w:rsidP="00EE1893">
      <w:hyperlink r:id="rId16" w:history="1">
        <w:r w:rsidR="00CB50B7" w:rsidRPr="00CB50B7">
          <w:rPr>
            <w:rStyle w:val="a3"/>
            <w:rFonts w:hint="eastAsia"/>
          </w:rPr>
          <w:t>dep-checker</w:t>
        </w:r>
      </w:hyperlink>
      <w:r w:rsidR="00CB50B7" w:rsidRPr="00CB50B7">
        <w:rPr>
          <w:rFonts w:hint="eastAsia"/>
        </w:rPr>
        <w:t xml:space="preserve"> - Linux Foundation</w:t>
      </w:r>
      <w:r w:rsidR="00CB50B7" w:rsidRPr="00CB50B7">
        <w:rPr>
          <w:rFonts w:hint="eastAsia"/>
        </w:rPr>
        <w:t>の依存性</w:t>
      </w:r>
      <w:r w:rsidR="00FB19C6">
        <w:rPr>
          <w:rFonts w:hint="eastAsia"/>
        </w:rPr>
        <w:t>チェック</w:t>
      </w:r>
      <w:r w:rsidR="00CB50B7" w:rsidRPr="00CB50B7">
        <w:rPr>
          <w:rFonts w:hint="eastAsia"/>
        </w:rPr>
        <w:t>ツール</w:t>
      </w:r>
      <w:del w:id="447" w:author="工内 隆" w:date="2018-09-04T11:09:00Z">
        <w:r w:rsidR="00CB50B7" w:rsidRPr="00CB50B7" w:rsidDel="00457604">
          <w:rPr>
            <w:rFonts w:hint="eastAsia"/>
          </w:rPr>
          <w:delText>で、</w:delText>
        </w:r>
      </w:del>
      <w:proofErr w:type="spellStart"/>
      <w:r w:rsidR="00CB50B7" w:rsidRPr="00CB50B7">
        <w:rPr>
          <w:rFonts w:hint="eastAsia"/>
        </w:rPr>
        <w:t>dep</w:t>
      </w:r>
      <w:proofErr w:type="spellEnd"/>
      <w:r w:rsidR="00CB50B7" w:rsidRPr="00CB50B7">
        <w:rPr>
          <w:rFonts w:hint="eastAsia"/>
        </w:rPr>
        <w:t>-checker</w:t>
      </w:r>
      <w:r w:rsidR="00CB50B7" w:rsidRPr="00CB50B7">
        <w:rPr>
          <w:rFonts w:hint="eastAsia"/>
        </w:rPr>
        <w:t>はコードパッケージ間の</w:t>
      </w:r>
      <w:r w:rsidR="00CB50B7">
        <w:rPr>
          <w:rFonts w:hint="eastAsia"/>
        </w:rPr>
        <w:t>リンク状況</w:t>
      </w:r>
      <w:r w:rsidR="00CB50B7" w:rsidRPr="00CB50B7">
        <w:rPr>
          <w:rFonts w:hint="eastAsia"/>
        </w:rPr>
        <w:t>を</w:t>
      </w:r>
      <w:r w:rsidR="00CB50B7">
        <w:rPr>
          <w:rFonts w:hint="eastAsia"/>
        </w:rPr>
        <w:t>すべてチェックしてくれます</w:t>
      </w:r>
      <w:r w:rsidR="00CB50B7" w:rsidRPr="00CB50B7">
        <w:rPr>
          <w:rFonts w:hint="eastAsia"/>
        </w:rPr>
        <w:t>。</w:t>
      </w:r>
    </w:p>
    <w:p w:rsidR="00CB50B7" w:rsidRDefault="00CB50B7" w:rsidP="00EE1893"/>
    <w:p w:rsidR="00EE1893" w:rsidRDefault="00EE1893" w:rsidP="00EE1893">
      <w:proofErr w:type="spellStart"/>
      <w:r>
        <w:t>FlexNet</w:t>
      </w:r>
      <w:proofErr w:type="spellEnd"/>
      <w:r>
        <w:t xml:space="preserve"> Code Insight – </w:t>
      </w:r>
      <w:proofErr w:type="spellStart"/>
      <w:r>
        <w:t>Flexera</w:t>
      </w:r>
      <w:proofErr w:type="spellEnd"/>
      <w:r>
        <w:t xml:space="preserve">, which acquired licensing compliance vendor </w:t>
      </w:r>
      <w:proofErr w:type="spellStart"/>
      <w:r>
        <w:t>Palamida</w:t>
      </w:r>
      <w:proofErr w:type="spellEnd"/>
      <w:r>
        <w:t xml:space="preserve"> in 2016, offers </w:t>
      </w:r>
      <w:proofErr w:type="spellStart"/>
      <w:r>
        <w:t>FlexNet</w:t>
      </w:r>
      <w:proofErr w:type="spellEnd"/>
      <w:r>
        <w:t xml:space="preserve"> Code Insight to help automate corporate open source use among developers, legal teams and security staffers.</w:t>
      </w:r>
    </w:p>
    <w:p w:rsidR="00EE1893" w:rsidRDefault="007848ED" w:rsidP="00EE1893">
      <w:hyperlink r:id="rId17" w:history="1">
        <w:r w:rsidR="00DA3FF6" w:rsidRPr="00DA3FF6">
          <w:rPr>
            <w:rStyle w:val="a3"/>
            <w:rFonts w:hint="eastAsia"/>
          </w:rPr>
          <w:t>FlexNet Code Insight</w:t>
        </w:r>
      </w:hyperlink>
      <w:r w:rsidR="00DA3FF6" w:rsidRPr="00DA3FF6">
        <w:rPr>
          <w:rFonts w:hint="eastAsia"/>
        </w:rPr>
        <w:t xml:space="preserve"> - 2016</w:t>
      </w:r>
      <w:r w:rsidR="00DA3FF6" w:rsidRPr="00DA3FF6">
        <w:rPr>
          <w:rFonts w:hint="eastAsia"/>
        </w:rPr>
        <w:t>年にライセンスコンプライアンス</w:t>
      </w:r>
      <w:r w:rsidR="00DA3FF6">
        <w:rPr>
          <w:rFonts w:hint="eastAsia"/>
        </w:rPr>
        <w:t xml:space="preserve">　</w:t>
      </w:r>
      <w:r w:rsidR="00DA3FF6" w:rsidRPr="00DA3FF6">
        <w:rPr>
          <w:rFonts w:hint="eastAsia"/>
        </w:rPr>
        <w:t>ベンダー</w:t>
      </w:r>
      <w:proofErr w:type="spellStart"/>
      <w:r w:rsidR="00DA3FF6" w:rsidRPr="00DA3FF6">
        <w:rPr>
          <w:rFonts w:hint="eastAsia"/>
        </w:rPr>
        <w:t>Palamida</w:t>
      </w:r>
      <w:proofErr w:type="spellEnd"/>
      <w:r w:rsidR="00DA3FF6" w:rsidRPr="00DA3FF6">
        <w:rPr>
          <w:rFonts w:hint="eastAsia"/>
        </w:rPr>
        <w:t>を買収した</w:t>
      </w:r>
      <w:proofErr w:type="spellStart"/>
      <w:r w:rsidR="00DA3FF6" w:rsidRPr="00DA3FF6">
        <w:rPr>
          <w:rFonts w:hint="eastAsia"/>
        </w:rPr>
        <w:t>Flexera</w:t>
      </w:r>
      <w:proofErr w:type="spellEnd"/>
      <w:r w:rsidR="00FB19C6">
        <w:rPr>
          <w:rFonts w:hint="eastAsia"/>
        </w:rPr>
        <w:t>社</w:t>
      </w:r>
      <w:r w:rsidR="00DA3FF6" w:rsidRPr="00DA3FF6">
        <w:rPr>
          <w:rFonts w:hint="eastAsia"/>
        </w:rPr>
        <w:t>は、</w:t>
      </w:r>
      <w:proofErr w:type="spellStart"/>
      <w:r w:rsidR="00DA3FF6" w:rsidRPr="00DA3FF6">
        <w:rPr>
          <w:rFonts w:hint="eastAsia"/>
        </w:rPr>
        <w:t>FlexNet</w:t>
      </w:r>
      <w:proofErr w:type="spellEnd"/>
      <w:r w:rsidR="00DA3FF6" w:rsidRPr="00DA3FF6">
        <w:rPr>
          <w:rFonts w:hint="eastAsia"/>
        </w:rPr>
        <w:t xml:space="preserve"> Code Insight</w:t>
      </w:r>
      <w:r w:rsidR="00DA3FF6" w:rsidRPr="00DA3FF6">
        <w:rPr>
          <w:rFonts w:hint="eastAsia"/>
        </w:rPr>
        <w:t>を提供し、</w:t>
      </w:r>
      <w:r w:rsidR="00FB19C6" w:rsidRPr="00FB19C6">
        <w:rPr>
          <w:rFonts w:hint="eastAsia"/>
        </w:rPr>
        <w:t>オープンソース</w:t>
      </w:r>
      <w:r w:rsidR="00FB19C6">
        <w:rPr>
          <w:rFonts w:hint="eastAsia"/>
        </w:rPr>
        <w:t>を</w:t>
      </w:r>
      <w:r w:rsidR="00FB19C6" w:rsidRPr="00FB19C6">
        <w:rPr>
          <w:rFonts w:hint="eastAsia"/>
        </w:rPr>
        <w:t>活用</w:t>
      </w:r>
      <w:r w:rsidR="00FB19C6">
        <w:rPr>
          <w:rFonts w:hint="eastAsia"/>
        </w:rPr>
        <w:t>する企業の</w:t>
      </w:r>
      <w:r w:rsidR="00DA3FF6" w:rsidRPr="00DA3FF6">
        <w:rPr>
          <w:rFonts w:hint="eastAsia"/>
        </w:rPr>
        <w:t>開発者、法務チーム、セキュリティスタッフ</w:t>
      </w:r>
      <w:r w:rsidR="00FB19C6">
        <w:rPr>
          <w:rFonts w:hint="eastAsia"/>
        </w:rPr>
        <w:t>の業務</w:t>
      </w:r>
      <w:r w:rsidR="00DA3FF6" w:rsidRPr="00DA3FF6">
        <w:rPr>
          <w:rFonts w:hint="eastAsia"/>
        </w:rPr>
        <w:t>自動化</w:t>
      </w:r>
      <w:r w:rsidR="00DA3FF6">
        <w:rPr>
          <w:rFonts w:hint="eastAsia"/>
        </w:rPr>
        <w:t>を支援</w:t>
      </w:r>
      <w:r w:rsidR="00DA3FF6" w:rsidRPr="00DA3FF6">
        <w:rPr>
          <w:rFonts w:hint="eastAsia"/>
        </w:rPr>
        <w:t>します。</w:t>
      </w:r>
    </w:p>
    <w:p w:rsidR="00DA3FF6" w:rsidRDefault="00DA3FF6" w:rsidP="00EE1893"/>
    <w:p w:rsidR="00EE1893" w:rsidRDefault="00EE1893" w:rsidP="00EE1893">
      <w:r>
        <w:t>FOSSA – This is a commercial tool that automatically performs code dependency tracking, license compliance scanning in the background.</w:t>
      </w:r>
    </w:p>
    <w:p w:rsidR="00EE1893" w:rsidRDefault="007848ED" w:rsidP="00EE1893">
      <w:hyperlink r:id="rId18" w:history="1">
        <w:r w:rsidR="00DA3FF6" w:rsidRPr="00DA3FF6">
          <w:rPr>
            <w:rStyle w:val="a3"/>
            <w:rFonts w:hint="eastAsia"/>
          </w:rPr>
          <w:t>FOSSA</w:t>
        </w:r>
      </w:hyperlink>
      <w:r w:rsidR="00DA3FF6" w:rsidRPr="00DA3FF6">
        <w:rPr>
          <w:rFonts w:hint="eastAsia"/>
        </w:rPr>
        <w:t xml:space="preserve"> - </w:t>
      </w:r>
      <w:del w:id="448" w:author="工内 隆" w:date="2018-09-04T11:10:00Z">
        <w:r w:rsidR="00DA3FF6" w:rsidRPr="00DA3FF6" w:rsidDel="00457604">
          <w:rPr>
            <w:rFonts w:hint="eastAsia"/>
          </w:rPr>
          <w:delText>これは、</w:delText>
        </w:r>
      </w:del>
      <w:r w:rsidR="00DA3FF6" w:rsidRPr="00DA3FF6">
        <w:rPr>
          <w:rFonts w:hint="eastAsia"/>
        </w:rPr>
        <w:t>コード</w:t>
      </w:r>
      <w:r w:rsidR="00DA3FF6">
        <w:rPr>
          <w:rFonts w:hint="eastAsia"/>
        </w:rPr>
        <w:t>の</w:t>
      </w:r>
      <w:r w:rsidR="00DA3FF6" w:rsidRPr="00DA3FF6">
        <w:rPr>
          <w:rFonts w:hint="eastAsia"/>
        </w:rPr>
        <w:t>依存</w:t>
      </w:r>
      <w:r w:rsidR="00DA3FF6">
        <w:rPr>
          <w:rFonts w:hint="eastAsia"/>
        </w:rPr>
        <w:t>性</w:t>
      </w:r>
      <w:r w:rsidR="00FB19C6">
        <w:rPr>
          <w:rFonts w:hint="eastAsia"/>
        </w:rPr>
        <w:t>トラッキング</w:t>
      </w:r>
      <w:r w:rsidR="00DA3FF6" w:rsidRPr="00DA3FF6">
        <w:rPr>
          <w:rFonts w:hint="eastAsia"/>
        </w:rPr>
        <w:t>、ライセンスコンプライアンス</w:t>
      </w:r>
      <w:r w:rsidR="00DA3FF6">
        <w:rPr>
          <w:rFonts w:hint="eastAsia"/>
        </w:rPr>
        <w:t xml:space="preserve">　</w:t>
      </w:r>
      <w:r w:rsidR="00DA3FF6" w:rsidRPr="00DA3FF6">
        <w:rPr>
          <w:rFonts w:hint="eastAsia"/>
        </w:rPr>
        <w:t>スキャンをバックグラウンドで自動的に実行する商用ツールです。</w:t>
      </w:r>
    </w:p>
    <w:p w:rsidR="00DA3FF6" w:rsidRDefault="00DA3FF6" w:rsidP="00EE1893"/>
    <w:p w:rsidR="00EE1893" w:rsidRDefault="00EE1893" w:rsidP="00EE1893">
      <w:proofErr w:type="spellStart"/>
      <w:r>
        <w:t>FOSSology</w:t>
      </w:r>
      <w:proofErr w:type="spellEnd"/>
      <w:r>
        <w:t xml:space="preserve"> – A Linux Foundation project, </w:t>
      </w:r>
      <w:proofErr w:type="spellStart"/>
      <w:r>
        <w:t>FOSSology</w:t>
      </w:r>
      <w:proofErr w:type="spellEnd"/>
      <w:r>
        <w:t xml:space="preserve"> is an open source license compliance software toolkit which can run license, copyright and export control scans from the command line. A database and web UI are also available to create compliance workflows.</w:t>
      </w:r>
    </w:p>
    <w:p w:rsidR="00DA3FF6" w:rsidRDefault="007848ED" w:rsidP="00DA3FF6">
      <w:hyperlink r:id="rId19" w:history="1">
        <w:r w:rsidR="00DA3FF6" w:rsidRPr="00DA3FF6">
          <w:rPr>
            <w:rStyle w:val="a3"/>
            <w:rFonts w:hint="eastAsia"/>
          </w:rPr>
          <w:t>FOSSology</w:t>
        </w:r>
      </w:hyperlink>
      <w:r w:rsidR="00DA3FF6">
        <w:rPr>
          <w:rFonts w:hint="eastAsia"/>
        </w:rPr>
        <w:t xml:space="preserve"> - Linux Foundation</w:t>
      </w:r>
      <w:ins w:id="449" w:author="工内 隆" w:date="2018-09-04T11:11:00Z">
        <w:r w:rsidR="00E9264C">
          <w:rPr>
            <w:rFonts w:hint="eastAsia"/>
          </w:rPr>
          <w:t>の</w:t>
        </w:r>
      </w:ins>
      <w:r w:rsidR="00DA3FF6">
        <w:rPr>
          <w:rFonts w:hint="eastAsia"/>
        </w:rPr>
        <w:t>プロジェクト</w:t>
      </w:r>
      <w:del w:id="450" w:author="工内 隆" w:date="2018-09-04T11:11:00Z">
        <w:r w:rsidR="00DA3FF6" w:rsidDel="00E9264C">
          <w:rPr>
            <w:rFonts w:hint="eastAsia"/>
          </w:rPr>
          <w:delText>である</w:delText>
        </w:r>
      </w:del>
      <w:proofErr w:type="spellStart"/>
      <w:r w:rsidR="00DA3FF6">
        <w:rPr>
          <w:rFonts w:hint="eastAsia"/>
        </w:rPr>
        <w:t>FOSSology</w:t>
      </w:r>
      <w:proofErr w:type="spellEnd"/>
      <w:r w:rsidR="00DA3FF6">
        <w:rPr>
          <w:rFonts w:hint="eastAsia"/>
        </w:rPr>
        <w:t>は、コマンドライン</w:t>
      </w:r>
      <w:r w:rsidR="001E026D">
        <w:rPr>
          <w:rFonts w:hint="eastAsia"/>
        </w:rPr>
        <w:t>で</w:t>
      </w:r>
      <w:del w:id="451" w:author="工内 隆" w:date="2018-09-04T11:12:00Z">
        <w:r w:rsidR="00DA3FF6" w:rsidDel="00E9264C">
          <w:rPr>
            <w:rFonts w:hint="eastAsia"/>
          </w:rPr>
          <w:delText>スキャン</w:delText>
        </w:r>
        <w:r w:rsidR="00F31EFF" w:rsidDel="00E9264C">
          <w:rPr>
            <w:rFonts w:hint="eastAsia"/>
          </w:rPr>
          <w:delText>し</w:delText>
        </w:r>
      </w:del>
      <w:r w:rsidR="00F31EFF">
        <w:rPr>
          <w:rFonts w:hint="eastAsia"/>
        </w:rPr>
        <w:t>、</w:t>
      </w:r>
      <w:r w:rsidR="00F31EFF" w:rsidRPr="00F31EFF">
        <w:rPr>
          <w:rFonts w:hint="eastAsia"/>
        </w:rPr>
        <w:t>ライセンス、著作権、輸出</w:t>
      </w:r>
      <w:r w:rsidR="001E026D">
        <w:rPr>
          <w:rFonts w:hint="eastAsia"/>
        </w:rPr>
        <w:t>規制</w:t>
      </w:r>
      <w:del w:id="452" w:author="工内 隆" w:date="2018-09-04T11:12:00Z">
        <w:r w:rsidR="00F31EFF" w:rsidDel="00E9264C">
          <w:rPr>
            <w:rFonts w:hint="eastAsia"/>
          </w:rPr>
          <w:delText>を</w:delText>
        </w:r>
      </w:del>
      <w:r w:rsidR="00F31EFF">
        <w:rPr>
          <w:rFonts w:hint="eastAsia"/>
        </w:rPr>
        <w:t>管理</w:t>
      </w:r>
      <w:ins w:id="453" w:author="工内 隆" w:date="2018-09-04T11:12:00Z">
        <w:r w:rsidR="00E9264C">
          <w:rPr>
            <w:rFonts w:hint="eastAsia"/>
          </w:rPr>
          <w:t>の</w:t>
        </w:r>
      </w:ins>
      <w:ins w:id="454" w:author="工内 隆" w:date="2018-09-04T11:13:00Z">
        <w:r w:rsidR="00E9264C">
          <w:rPr>
            <w:rFonts w:hint="eastAsia"/>
          </w:rPr>
          <w:t>必要事項をスキャン</w:t>
        </w:r>
      </w:ins>
      <w:r w:rsidR="00F31EFF">
        <w:rPr>
          <w:rFonts w:hint="eastAsia"/>
        </w:rPr>
        <w:t>するための</w:t>
      </w:r>
      <w:r w:rsidR="00DA3FF6">
        <w:rPr>
          <w:rFonts w:hint="eastAsia"/>
        </w:rPr>
        <w:t>オープンソースライセンス準拠のソフトウェアツールキットです。</w:t>
      </w:r>
      <w:r w:rsidR="00DA3FF6">
        <w:rPr>
          <w:rFonts w:hint="eastAsia"/>
        </w:rPr>
        <w:t xml:space="preserve"> </w:t>
      </w:r>
      <w:r w:rsidR="00DA3FF6">
        <w:rPr>
          <w:rFonts w:hint="eastAsia"/>
        </w:rPr>
        <w:t>コンプライアンス</w:t>
      </w:r>
      <w:r w:rsidR="00F31EFF">
        <w:rPr>
          <w:rFonts w:hint="eastAsia"/>
        </w:rPr>
        <w:t xml:space="preserve">　</w:t>
      </w:r>
      <w:r w:rsidR="00DA3FF6">
        <w:rPr>
          <w:rFonts w:hint="eastAsia"/>
        </w:rPr>
        <w:t>ワークフローを作成するためのデータベースと</w:t>
      </w:r>
      <w:ins w:id="455" w:author="工内 隆" w:date="2018-09-04T11:13:00Z">
        <w:r w:rsidR="00E9264C">
          <w:rPr>
            <w:rFonts w:hint="eastAsia"/>
          </w:rPr>
          <w:t>We</w:t>
        </w:r>
      </w:ins>
      <w:ins w:id="456" w:author="工内 隆" w:date="2018-09-04T11:14:00Z">
        <w:r w:rsidR="00E9264C">
          <w:rPr>
            <w:rFonts w:hint="eastAsia"/>
          </w:rPr>
          <w:t>b</w:t>
        </w:r>
      </w:ins>
      <w:del w:id="457" w:author="工内 隆" w:date="2018-09-04T11:14:00Z">
        <w:r w:rsidR="00F31EFF" w:rsidDel="00E9264C">
          <w:rPr>
            <w:rFonts w:hint="eastAsia"/>
          </w:rPr>
          <w:delText xml:space="preserve">ウェブ　</w:delText>
        </w:r>
      </w:del>
      <w:r w:rsidR="00F31EFF">
        <w:rPr>
          <w:rFonts w:hint="eastAsia"/>
        </w:rPr>
        <w:t>ユーザ</w:t>
      </w:r>
      <w:ins w:id="458" w:author="工内 隆" w:date="2018-09-04T11:17:00Z">
        <w:r w:rsidR="00E9264C">
          <w:rPr>
            <w:rFonts w:hint="eastAsia"/>
          </w:rPr>
          <w:t>ー</w:t>
        </w:r>
      </w:ins>
      <w:r w:rsidR="00F31EFF">
        <w:rPr>
          <w:rFonts w:hint="eastAsia"/>
        </w:rPr>
        <w:t>インタ</w:t>
      </w:r>
      <w:ins w:id="459" w:author="工内 隆" w:date="2018-09-04T16:23:00Z">
        <w:r w:rsidR="002A625A">
          <w:rPr>
            <w:rFonts w:hint="eastAsia"/>
          </w:rPr>
          <w:t>ー</w:t>
        </w:r>
      </w:ins>
      <w:r w:rsidR="00F31EFF">
        <w:rPr>
          <w:rFonts w:hint="eastAsia"/>
        </w:rPr>
        <w:t>フェース</w:t>
      </w:r>
      <w:r w:rsidR="00DA3FF6">
        <w:rPr>
          <w:rFonts w:hint="eastAsia"/>
        </w:rPr>
        <w:t>も用意されています。</w:t>
      </w:r>
    </w:p>
    <w:p w:rsidR="00DA3FF6" w:rsidRDefault="00DA3FF6" w:rsidP="00EE1893"/>
    <w:p w:rsidR="00EE1893" w:rsidRDefault="00EE1893" w:rsidP="00EE1893">
      <w:r>
        <w:t>janitor.git – Code Janitor is an open source tool that helps evaluate source code for compliance with open source licenses. From The Linux Foundation, Code Janitor can be used with other products to check code.</w:t>
      </w:r>
    </w:p>
    <w:p w:rsidR="00EE1893" w:rsidRDefault="007848ED" w:rsidP="00EE1893">
      <w:hyperlink r:id="rId20" w:history="1">
        <w:r w:rsidR="00F31EFF" w:rsidRPr="00F31EFF">
          <w:rPr>
            <w:rStyle w:val="a3"/>
            <w:rFonts w:hint="eastAsia"/>
          </w:rPr>
          <w:t>janitor.git</w:t>
        </w:r>
      </w:hyperlink>
      <w:r w:rsidR="00F31EFF" w:rsidRPr="00F31EFF">
        <w:rPr>
          <w:rFonts w:hint="eastAsia"/>
        </w:rPr>
        <w:t xml:space="preserve"> - Code Janitor</w:t>
      </w:r>
      <w:r w:rsidR="00F31EFF" w:rsidRPr="00F31EFF">
        <w:rPr>
          <w:rFonts w:hint="eastAsia"/>
        </w:rPr>
        <w:t>は、オープンソースライセンスに</w:t>
      </w:r>
      <w:ins w:id="460" w:author="工内 隆" w:date="2018-09-04T11:17:00Z">
        <w:r w:rsidR="00E9264C">
          <w:rPr>
            <w:rFonts w:hint="eastAsia"/>
          </w:rPr>
          <w:t>対するコンプライアンス</w:t>
        </w:r>
        <w:r w:rsidR="00E9264C">
          <w:rPr>
            <w:rFonts w:hint="eastAsia"/>
          </w:rPr>
          <w:lastRenderedPageBreak/>
          <w:t>の</w:t>
        </w:r>
      </w:ins>
      <w:del w:id="461" w:author="工内 隆" w:date="2018-09-04T11:17:00Z">
        <w:r w:rsidR="00F31EFF" w:rsidRPr="00F31EFF" w:rsidDel="00E9264C">
          <w:rPr>
            <w:rFonts w:hint="eastAsia"/>
          </w:rPr>
          <w:delText>準拠する</w:delText>
        </w:r>
      </w:del>
      <w:r w:rsidR="00F31EFF" w:rsidRPr="00F31EFF">
        <w:rPr>
          <w:rFonts w:hint="eastAsia"/>
        </w:rPr>
        <w:t>ため</w:t>
      </w:r>
      <w:r w:rsidR="00F31EFF">
        <w:rPr>
          <w:rFonts w:hint="eastAsia"/>
        </w:rPr>
        <w:t>に</w:t>
      </w:r>
      <w:del w:id="462" w:author="工内 隆" w:date="2018-09-04T11:18:00Z">
        <w:r w:rsidR="00F31EFF" w:rsidDel="00E9264C">
          <w:rPr>
            <w:rFonts w:hint="eastAsia"/>
          </w:rPr>
          <w:delText>、</w:delText>
        </w:r>
      </w:del>
      <w:r w:rsidR="00F31EFF" w:rsidRPr="00F31EFF">
        <w:rPr>
          <w:rFonts w:hint="eastAsia"/>
        </w:rPr>
        <w:t>ソースコード</w:t>
      </w:r>
      <w:r w:rsidR="00F31EFF">
        <w:rPr>
          <w:rFonts w:hint="eastAsia"/>
        </w:rPr>
        <w:t>の</w:t>
      </w:r>
      <w:r w:rsidR="00F31EFF" w:rsidRPr="00F31EFF">
        <w:rPr>
          <w:rFonts w:hint="eastAsia"/>
        </w:rPr>
        <w:t>評価</w:t>
      </w:r>
      <w:r w:rsidR="00F31EFF">
        <w:rPr>
          <w:rFonts w:hint="eastAsia"/>
        </w:rPr>
        <w:t>を</w:t>
      </w:r>
      <w:r w:rsidR="00F31EFF" w:rsidRPr="00F31EFF">
        <w:rPr>
          <w:rFonts w:hint="eastAsia"/>
        </w:rPr>
        <w:t>する</w:t>
      </w:r>
      <w:del w:id="463" w:author="工内 隆" w:date="2018-09-04T11:18:00Z">
        <w:r w:rsidR="00F31EFF" w:rsidDel="00E9264C">
          <w:rPr>
            <w:rFonts w:hint="eastAsia"/>
          </w:rPr>
          <w:delText>ために</w:delText>
        </w:r>
        <w:r w:rsidR="00F31EFF" w:rsidRPr="00F31EFF" w:rsidDel="00E9264C">
          <w:rPr>
            <w:rFonts w:hint="eastAsia"/>
          </w:rPr>
          <w:delText>役立つ</w:delText>
        </w:r>
      </w:del>
      <w:r w:rsidR="00F31EFF" w:rsidRPr="00F31EFF">
        <w:rPr>
          <w:rFonts w:hint="eastAsia"/>
        </w:rPr>
        <w:t>オープンソース</w:t>
      </w:r>
      <w:r w:rsidR="00F31EFF">
        <w:rPr>
          <w:rFonts w:hint="eastAsia"/>
        </w:rPr>
        <w:t xml:space="preserve">　</w:t>
      </w:r>
      <w:r w:rsidR="00F31EFF" w:rsidRPr="00F31EFF">
        <w:rPr>
          <w:rFonts w:hint="eastAsia"/>
        </w:rPr>
        <w:t>ツールです。</w:t>
      </w:r>
      <w:r w:rsidR="00F31EFF" w:rsidRPr="00F31EFF">
        <w:rPr>
          <w:rFonts w:hint="eastAsia"/>
        </w:rPr>
        <w:t xml:space="preserve"> </w:t>
      </w:r>
      <w:del w:id="464" w:author="工内 隆" w:date="2018-09-04T11:18:00Z">
        <w:r w:rsidR="00F31EFF" w:rsidRPr="00F31EFF" w:rsidDel="00E9264C">
          <w:rPr>
            <w:rFonts w:hint="eastAsia"/>
          </w:rPr>
          <w:delText xml:space="preserve">The </w:delText>
        </w:r>
      </w:del>
      <w:r w:rsidR="00F31EFF" w:rsidRPr="00F31EFF">
        <w:rPr>
          <w:rFonts w:hint="eastAsia"/>
        </w:rPr>
        <w:t>Linux Foundation</w:t>
      </w:r>
      <w:r w:rsidR="00F31EFF" w:rsidRPr="00F31EFF">
        <w:rPr>
          <w:rFonts w:hint="eastAsia"/>
        </w:rPr>
        <w:t>から</w:t>
      </w:r>
      <w:r w:rsidR="00F31EFF">
        <w:rPr>
          <w:rFonts w:hint="eastAsia"/>
        </w:rPr>
        <w:t>提供され</w:t>
      </w:r>
      <w:ins w:id="465" w:author="工内 隆" w:date="2018-09-04T11:19:00Z">
        <w:r w:rsidR="00E9264C">
          <w:rPr>
            <w:rFonts w:hint="eastAsia"/>
          </w:rPr>
          <w:t>る</w:t>
        </w:r>
      </w:ins>
      <w:del w:id="466" w:author="工内 隆" w:date="2018-09-04T11:19:00Z">
        <w:r w:rsidR="00F31EFF" w:rsidDel="00E9264C">
          <w:rPr>
            <w:rFonts w:hint="eastAsia"/>
          </w:rPr>
          <w:delText>ており、</w:delText>
        </w:r>
      </w:del>
      <w:hyperlink r:id="rId21" w:history="1">
        <w:r w:rsidR="00F31EFF" w:rsidRPr="00F31EFF">
          <w:rPr>
            <w:rStyle w:val="a3"/>
            <w:rFonts w:hint="eastAsia"/>
          </w:rPr>
          <w:t>Code Janitor</w:t>
        </w:r>
      </w:hyperlink>
      <w:r w:rsidR="00F31EFF" w:rsidRPr="00F31EFF">
        <w:rPr>
          <w:rFonts w:hint="eastAsia"/>
        </w:rPr>
        <w:t>は他の製品と</w:t>
      </w:r>
      <w:r w:rsidR="00B60FDB">
        <w:rPr>
          <w:rFonts w:hint="eastAsia"/>
        </w:rPr>
        <w:t>共に</w:t>
      </w:r>
      <w:r w:rsidR="00F31EFF" w:rsidRPr="00F31EFF">
        <w:rPr>
          <w:rFonts w:hint="eastAsia"/>
        </w:rPr>
        <w:t>使用し</w:t>
      </w:r>
      <w:r w:rsidR="00B60FDB">
        <w:rPr>
          <w:rFonts w:hint="eastAsia"/>
        </w:rPr>
        <w:t>、</w:t>
      </w:r>
      <w:r w:rsidR="00F31EFF" w:rsidRPr="00F31EFF">
        <w:rPr>
          <w:rFonts w:hint="eastAsia"/>
        </w:rPr>
        <w:t>コードをチェックすることができます。</w:t>
      </w:r>
    </w:p>
    <w:p w:rsidR="00F31EFF" w:rsidRDefault="00F31EFF" w:rsidP="00EE1893"/>
    <w:p w:rsidR="00EE1893" w:rsidRDefault="00EE1893" w:rsidP="00EE1893">
      <w:proofErr w:type="spellStart"/>
      <w:r>
        <w:t>LicenseFinder</w:t>
      </w:r>
      <w:proofErr w:type="spellEnd"/>
      <w:r>
        <w:t xml:space="preserve"> – Detects the licenses of the code being used in your projects, compares those licenses against a user-defined </w:t>
      </w:r>
      <w:proofErr w:type="spellStart"/>
      <w:r>
        <w:t>whitelist</w:t>
      </w:r>
      <w:proofErr w:type="spellEnd"/>
      <w:r>
        <w:t xml:space="preserve"> and then provides an actionable report.</w:t>
      </w:r>
    </w:p>
    <w:p w:rsidR="00EE1893" w:rsidRDefault="007848ED" w:rsidP="00EE1893">
      <w:hyperlink r:id="rId22" w:history="1">
        <w:r w:rsidR="00B60FDB" w:rsidRPr="00B60FDB">
          <w:rPr>
            <w:rStyle w:val="a3"/>
            <w:rFonts w:hint="eastAsia"/>
          </w:rPr>
          <w:t>LicenseFinder</w:t>
        </w:r>
      </w:hyperlink>
      <w:r w:rsidR="00B60FDB" w:rsidRPr="00B60FDB">
        <w:rPr>
          <w:rFonts w:hint="eastAsia"/>
        </w:rPr>
        <w:t xml:space="preserve"> - </w:t>
      </w:r>
      <w:r w:rsidR="00B60FDB" w:rsidRPr="00B60FDB">
        <w:rPr>
          <w:rFonts w:hint="eastAsia"/>
        </w:rPr>
        <w:t>プロジェクトで使用されているコードのライセンスを検出し、そのライセンスをユーザー</w:t>
      </w:r>
      <w:r w:rsidR="001E026D">
        <w:rPr>
          <w:rFonts w:hint="eastAsia"/>
        </w:rPr>
        <w:t>が</w:t>
      </w:r>
      <w:r w:rsidR="00B60FDB" w:rsidRPr="00B60FDB">
        <w:rPr>
          <w:rFonts w:hint="eastAsia"/>
        </w:rPr>
        <w:t>定義</w:t>
      </w:r>
      <w:r w:rsidR="001E026D">
        <w:rPr>
          <w:rFonts w:hint="eastAsia"/>
        </w:rPr>
        <w:t>した</w:t>
      </w:r>
      <w:r w:rsidR="00B60FDB" w:rsidRPr="00B60FDB">
        <w:rPr>
          <w:rFonts w:hint="eastAsia"/>
        </w:rPr>
        <w:t>ホワイトリストと比較し、</w:t>
      </w:r>
      <w:r w:rsidR="00B60FDB">
        <w:rPr>
          <w:rFonts w:hint="eastAsia"/>
        </w:rPr>
        <w:t>結果を実用的</w:t>
      </w:r>
      <w:r w:rsidR="00B60FDB" w:rsidRPr="00B60FDB">
        <w:rPr>
          <w:rFonts w:hint="eastAsia"/>
        </w:rPr>
        <w:t>なレポート</w:t>
      </w:r>
      <w:r w:rsidR="00B60FDB">
        <w:rPr>
          <w:rFonts w:hint="eastAsia"/>
        </w:rPr>
        <w:t>として</w:t>
      </w:r>
      <w:r w:rsidR="00B60FDB" w:rsidRPr="00B60FDB">
        <w:rPr>
          <w:rFonts w:hint="eastAsia"/>
        </w:rPr>
        <w:t>提供します。</w:t>
      </w:r>
    </w:p>
    <w:p w:rsidR="00B60FDB" w:rsidRDefault="00B60FDB" w:rsidP="00EE1893"/>
    <w:p w:rsidR="00EE1893" w:rsidRDefault="00EE1893" w:rsidP="00EE1893">
      <w:proofErr w:type="spellStart"/>
      <w:r>
        <w:t>Protecode</w:t>
      </w:r>
      <w:proofErr w:type="spellEnd"/>
      <w:r>
        <w:t xml:space="preserve"> Enterprise Analyzer – This commercial application is used to analyze and identify all code in any directory to determine code ownership and ensure open source license compliance based on predetermined internal policies.</w:t>
      </w:r>
    </w:p>
    <w:p w:rsidR="00EE1893" w:rsidRDefault="007848ED" w:rsidP="00EE1893">
      <w:hyperlink r:id="rId23" w:history="1">
        <w:r w:rsidR="00B60FDB" w:rsidRPr="00B60FDB">
          <w:rPr>
            <w:rStyle w:val="a3"/>
            <w:rFonts w:hint="eastAsia"/>
          </w:rPr>
          <w:t>Protecode Enterprise Analyzer</w:t>
        </w:r>
      </w:hyperlink>
      <w:r w:rsidR="00B60FDB" w:rsidRPr="00B60FDB">
        <w:rPr>
          <w:rFonts w:hint="eastAsia"/>
        </w:rPr>
        <w:t xml:space="preserve"> - </w:t>
      </w:r>
      <w:r w:rsidR="00B60FDB" w:rsidRPr="00B60FDB">
        <w:rPr>
          <w:rFonts w:hint="eastAsia"/>
        </w:rPr>
        <w:t>この商用アプリケーションは、ディレクトリ内のすべてのコードを</w:t>
      </w:r>
      <w:r w:rsidR="000236A7">
        <w:rPr>
          <w:rFonts w:hint="eastAsia"/>
        </w:rPr>
        <w:t>識別、</w:t>
      </w:r>
      <w:r w:rsidR="00B60FDB" w:rsidRPr="00B60FDB">
        <w:rPr>
          <w:rFonts w:hint="eastAsia"/>
        </w:rPr>
        <w:t>分析し、コードの所有権を</w:t>
      </w:r>
      <w:r w:rsidR="000236A7">
        <w:rPr>
          <w:rFonts w:hint="eastAsia"/>
        </w:rPr>
        <w:t>特定</w:t>
      </w:r>
      <w:r w:rsidR="00B60FDB" w:rsidRPr="00B60FDB">
        <w:rPr>
          <w:rFonts w:hint="eastAsia"/>
        </w:rPr>
        <w:t>し、</w:t>
      </w:r>
      <w:ins w:id="467" w:author="工内 隆" w:date="2018-09-04T11:20:00Z">
        <w:r w:rsidR="00E9264C">
          <w:rPr>
            <w:rFonts w:hint="eastAsia"/>
          </w:rPr>
          <w:t>前もって定めた</w:t>
        </w:r>
      </w:ins>
      <w:del w:id="468" w:author="工内 隆" w:date="2018-09-04T11:20:00Z">
        <w:r w:rsidR="000236A7" w:rsidDel="00E9264C">
          <w:rPr>
            <w:rFonts w:hint="eastAsia"/>
          </w:rPr>
          <w:delText>既定</w:delText>
        </w:r>
        <w:r w:rsidR="00B60FDB" w:rsidRPr="00B60FDB" w:rsidDel="00E9264C">
          <w:rPr>
            <w:rFonts w:hint="eastAsia"/>
          </w:rPr>
          <w:delText>の</w:delText>
        </w:r>
      </w:del>
      <w:r w:rsidR="00B60FDB" w:rsidRPr="00B60FDB">
        <w:rPr>
          <w:rFonts w:hint="eastAsia"/>
        </w:rPr>
        <w:t>社内ポリシーに基づいて</w:t>
      </w:r>
      <w:r w:rsidR="000236A7">
        <w:rPr>
          <w:rFonts w:hint="eastAsia"/>
        </w:rPr>
        <w:t>、</w:t>
      </w:r>
      <w:r w:rsidR="00B60FDB" w:rsidRPr="00B60FDB">
        <w:rPr>
          <w:rFonts w:hint="eastAsia"/>
        </w:rPr>
        <w:t>オープンソースライセンスのコンプライアンス</w:t>
      </w:r>
      <w:r w:rsidR="000236A7">
        <w:rPr>
          <w:rFonts w:hint="eastAsia"/>
        </w:rPr>
        <w:t>状況を確認します</w:t>
      </w:r>
      <w:r w:rsidR="00B60FDB" w:rsidRPr="00B60FDB">
        <w:rPr>
          <w:rFonts w:hint="eastAsia"/>
        </w:rPr>
        <w:t>。</w:t>
      </w:r>
    </w:p>
    <w:p w:rsidR="00B60FDB" w:rsidRDefault="00B60FDB" w:rsidP="00EE1893"/>
    <w:p w:rsidR="00EE1893" w:rsidRDefault="00EE1893" w:rsidP="00EE1893">
      <w:proofErr w:type="spellStart"/>
      <w:r>
        <w:t>scancode</w:t>
      </w:r>
      <w:proofErr w:type="spellEnd"/>
      <w:r>
        <w:t xml:space="preserve">-toolkit – From </w:t>
      </w:r>
      <w:proofErr w:type="spellStart"/>
      <w:r>
        <w:t>nexB</w:t>
      </w:r>
      <w:proofErr w:type="spellEnd"/>
      <w:r>
        <w:t xml:space="preserve">, the </w:t>
      </w:r>
      <w:proofErr w:type="spellStart"/>
      <w:r>
        <w:t>ScanCode</w:t>
      </w:r>
      <w:proofErr w:type="spellEnd"/>
      <w:r>
        <w:t xml:space="preserve"> suite of utilities scans code for licenses, copyright and dependencies to find, discover and inventory open source and third-party components used in your code.</w:t>
      </w:r>
    </w:p>
    <w:p w:rsidR="00EE1893" w:rsidRDefault="007848ED" w:rsidP="00EE1893">
      <w:hyperlink r:id="rId24" w:history="1">
        <w:r w:rsidR="000236A7" w:rsidRPr="000236A7">
          <w:rPr>
            <w:rStyle w:val="a3"/>
            <w:rFonts w:hint="eastAsia"/>
          </w:rPr>
          <w:t>scancode-toolkit</w:t>
        </w:r>
      </w:hyperlink>
      <w:r w:rsidR="000236A7" w:rsidRPr="000236A7">
        <w:rPr>
          <w:rFonts w:hint="eastAsia"/>
        </w:rPr>
        <w:t xml:space="preserve"> </w:t>
      </w:r>
      <w:r w:rsidR="000236A7">
        <w:t>–</w:t>
      </w:r>
      <w:r w:rsidR="000236A7" w:rsidRPr="000236A7">
        <w:rPr>
          <w:rFonts w:hint="eastAsia"/>
        </w:rPr>
        <w:t xml:space="preserve"> </w:t>
      </w:r>
      <w:proofErr w:type="spellStart"/>
      <w:r w:rsidR="000236A7" w:rsidRPr="000236A7">
        <w:rPr>
          <w:rFonts w:hint="eastAsia"/>
        </w:rPr>
        <w:t>nexB</w:t>
      </w:r>
      <w:proofErr w:type="spellEnd"/>
      <w:r w:rsidR="000236A7">
        <w:rPr>
          <w:rFonts w:hint="eastAsia"/>
        </w:rPr>
        <w:t>社</w:t>
      </w:r>
      <w:r w:rsidR="000236A7" w:rsidRPr="000236A7">
        <w:rPr>
          <w:rFonts w:hint="eastAsia"/>
        </w:rPr>
        <w:t>から</w:t>
      </w:r>
      <w:r w:rsidR="000236A7">
        <w:rPr>
          <w:rFonts w:hint="eastAsia"/>
        </w:rPr>
        <w:t>提供される</w:t>
      </w:r>
      <w:del w:id="469" w:author="工内 隆" w:date="2018-09-04T11:21:00Z">
        <w:r w:rsidR="000236A7" w:rsidRPr="000236A7" w:rsidDel="00E33FC9">
          <w:rPr>
            <w:rFonts w:hint="eastAsia"/>
          </w:rPr>
          <w:delText>、</w:delText>
        </w:r>
      </w:del>
      <w:proofErr w:type="spellStart"/>
      <w:r w:rsidR="000236A7" w:rsidRPr="000236A7">
        <w:rPr>
          <w:rFonts w:hint="eastAsia"/>
        </w:rPr>
        <w:t>ScanCode</w:t>
      </w:r>
      <w:proofErr w:type="spellEnd"/>
      <w:r w:rsidR="000236A7" w:rsidRPr="000236A7">
        <w:rPr>
          <w:rFonts w:hint="eastAsia"/>
        </w:rPr>
        <w:t>ユーティリティ</w:t>
      </w:r>
      <w:r w:rsidR="00AA6B0D">
        <w:rPr>
          <w:rFonts w:hint="eastAsia"/>
        </w:rPr>
        <w:t xml:space="preserve">　</w:t>
      </w:r>
      <w:r w:rsidR="000236A7" w:rsidRPr="000236A7">
        <w:rPr>
          <w:rFonts w:hint="eastAsia"/>
        </w:rPr>
        <w:t>スイートは、コードで使用されているオープンソースおよびサードパーティのコンポーネントを検索、検出</w:t>
      </w:r>
      <w:r w:rsidR="000236A7">
        <w:rPr>
          <w:rFonts w:hint="eastAsia"/>
        </w:rPr>
        <w:t>し</w:t>
      </w:r>
      <w:r w:rsidR="000236A7" w:rsidRPr="000236A7">
        <w:rPr>
          <w:rFonts w:hint="eastAsia"/>
        </w:rPr>
        <w:t>、</w:t>
      </w:r>
      <w:r w:rsidR="000236A7">
        <w:rPr>
          <w:rFonts w:hint="eastAsia"/>
        </w:rPr>
        <w:t>目録を作成するために</w:t>
      </w:r>
      <w:del w:id="470" w:author="工内 隆" w:date="2018-09-04T11:22:00Z">
        <w:r w:rsidR="000236A7" w:rsidDel="00E33FC9">
          <w:rPr>
            <w:rFonts w:hint="eastAsia"/>
          </w:rPr>
          <w:delText>、</w:delText>
        </w:r>
      </w:del>
      <w:r w:rsidR="000236A7">
        <w:rPr>
          <w:rFonts w:hint="eastAsia"/>
        </w:rPr>
        <w:t>コードの</w:t>
      </w:r>
      <w:r w:rsidR="000236A7" w:rsidRPr="000236A7">
        <w:rPr>
          <w:rFonts w:hint="eastAsia"/>
        </w:rPr>
        <w:t>ライセンス、著作権および依存関係をスキャンします。</w:t>
      </w:r>
    </w:p>
    <w:p w:rsidR="000236A7" w:rsidRDefault="000236A7" w:rsidP="00EE1893"/>
    <w:p w:rsidR="00EE1893" w:rsidRDefault="00EE1893" w:rsidP="00EE1893">
      <w:r>
        <w:t>SPDX – The Software Package Data Exchange (SPDX) specification is a standard format used to describe the components, licenses and copyrights associated with software packages. The SPDX standard aids compliance with free and open source software licenses by standardizing the way license information is shared between developers and companies. The SPDX specification is developed by the SPDX workgroup, which is hosted by The Linux Foundation. The group offers open source tools</w:t>
      </w:r>
      <w:r w:rsidR="00026194">
        <w:t xml:space="preserve"> </w:t>
      </w:r>
      <w:r>
        <w:t>to help users of SPDX documents.</w:t>
      </w:r>
    </w:p>
    <w:p w:rsidR="00EE1893" w:rsidRDefault="007848ED" w:rsidP="00EE1893">
      <w:hyperlink r:id="rId25" w:history="1">
        <w:r w:rsidR="000236A7" w:rsidRPr="000236A7">
          <w:rPr>
            <w:rStyle w:val="a3"/>
            <w:rFonts w:hint="eastAsia"/>
          </w:rPr>
          <w:t>SPDX</w:t>
        </w:r>
      </w:hyperlink>
      <w:r w:rsidR="000236A7" w:rsidRPr="000236A7">
        <w:rPr>
          <w:rFonts w:hint="eastAsia"/>
        </w:rPr>
        <w:t xml:space="preserve"> - </w:t>
      </w:r>
      <w:del w:id="471" w:author="工内 隆" w:date="2018-09-04T11:22:00Z">
        <w:r w:rsidR="000236A7" w:rsidRPr="000236A7" w:rsidDel="00E33FC9">
          <w:rPr>
            <w:rFonts w:hint="eastAsia"/>
          </w:rPr>
          <w:delText>ソフトウェアパッケージデータ交換</w:delText>
        </w:r>
        <w:r w:rsidR="000236A7" w:rsidDel="00E33FC9">
          <w:rPr>
            <w:rFonts w:hint="eastAsia"/>
          </w:rPr>
          <w:delText>（</w:delText>
        </w:r>
      </w:del>
      <w:r w:rsidR="000236A7" w:rsidRPr="000236A7">
        <w:t>Software Package Data Exchange</w:t>
      </w:r>
      <w:ins w:id="472" w:author="工内 隆" w:date="2018-09-04T11:22:00Z">
        <w:r w:rsidR="00E33FC9">
          <w:rPr>
            <w:rFonts w:hint="eastAsia"/>
          </w:rPr>
          <w:t>（</w:t>
        </w:r>
      </w:ins>
      <w:del w:id="473" w:author="工内 隆" w:date="2018-09-04T11:22:00Z">
        <w:r w:rsidR="000236A7" w:rsidDel="00E33FC9">
          <w:rPr>
            <w:rFonts w:hint="eastAsia"/>
          </w:rPr>
          <w:delText>:</w:delText>
        </w:r>
      </w:del>
      <w:r w:rsidR="000236A7" w:rsidRPr="000236A7">
        <w:rPr>
          <w:rFonts w:hint="eastAsia"/>
        </w:rPr>
        <w:t>SPDX</w:t>
      </w:r>
      <w:r w:rsidR="000236A7" w:rsidRPr="000236A7">
        <w:rPr>
          <w:rFonts w:hint="eastAsia"/>
        </w:rPr>
        <w:t>）</w:t>
      </w:r>
      <w:ins w:id="474" w:author="工内 隆" w:date="2018-09-04T11:23:00Z">
        <w:r w:rsidR="00E33FC9">
          <w:rPr>
            <w:rFonts w:hint="eastAsia"/>
          </w:rPr>
          <w:t>の</w:t>
        </w:r>
      </w:ins>
      <w:ins w:id="475" w:author="工内 隆" w:date="2018-09-04T11:24:00Z">
        <w:r w:rsidR="00E33FC9">
          <w:rPr>
            <w:rFonts w:hint="eastAsia"/>
          </w:rPr>
          <w:t>仕様</w:t>
        </w:r>
      </w:ins>
      <w:r w:rsidR="000236A7" w:rsidRPr="000236A7">
        <w:rPr>
          <w:rFonts w:hint="eastAsia"/>
        </w:rPr>
        <w:t>は、ソフトウェアパッ</w:t>
      </w:r>
      <w:r w:rsidR="000236A7" w:rsidRPr="000236A7">
        <w:rPr>
          <w:rFonts w:hint="eastAsia"/>
        </w:rPr>
        <w:lastRenderedPageBreak/>
        <w:t>ケージに</w:t>
      </w:r>
      <w:r w:rsidR="00026194">
        <w:rPr>
          <w:rFonts w:hint="eastAsia"/>
        </w:rPr>
        <w:t>含まれる</w:t>
      </w:r>
      <w:r w:rsidR="000236A7" w:rsidRPr="000236A7">
        <w:rPr>
          <w:rFonts w:hint="eastAsia"/>
        </w:rPr>
        <w:t>コンポーネント、ライセンス、および著作権を記述するために使用される標準</w:t>
      </w:r>
      <w:del w:id="476" w:author="工内 隆" w:date="2018-09-04T11:23:00Z">
        <w:r w:rsidR="00026194" w:rsidDel="00E33FC9">
          <w:rPr>
            <w:rFonts w:hint="eastAsia"/>
          </w:rPr>
          <w:delText>の</w:delText>
        </w:r>
      </w:del>
      <w:r w:rsidR="000236A7" w:rsidRPr="000236A7">
        <w:rPr>
          <w:rFonts w:hint="eastAsia"/>
        </w:rPr>
        <w:t>フォーマット</w:t>
      </w:r>
      <w:ins w:id="477" w:author="Date Masahiro" w:date="2018-09-06T10:45:00Z">
        <w:r w:rsidR="00B30FDC">
          <w:rPr>
            <w:rFonts w:hint="eastAsia"/>
          </w:rPr>
          <w:t>を規定するもの</w:t>
        </w:r>
      </w:ins>
      <w:r w:rsidR="000236A7" w:rsidRPr="000236A7">
        <w:rPr>
          <w:rFonts w:hint="eastAsia"/>
        </w:rPr>
        <w:t>です。</w:t>
      </w:r>
      <w:r w:rsidR="000236A7" w:rsidRPr="000236A7">
        <w:rPr>
          <w:rFonts w:hint="eastAsia"/>
        </w:rPr>
        <w:t xml:space="preserve"> SPDX</w:t>
      </w:r>
      <w:r w:rsidR="000236A7" w:rsidRPr="000236A7">
        <w:rPr>
          <w:rFonts w:hint="eastAsia"/>
        </w:rPr>
        <w:t>標準は、開発者と企業の間でライセンス情報を共有する方法を標準化することにより、フリーおよびオープンソース</w:t>
      </w:r>
      <w:r w:rsidR="00026194">
        <w:rPr>
          <w:rFonts w:hint="eastAsia"/>
        </w:rPr>
        <w:t xml:space="preserve">　</w:t>
      </w:r>
      <w:r w:rsidR="000236A7" w:rsidRPr="000236A7">
        <w:rPr>
          <w:rFonts w:hint="eastAsia"/>
        </w:rPr>
        <w:t>ソフトウェアライセンスの</w:t>
      </w:r>
      <w:ins w:id="478" w:author="工内 隆" w:date="2018-09-04T11:24:00Z">
        <w:r w:rsidR="00E33FC9">
          <w:rPr>
            <w:rFonts w:hint="eastAsia"/>
          </w:rPr>
          <w:t>コンプライアンス</w:t>
        </w:r>
      </w:ins>
      <w:del w:id="479" w:author="工内 隆" w:date="2018-09-04T11:24:00Z">
        <w:r w:rsidR="000236A7" w:rsidRPr="000236A7" w:rsidDel="00E33FC9">
          <w:rPr>
            <w:rFonts w:hint="eastAsia"/>
          </w:rPr>
          <w:delText>準拠</w:delText>
        </w:r>
      </w:del>
      <w:r w:rsidR="000236A7" w:rsidRPr="000236A7">
        <w:rPr>
          <w:rFonts w:hint="eastAsia"/>
        </w:rPr>
        <w:t>を支援します。</w:t>
      </w:r>
      <w:r w:rsidR="000236A7" w:rsidRPr="000236A7">
        <w:rPr>
          <w:rFonts w:hint="eastAsia"/>
        </w:rPr>
        <w:t xml:space="preserve"> SPDX</w:t>
      </w:r>
      <w:r w:rsidR="00026194">
        <w:rPr>
          <w:rFonts w:hint="eastAsia"/>
        </w:rPr>
        <w:t>の</w:t>
      </w:r>
      <w:r w:rsidR="000236A7" w:rsidRPr="000236A7">
        <w:rPr>
          <w:rFonts w:hint="eastAsia"/>
        </w:rPr>
        <w:t>仕様は</w:t>
      </w:r>
      <w:del w:id="480" w:author="工内 隆" w:date="2018-09-04T11:25:00Z">
        <w:r w:rsidR="000236A7" w:rsidRPr="000236A7" w:rsidDel="00E33FC9">
          <w:rPr>
            <w:rFonts w:hint="eastAsia"/>
          </w:rPr>
          <w:delText xml:space="preserve">The </w:delText>
        </w:r>
      </w:del>
      <w:r w:rsidR="000236A7" w:rsidRPr="000236A7">
        <w:rPr>
          <w:rFonts w:hint="eastAsia"/>
        </w:rPr>
        <w:t>Linux Foundation</w:t>
      </w:r>
      <w:r w:rsidR="000236A7" w:rsidRPr="000236A7">
        <w:rPr>
          <w:rFonts w:hint="eastAsia"/>
        </w:rPr>
        <w:t>が主催する</w:t>
      </w:r>
      <w:r w:rsidR="000236A7" w:rsidRPr="000236A7">
        <w:rPr>
          <w:rFonts w:hint="eastAsia"/>
        </w:rPr>
        <w:t>SPDX</w:t>
      </w:r>
      <w:r w:rsidR="000236A7" w:rsidRPr="000236A7">
        <w:rPr>
          <w:rFonts w:hint="eastAsia"/>
        </w:rPr>
        <w:t>ワークグループによって開発されました。</w:t>
      </w:r>
      <w:r w:rsidR="000236A7" w:rsidRPr="000236A7">
        <w:rPr>
          <w:rFonts w:hint="eastAsia"/>
        </w:rPr>
        <w:t xml:space="preserve"> </w:t>
      </w:r>
      <w:ins w:id="481" w:author="工内 隆" w:date="2018-09-04T11:25:00Z">
        <w:r w:rsidR="00E33FC9">
          <w:rPr>
            <w:rFonts w:hint="eastAsia"/>
          </w:rPr>
          <w:t>同</w:t>
        </w:r>
      </w:ins>
      <w:del w:id="482" w:author="工内 隆" w:date="2018-09-04T11:25:00Z">
        <w:r w:rsidR="000236A7" w:rsidRPr="000236A7" w:rsidDel="00E33FC9">
          <w:rPr>
            <w:rFonts w:hint="eastAsia"/>
          </w:rPr>
          <w:delText>この</w:delText>
        </w:r>
      </w:del>
      <w:r w:rsidR="000236A7" w:rsidRPr="000236A7">
        <w:rPr>
          <w:rFonts w:hint="eastAsia"/>
        </w:rPr>
        <w:t>グループは、</w:t>
      </w:r>
      <w:r w:rsidR="000236A7" w:rsidRPr="000236A7">
        <w:rPr>
          <w:rFonts w:hint="eastAsia"/>
        </w:rPr>
        <w:t>SPDX</w:t>
      </w:r>
      <w:r w:rsidR="000236A7" w:rsidRPr="000236A7">
        <w:rPr>
          <w:rFonts w:hint="eastAsia"/>
        </w:rPr>
        <w:t>ドキュメントのユーザ</w:t>
      </w:r>
      <w:r w:rsidR="00026194">
        <w:rPr>
          <w:rFonts w:hint="eastAsia"/>
        </w:rPr>
        <w:t>ー</w:t>
      </w:r>
      <w:r w:rsidR="000236A7" w:rsidRPr="000236A7">
        <w:rPr>
          <w:rFonts w:hint="eastAsia"/>
        </w:rPr>
        <w:t>を支援するオープンソースのツールを提供しています。</w:t>
      </w:r>
    </w:p>
    <w:p w:rsidR="000236A7" w:rsidRDefault="000236A7" w:rsidP="00EE1893"/>
    <w:p w:rsidR="00EE1893" w:rsidRDefault="00EE1893" w:rsidP="00EE1893">
      <w:proofErr w:type="spellStart"/>
      <w:r>
        <w:t>WhiteSource</w:t>
      </w:r>
      <w:proofErr w:type="spellEnd"/>
      <w:r>
        <w:t xml:space="preserve"> – Provides licensing, security, code quality and reporting analysis for managing open source components in real-time by automatically and continuously scanning dozens of open source repositories.</w:t>
      </w:r>
    </w:p>
    <w:p w:rsidR="00026194" w:rsidRDefault="007848ED" w:rsidP="00EE1893">
      <w:hyperlink r:id="rId26" w:history="1">
        <w:r w:rsidR="00026194" w:rsidRPr="00026194">
          <w:rPr>
            <w:rStyle w:val="a3"/>
            <w:rFonts w:hint="eastAsia"/>
          </w:rPr>
          <w:t>WhiteSource</w:t>
        </w:r>
      </w:hyperlink>
      <w:r w:rsidR="00026194" w:rsidRPr="00026194">
        <w:rPr>
          <w:rFonts w:hint="eastAsia"/>
        </w:rPr>
        <w:t xml:space="preserve"> - </w:t>
      </w:r>
      <w:r w:rsidR="00BC2378" w:rsidRPr="00BC2378">
        <w:rPr>
          <w:rFonts w:hint="eastAsia"/>
        </w:rPr>
        <w:t>オープンソース</w:t>
      </w:r>
      <w:r w:rsidR="00BC2378" w:rsidRPr="00BC2378">
        <w:rPr>
          <w:rFonts w:hint="eastAsia"/>
        </w:rPr>
        <w:t xml:space="preserve"> </w:t>
      </w:r>
      <w:r w:rsidR="00BC2378" w:rsidRPr="00BC2378">
        <w:rPr>
          <w:rFonts w:hint="eastAsia"/>
        </w:rPr>
        <w:t>コンポーネントをリアルタイムで管理</w:t>
      </w:r>
      <w:r w:rsidR="00BC2378">
        <w:rPr>
          <w:rFonts w:hint="eastAsia"/>
        </w:rPr>
        <w:t>できるように、</w:t>
      </w:r>
      <w:r w:rsidR="00026194" w:rsidRPr="00026194">
        <w:rPr>
          <w:rFonts w:hint="eastAsia"/>
        </w:rPr>
        <w:t>数十のオープンソース</w:t>
      </w:r>
      <w:r w:rsidR="00BC2378">
        <w:rPr>
          <w:rFonts w:hint="eastAsia"/>
        </w:rPr>
        <w:t xml:space="preserve">　</w:t>
      </w:r>
      <w:r w:rsidR="00026194" w:rsidRPr="00026194">
        <w:rPr>
          <w:rFonts w:hint="eastAsia"/>
        </w:rPr>
        <w:t>リポジトリを自動的</w:t>
      </w:r>
      <w:r w:rsidR="00BC2378">
        <w:rPr>
          <w:rFonts w:hint="eastAsia"/>
        </w:rPr>
        <w:t>、継続的</w:t>
      </w:r>
      <w:r w:rsidR="00026194" w:rsidRPr="00026194">
        <w:rPr>
          <w:rFonts w:hint="eastAsia"/>
        </w:rPr>
        <w:t>にスキャン</w:t>
      </w:r>
      <w:r w:rsidR="00BC2378">
        <w:rPr>
          <w:rFonts w:hint="eastAsia"/>
        </w:rPr>
        <w:t>し、</w:t>
      </w:r>
      <w:r w:rsidR="00026194" w:rsidRPr="00026194">
        <w:rPr>
          <w:rFonts w:hint="eastAsia"/>
        </w:rPr>
        <w:t>ライセンス</w:t>
      </w:r>
      <w:r w:rsidR="00BC2378">
        <w:rPr>
          <w:rFonts w:hint="eastAsia"/>
        </w:rPr>
        <w:t>情報</w:t>
      </w:r>
      <w:r w:rsidR="00026194" w:rsidRPr="00026194">
        <w:rPr>
          <w:rFonts w:hint="eastAsia"/>
        </w:rPr>
        <w:t>、セキュリティ</w:t>
      </w:r>
      <w:r w:rsidR="00BC2378">
        <w:rPr>
          <w:rFonts w:hint="eastAsia"/>
        </w:rPr>
        <w:t>情報</w:t>
      </w:r>
      <w:r w:rsidR="00026194" w:rsidRPr="00026194">
        <w:rPr>
          <w:rFonts w:hint="eastAsia"/>
        </w:rPr>
        <w:t>、コード品質、</w:t>
      </w:r>
      <w:r w:rsidR="00BC2378">
        <w:rPr>
          <w:rFonts w:hint="eastAsia"/>
        </w:rPr>
        <w:t>および</w:t>
      </w:r>
      <w:r w:rsidR="00026194" w:rsidRPr="00026194">
        <w:rPr>
          <w:rFonts w:hint="eastAsia"/>
        </w:rPr>
        <w:t>分析</w:t>
      </w:r>
      <w:r w:rsidR="00026194">
        <w:rPr>
          <w:rFonts w:hint="eastAsia"/>
        </w:rPr>
        <w:t>レポートを</w:t>
      </w:r>
      <w:r w:rsidR="00026194" w:rsidRPr="00026194">
        <w:rPr>
          <w:rFonts w:hint="eastAsia"/>
        </w:rPr>
        <w:t>提供します。</w:t>
      </w:r>
    </w:p>
    <w:p w:rsidR="00026194" w:rsidRDefault="00026194" w:rsidP="00EE1893"/>
    <w:p w:rsidR="00EE1893" w:rsidRDefault="00EE1893" w:rsidP="00EE1893">
      <w:r>
        <w:t>Bug tracking</w:t>
      </w:r>
    </w:p>
    <w:p w:rsidR="00EE1893" w:rsidRDefault="00985F84" w:rsidP="00EE1893">
      <w:r>
        <w:rPr>
          <w:rFonts w:hint="eastAsia"/>
        </w:rPr>
        <w:t>バグトラッキング</w:t>
      </w:r>
    </w:p>
    <w:p w:rsidR="00985F84" w:rsidRDefault="00985F84" w:rsidP="00EE1893"/>
    <w:p w:rsidR="00EE1893" w:rsidRDefault="00EE1893" w:rsidP="00EE1893">
      <w:proofErr w:type="spellStart"/>
      <w:r>
        <w:t>Bugzilla</w:t>
      </w:r>
      <w:proofErr w:type="spellEnd"/>
      <w:r>
        <w:t xml:space="preserve"> – Server-based software featuring an advanced query tool that can remember searches, integrated email capabilities and a comprehensive permissions system. </w:t>
      </w:r>
      <w:proofErr w:type="spellStart"/>
      <w:r>
        <w:t>Bugzilla</w:t>
      </w:r>
      <w:proofErr w:type="spellEnd"/>
      <w:r>
        <w:t xml:space="preserve"> is used by Mozilla as its bug tracking system.</w:t>
      </w:r>
    </w:p>
    <w:p w:rsidR="00EE1893" w:rsidRDefault="007848ED" w:rsidP="00EE1893">
      <w:hyperlink r:id="rId27" w:history="1">
        <w:r w:rsidR="00985F84" w:rsidRPr="00985F84">
          <w:rPr>
            <w:rStyle w:val="a3"/>
            <w:rFonts w:hint="eastAsia"/>
          </w:rPr>
          <w:t>Bugzilla</w:t>
        </w:r>
      </w:hyperlink>
      <w:r w:rsidR="00985F84" w:rsidRPr="00985F84">
        <w:rPr>
          <w:rFonts w:hint="eastAsia"/>
        </w:rPr>
        <w:t xml:space="preserve"> </w:t>
      </w:r>
      <w:r w:rsidR="00BC2378">
        <w:t>–</w:t>
      </w:r>
      <w:r w:rsidR="00985F84" w:rsidRPr="00985F84">
        <w:rPr>
          <w:rFonts w:hint="eastAsia"/>
        </w:rPr>
        <w:t xml:space="preserve"> </w:t>
      </w:r>
      <w:r w:rsidR="00985F84" w:rsidRPr="00985F84">
        <w:rPr>
          <w:rFonts w:hint="eastAsia"/>
        </w:rPr>
        <w:t>検索</w:t>
      </w:r>
      <w:ins w:id="483" w:author="工内 隆" w:date="2018-09-04T11:34:00Z">
        <w:r w:rsidR="00476716">
          <w:rPr>
            <w:rFonts w:hint="eastAsia"/>
          </w:rPr>
          <w:t>履歴を記憶する高度なクエリツール</w:t>
        </w:r>
      </w:ins>
      <w:del w:id="484" w:author="工内 隆" w:date="2018-09-04T11:34:00Z">
        <w:r w:rsidR="00985F84" w:rsidRPr="00985F84" w:rsidDel="00476716">
          <w:rPr>
            <w:rFonts w:hint="eastAsia"/>
          </w:rPr>
          <w:delText>機能</w:delText>
        </w:r>
      </w:del>
      <w:r w:rsidR="00985F84" w:rsidRPr="00985F84">
        <w:rPr>
          <w:rFonts w:hint="eastAsia"/>
        </w:rPr>
        <w:t>、統合された電子メール機能、包括的な</w:t>
      </w:r>
      <w:ins w:id="485" w:author="工内 隆" w:date="2018-09-04T11:35:00Z">
        <w:r w:rsidR="00476716">
          <w:rPr>
            <w:rFonts w:hint="eastAsia"/>
          </w:rPr>
          <w:t>アクセス許可</w:t>
        </w:r>
      </w:ins>
      <w:del w:id="486" w:author="工内 隆" w:date="2018-09-04T11:35:00Z">
        <w:r w:rsidR="00985F84" w:rsidRPr="00985F84" w:rsidDel="00476716">
          <w:rPr>
            <w:rFonts w:hint="eastAsia"/>
          </w:rPr>
          <w:delText>権限</w:delText>
        </w:r>
      </w:del>
      <w:r w:rsidR="00985F84" w:rsidRPr="00985F84">
        <w:rPr>
          <w:rFonts w:hint="eastAsia"/>
        </w:rPr>
        <w:t>システム</w:t>
      </w:r>
      <w:del w:id="487" w:author="工内 隆" w:date="2018-09-04T11:35:00Z">
        <w:r w:rsidR="00985F84" w:rsidDel="00476716">
          <w:rPr>
            <w:rFonts w:hint="eastAsia"/>
          </w:rPr>
          <w:delText>で知られる</w:delText>
        </w:r>
        <w:r w:rsidR="00985F84" w:rsidRPr="00985F84" w:rsidDel="00476716">
          <w:rPr>
            <w:rFonts w:hint="eastAsia"/>
          </w:rPr>
          <w:delText>高度なクエリツール</w:delText>
        </w:r>
      </w:del>
      <w:r w:rsidR="00985F84" w:rsidRPr="00985F84">
        <w:rPr>
          <w:rFonts w:hint="eastAsia"/>
        </w:rPr>
        <w:t>を備えたサーバーベースのソフトウェア。</w:t>
      </w:r>
      <w:r w:rsidR="00985F84" w:rsidRPr="00985F84">
        <w:rPr>
          <w:rFonts w:hint="eastAsia"/>
        </w:rPr>
        <w:t xml:space="preserve"> </w:t>
      </w:r>
      <w:proofErr w:type="spellStart"/>
      <w:r w:rsidR="00985F84" w:rsidRPr="00985F84">
        <w:rPr>
          <w:rFonts w:hint="eastAsia"/>
        </w:rPr>
        <w:t>Bugzilla</w:t>
      </w:r>
      <w:proofErr w:type="spellEnd"/>
      <w:r w:rsidR="00985F84" w:rsidRPr="00985F84">
        <w:rPr>
          <w:rFonts w:hint="eastAsia"/>
        </w:rPr>
        <w:t>は、バグ</w:t>
      </w:r>
      <w:r w:rsidR="00985F84">
        <w:rPr>
          <w:rFonts w:hint="eastAsia"/>
        </w:rPr>
        <w:t xml:space="preserve">トラッキング　</w:t>
      </w:r>
      <w:r w:rsidR="00985F84" w:rsidRPr="00985F84">
        <w:rPr>
          <w:rFonts w:hint="eastAsia"/>
        </w:rPr>
        <w:t>システムとして</w:t>
      </w:r>
      <w:r>
        <w:fldChar w:fldCharType="begin"/>
      </w:r>
      <w:r>
        <w:instrText>HYPERLINK "https://bugzilla.mozilla.org/"</w:instrText>
      </w:r>
      <w:r>
        <w:fldChar w:fldCharType="separate"/>
      </w:r>
      <w:r w:rsidR="00985F84" w:rsidRPr="00985F84">
        <w:rPr>
          <w:rStyle w:val="a3"/>
          <w:rFonts w:hint="eastAsia"/>
        </w:rPr>
        <w:t>Mozilla</w:t>
      </w:r>
      <w:r>
        <w:fldChar w:fldCharType="end"/>
      </w:r>
      <w:r w:rsidR="00985F84">
        <w:rPr>
          <w:rFonts w:hint="eastAsia"/>
        </w:rPr>
        <w:t>で</w:t>
      </w:r>
      <w:r w:rsidR="00985F84" w:rsidRPr="00985F84">
        <w:rPr>
          <w:rFonts w:hint="eastAsia"/>
        </w:rPr>
        <w:t>使用されています。</w:t>
      </w:r>
    </w:p>
    <w:p w:rsidR="00985F84" w:rsidRDefault="00985F84" w:rsidP="00EE1893"/>
    <w:p w:rsidR="00EE1893" w:rsidRDefault="00EE1893" w:rsidP="00EE1893">
      <w:proofErr w:type="spellStart"/>
      <w:r>
        <w:t>GitHub</w:t>
      </w:r>
      <w:proofErr w:type="spellEnd"/>
      <w:r>
        <w:t xml:space="preserve"> Issues – </w:t>
      </w:r>
      <w:proofErr w:type="spellStart"/>
      <w:r>
        <w:t>GitHub’s</w:t>
      </w:r>
      <w:proofErr w:type="spellEnd"/>
      <w:r>
        <w:t xml:space="preserve"> own integrated feedback and bug tracker, </w:t>
      </w:r>
      <w:proofErr w:type="spellStart"/>
      <w:r>
        <w:t>GitHub</w:t>
      </w:r>
      <w:proofErr w:type="spellEnd"/>
      <w:r>
        <w:t xml:space="preserve"> Issues is available as part of </w:t>
      </w:r>
      <w:proofErr w:type="spellStart"/>
      <w:r>
        <w:t>GitHub’s</w:t>
      </w:r>
      <w:proofErr w:type="spellEnd"/>
      <w:r>
        <w:t xml:space="preserve"> project hosting.</w:t>
      </w:r>
    </w:p>
    <w:p w:rsidR="00EE1893" w:rsidRDefault="007848ED" w:rsidP="00EE1893">
      <w:hyperlink r:id="rId28" w:history="1">
        <w:r w:rsidR="00985F84" w:rsidRPr="00985F84">
          <w:rPr>
            <w:rStyle w:val="a3"/>
            <w:rFonts w:hint="eastAsia"/>
          </w:rPr>
          <w:t>GitHub</w:t>
        </w:r>
        <w:r w:rsidR="00985F84" w:rsidRPr="00985F84">
          <w:rPr>
            <w:rStyle w:val="a3"/>
          </w:rPr>
          <w:t xml:space="preserve"> Issues</w:t>
        </w:r>
      </w:hyperlink>
      <w:r w:rsidR="00985F84" w:rsidRPr="00985F84">
        <w:rPr>
          <w:rFonts w:hint="eastAsia"/>
        </w:rPr>
        <w:t xml:space="preserve"> </w:t>
      </w:r>
      <w:r w:rsidR="00985F84">
        <w:t>–</w:t>
      </w:r>
      <w:r w:rsidR="00985F84" w:rsidRPr="00985F84">
        <w:rPr>
          <w:rFonts w:hint="eastAsia"/>
        </w:rPr>
        <w:t xml:space="preserve"> </w:t>
      </w:r>
      <w:proofErr w:type="spellStart"/>
      <w:r w:rsidR="00985F84" w:rsidRPr="00985F84">
        <w:rPr>
          <w:rFonts w:hint="eastAsia"/>
        </w:rPr>
        <w:t>GitHub</w:t>
      </w:r>
      <w:proofErr w:type="spellEnd"/>
      <w:r w:rsidR="00985F84">
        <w:rPr>
          <w:rFonts w:hint="eastAsia"/>
        </w:rPr>
        <w:t>で使用されている</w:t>
      </w:r>
      <w:r w:rsidR="00985F84" w:rsidRPr="00985F84">
        <w:rPr>
          <w:rFonts w:hint="eastAsia"/>
        </w:rPr>
        <w:t>フィードバックとバグトラッカー</w:t>
      </w:r>
      <w:r w:rsidR="000D2B61">
        <w:rPr>
          <w:rFonts w:hint="eastAsia"/>
        </w:rPr>
        <w:t>を</w:t>
      </w:r>
      <w:r w:rsidR="00985F84">
        <w:rPr>
          <w:rFonts w:hint="eastAsia"/>
        </w:rPr>
        <w:t>統合</w:t>
      </w:r>
      <w:r w:rsidR="000D2B61">
        <w:rPr>
          <w:rFonts w:hint="eastAsia"/>
        </w:rPr>
        <w:t>した</w:t>
      </w:r>
      <w:r w:rsidR="00985F84">
        <w:rPr>
          <w:rFonts w:hint="eastAsia"/>
        </w:rPr>
        <w:t>システム</w:t>
      </w:r>
      <w:r w:rsidR="00985F84" w:rsidRPr="00985F84">
        <w:rPr>
          <w:rFonts w:hint="eastAsia"/>
        </w:rPr>
        <w:t>で</w:t>
      </w:r>
      <w:r w:rsidR="00985F84">
        <w:rPr>
          <w:rFonts w:hint="eastAsia"/>
        </w:rPr>
        <w:t>す。</w:t>
      </w:r>
      <w:proofErr w:type="spellStart"/>
      <w:r w:rsidR="00985F84" w:rsidRPr="00985F84">
        <w:rPr>
          <w:rFonts w:hint="eastAsia"/>
        </w:rPr>
        <w:t>GitHub</w:t>
      </w:r>
      <w:proofErr w:type="spellEnd"/>
      <w:r w:rsidR="00985F84" w:rsidRPr="00985F84">
        <w:rPr>
          <w:rFonts w:hint="eastAsia"/>
        </w:rPr>
        <w:t xml:space="preserve"> Issues</w:t>
      </w:r>
      <w:r w:rsidR="00985F84" w:rsidRPr="00985F84">
        <w:rPr>
          <w:rFonts w:hint="eastAsia"/>
        </w:rPr>
        <w:t>は、</w:t>
      </w:r>
      <w:proofErr w:type="spellStart"/>
      <w:r w:rsidR="00985F84" w:rsidRPr="00985F84">
        <w:rPr>
          <w:rFonts w:hint="eastAsia"/>
        </w:rPr>
        <w:t>GitHub</w:t>
      </w:r>
      <w:proofErr w:type="spellEnd"/>
      <w:r w:rsidR="00985F84" w:rsidRPr="00985F84">
        <w:rPr>
          <w:rFonts w:hint="eastAsia"/>
        </w:rPr>
        <w:t>のプロジェクトホスティングの一環</w:t>
      </w:r>
      <w:r w:rsidR="00985F84">
        <w:rPr>
          <w:rFonts w:hint="eastAsia"/>
        </w:rPr>
        <w:t>で</w:t>
      </w:r>
      <w:r w:rsidR="00985F84" w:rsidRPr="00985F84">
        <w:rPr>
          <w:rFonts w:hint="eastAsia"/>
        </w:rPr>
        <w:t>利用可能です。</w:t>
      </w:r>
    </w:p>
    <w:p w:rsidR="00985F84" w:rsidRDefault="00985F84" w:rsidP="00EE1893"/>
    <w:p w:rsidR="00EE1893" w:rsidRDefault="00EE1893" w:rsidP="00EE1893">
      <w:proofErr w:type="spellStart"/>
      <w:r>
        <w:t>GitLab</w:t>
      </w:r>
      <w:proofErr w:type="spellEnd"/>
      <w:r>
        <w:t xml:space="preserve"> – This bug tracking tool unifies issue tracking, code review, </w:t>
      </w:r>
      <w:proofErr w:type="spellStart"/>
      <w:r>
        <w:t>Git</w:t>
      </w:r>
      <w:proofErr w:type="spellEnd"/>
      <w:r>
        <w:t xml:space="preserve"> repository management, activity streams, wikis and more in a single UI to assist your open source projects.</w:t>
      </w:r>
    </w:p>
    <w:p w:rsidR="00EE1893" w:rsidRDefault="007848ED" w:rsidP="00EE1893">
      <w:hyperlink r:id="rId29" w:history="1">
        <w:r w:rsidR="00985F84" w:rsidRPr="00C175B0">
          <w:rPr>
            <w:rStyle w:val="a3"/>
            <w:rFonts w:hint="eastAsia"/>
          </w:rPr>
          <w:t>GitLab</w:t>
        </w:r>
      </w:hyperlink>
      <w:r w:rsidR="00985F84" w:rsidRPr="00985F84">
        <w:rPr>
          <w:rFonts w:hint="eastAsia"/>
        </w:rPr>
        <w:t xml:space="preserve"> - </w:t>
      </w:r>
      <w:r w:rsidR="00985F84" w:rsidRPr="00985F84">
        <w:rPr>
          <w:rFonts w:hint="eastAsia"/>
        </w:rPr>
        <w:t>このバグ</w:t>
      </w:r>
      <w:r w:rsidR="00C175B0">
        <w:rPr>
          <w:rFonts w:hint="eastAsia"/>
        </w:rPr>
        <w:t>トラキ</w:t>
      </w:r>
      <w:ins w:id="488" w:author="工内 隆" w:date="2018-09-04T11:37:00Z">
        <w:r w:rsidR="00476716">
          <w:rPr>
            <w:rFonts w:hint="eastAsia"/>
          </w:rPr>
          <w:t>ッ</w:t>
        </w:r>
      </w:ins>
      <w:r w:rsidR="00C175B0">
        <w:rPr>
          <w:rFonts w:hint="eastAsia"/>
        </w:rPr>
        <w:t xml:space="preserve">ング　</w:t>
      </w:r>
      <w:r w:rsidR="00985F84" w:rsidRPr="00985F84">
        <w:rPr>
          <w:rFonts w:hint="eastAsia"/>
        </w:rPr>
        <w:t>ツールは、</w:t>
      </w:r>
      <w:r w:rsidR="00C175B0">
        <w:rPr>
          <w:rFonts w:hint="eastAsia"/>
        </w:rPr>
        <w:t>イシュートラッキング</w:t>
      </w:r>
      <w:r w:rsidR="00985F84" w:rsidRPr="00985F84">
        <w:rPr>
          <w:rFonts w:hint="eastAsia"/>
        </w:rPr>
        <w:t>、コードレビュー、</w:t>
      </w:r>
      <w:proofErr w:type="spellStart"/>
      <w:r w:rsidR="00985F84" w:rsidRPr="00985F84">
        <w:rPr>
          <w:rFonts w:hint="eastAsia"/>
        </w:rPr>
        <w:t>Git</w:t>
      </w:r>
      <w:proofErr w:type="spellEnd"/>
      <w:r w:rsidR="00985F84" w:rsidRPr="00985F84">
        <w:rPr>
          <w:rFonts w:hint="eastAsia"/>
        </w:rPr>
        <w:t>リポジトリ管理、</w:t>
      </w:r>
      <w:r w:rsidR="00C175B0">
        <w:rPr>
          <w:rFonts w:hint="eastAsia"/>
        </w:rPr>
        <w:t>配信技術</w:t>
      </w:r>
      <w:r w:rsidR="00241F73">
        <w:rPr>
          <w:rFonts w:hint="eastAsia"/>
        </w:rPr>
        <w:t>である</w:t>
      </w:r>
      <w:r w:rsidR="00985F84" w:rsidRPr="00985F84">
        <w:rPr>
          <w:rFonts w:hint="eastAsia"/>
        </w:rPr>
        <w:t>アクティビティストリーム、</w:t>
      </w:r>
      <w:r w:rsidR="00985F84" w:rsidRPr="00985F84">
        <w:rPr>
          <w:rFonts w:hint="eastAsia"/>
        </w:rPr>
        <w:t>Wiki</w:t>
      </w:r>
      <w:r w:rsidR="00985F84" w:rsidRPr="00985F84">
        <w:rPr>
          <w:rFonts w:hint="eastAsia"/>
        </w:rPr>
        <w:t>などを</w:t>
      </w:r>
      <w:r w:rsidR="00241F73">
        <w:rPr>
          <w:rFonts w:hint="eastAsia"/>
        </w:rPr>
        <w:t>統合したツールで、</w:t>
      </w:r>
      <w:r w:rsidR="00985F84" w:rsidRPr="00985F84">
        <w:rPr>
          <w:rFonts w:hint="eastAsia"/>
        </w:rPr>
        <w:t>単一の</w:t>
      </w:r>
      <w:r w:rsidR="00985F84" w:rsidRPr="00985F84">
        <w:rPr>
          <w:rFonts w:hint="eastAsia"/>
        </w:rPr>
        <w:t>UI</w:t>
      </w:r>
      <w:r w:rsidR="00985F84" w:rsidRPr="00985F84">
        <w:rPr>
          <w:rFonts w:hint="eastAsia"/>
        </w:rPr>
        <w:t>で</w:t>
      </w:r>
      <w:r w:rsidR="00C175B0">
        <w:rPr>
          <w:rFonts w:hint="eastAsia"/>
        </w:rPr>
        <w:t>操作でき</w:t>
      </w:r>
      <w:r w:rsidR="00985F84" w:rsidRPr="00985F84">
        <w:rPr>
          <w:rFonts w:hint="eastAsia"/>
        </w:rPr>
        <w:t>、オープンソース</w:t>
      </w:r>
      <w:r w:rsidR="00C175B0">
        <w:rPr>
          <w:rFonts w:hint="eastAsia"/>
        </w:rPr>
        <w:t xml:space="preserve">　</w:t>
      </w:r>
      <w:r w:rsidR="00985F84" w:rsidRPr="00985F84">
        <w:rPr>
          <w:rFonts w:hint="eastAsia"/>
        </w:rPr>
        <w:t>プロジェクトを支援します。</w:t>
      </w:r>
    </w:p>
    <w:p w:rsidR="00985F84" w:rsidRDefault="00985F84" w:rsidP="00EE1893"/>
    <w:p w:rsidR="00EE1893" w:rsidRDefault="00EE1893" w:rsidP="00EE1893">
      <w:r>
        <w:t xml:space="preserve">JIRA – From </w:t>
      </w:r>
      <w:proofErr w:type="spellStart"/>
      <w:r>
        <w:t>Atlassian</w:t>
      </w:r>
      <w:proofErr w:type="spellEnd"/>
      <w:r>
        <w:t>, JIRA contains custom filters, developer tool integrations, customizable workflows and rich APIs to integrate JIRA with other applications.</w:t>
      </w:r>
    </w:p>
    <w:p w:rsidR="00C175B0" w:rsidRDefault="007848ED" w:rsidP="00EE1893">
      <w:hyperlink r:id="rId30" w:history="1">
        <w:r w:rsidR="00C175B0" w:rsidRPr="00C175B0">
          <w:rPr>
            <w:rStyle w:val="a3"/>
            <w:rFonts w:hint="eastAsia"/>
          </w:rPr>
          <w:t>JIRA</w:t>
        </w:r>
      </w:hyperlink>
      <w:r w:rsidR="00C175B0" w:rsidRPr="00C175B0">
        <w:rPr>
          <w:rFonts w:hint="eastAsia"/>
        </w:rPr>
        <w:t xml:space="preserve"> </w:t>
      </w:r>
      <w:r w:rsidR="00C175B0">
        <w:t>–</w:t>
      </w:r>
      <w:r w:rsidR="00C175B0" w:rsidRPr="00C175B0">
        <w:rPr>
          <w:rFonts w:hint="eastAsia"/>
        </w:rPr>
        <w:t xml:space="preserve"> </w:t>
      </w:r>
      <w:proofErr w:type="spellStart"/>
      <w:r w:rsidR="00C175B0" w:rsidRPr="00C175B0">
        <w:rPr>
          <w:rFonts w:hint="eastAsia"/>
        </w:rPr>
        <w:t>Atlassian</w:t>
      </w:r>
      <w:proofErr w:type="spellEnd"/>
      <w:r w:rsidR="00C175B0">
        <w:rPr>
          <w:rFonts w:hint="eastAsia"/>
        </w:rPr>
        <w:t>社の</w:t>
      </w:r>
      <w:r w:rsidR="00C175B0" w:rsidRPr="00C175B0">
        <w:rPr>
          <w:rFonts w:hint="eastAsia"/>
        </w:rPr>
        <w:t>JIRA</w:t>
      </w:r>
      <w:r w:rsidR="00C175B0" w:rsidRPr="00C175B0">
        <w:rPr>
          <w:rFonts w:hint="eastAsia"/>
        </w:rPr>
        <w:t>は</w:t>
      </w:r>
      <w:r w:rsidR="00C175B0">
        <w:rPr>
          <w:rFonts w:hint="eastAsia"/>
        </w:rPr>
        <w:t>、</w:t>
      </w:r>
      <w:r w:rsidR="00C175B0" w:rsidRPr="00C175B0">
        <w:rPr>
          <w:rFonts w:hint="eastAsia"/>
        </w:rPr>
        <w:t>カスタムフィルタ、開発者ツールの統合、カスタマイズ可能なワークフロー、</w:t>
      </w:r>
      <w:ins w:id="489" w:author="工内 隆" w:date="2018-09-04T11:39:00Z">
        <w:r w:rsidR="00476716" w:rsidRPr="00C175B0">
          <w:rPr>
            <w:rFonts w:hint="eastAsia"/>
          </w:rPr>
          <w:t>JIRA</w:t>
        </w:r>
        <w:r w:rsidR="00476716" w:rsidRPr="00C175B0">
          <w:rPr>
            <w:rFonts w:hint="eastAsia"/>
          </w:rPr>
          <w:t>を他のアプリケーションと統合することができ</w:t>
        </w:r>
      </w:ins>
      <w:ins w:id="490" w:author="工内 隆" w:date="2018-09-04T11:40:00Z">
        <w:r w:rsidR="00476716">
          <w:rPr>
            <w:rFonts w:hint="eastAsia"/>
          </w:rPr>
          <w:t>る</w:t>
        </w:r>
      </w:ins>
      <w:r w:rsidR="00C175B0" w:rsidRPr="00C175B0">
        <w:rPr>
          <w:rFonts w:hint="eastAsia"/>
        </w:rPr>
        <w:t>豊富な</w:t>
      </w:r>
      <w:r w:rsidR="00C175B0" w:rsidRPr="00C175B0">
        <w:rPr>
          <w:rFonts w:hint="eastAsia"/>
        </w:rPr>
        <w:t>API</w:t>
      </w:r>
      <w:del w:id="491" w:author="工内 隆" w:date="2018-09-04T11:38:00Z">
        <w:r w:rsidR="00C175B0" w:rsidDel="00476716">
          <w:rPr>
            <w:rFonts w:hint="eastAsia"/>
          </w:rPr>
          <w:delText>が</w:delText>
        </w:r>
      </w:del>
      <w:ins w:id="492" w:author="工内 隆" w:date="2018-09-04T11:38:00Z">
        <w:r w:rsidR="00476716">
          <w:rPr>
            <w:rFonts w:hint="eastAsia"/>
          </w:rPr>
          <w:t>を</w:t>
        </w:r>
      </w:ins>
      <w:r w:rsidR="00C175B0">
        <w:rPr>
          <w:rFonts w:hint="eastAsia"/>
        </w:rPr>
        <w:t>提供</w:t>
      </w:r>
      <w:ins w:id="493" w:author="工内 隆" w:date="2018-09-04T11:40:00Z">
        <w:r w:rsidR="00476716">
          <w:rPr>
            <w:rFonts w:hint="eastAsia"/>
          </w:rPr>
          <w:t>してい</w:t>
        </w:r>
      </w:ins>
      <w:del w:id="494" w:author="工内 隆" w:date="2018-09-04T11:40:00Z">
        <w:r w:rsidR="00C175B0" w:rsidDel="00476716">
          <w:rPr>
            <w:rFonts w:hint="eastAsia"/>
          </w:rPr>
          <w:delText>されており</w:delText>
        </w:r>
      </w:del>
      <w:del w:id="495" w:author="Date Masahiro" w:date="2018-09-06T10:49:00Z">
        <w:r w:rsidR="00C175B0" w:rsidDel="00B30FDC">
          <w:rPr>
            <w:rFonts w:hint="eastAsia"/>
          </w:rPr>
          <w:delText>、</w:delText>
        </w:r>
      </w:del>
      <w:del w:id="496" w:author="工内 隆" w:date="2018-09-04T11:39:00Z">
        <w:r w:rsidR="00C175B0" w:rsidRPr="00C175B0" w:rsidDel="00476716">
          <w:rPr>
            <w:rFonts w:hint="eastAsia"/>
          </w:rPr>
          <w:delText>JIRA</w:delText>
        </w:r>
        <w:r w:rsidR="00C175B0" w:rsidRPr="00C175B0" w:rsidDel="00476716">
          <w:rPr>
            <w:rFonts w:hint="eastAsia"/>
          </w:rPr>
          <w:delText>を他のアプリケーションと統合することができ</w:delText>
        </w:r>
      </w:del>
      <w:r w:rsidR="00C175B0" w:rsidRPr="00C175B0">
        <w:rPr>
          <w:rFonts w:hint="eastAsia"/>
        </w:rPr>
        <w:t>ます。</w:t>
      </w:r>
    </w:p>
    <w:p w:rsidR="00C175B0" w:rsidRDefault="00C175B0" w:rsidP="00EE1893"/>
    <w:p w:rsidR="00EE1893" w:rsidRDefault="00EE1893" w:rsidP="00EE1893">
      <w:r>
        <w:t>Archiving and release management</w:t>
      </w:r>
    </w:p>
    <w:p w:rsidR="00EE1893" w:rsidRDefault="00E9180F" w:rsidP="00EE1893">
      <w:r w:rsidRPr="00E9180F">
        <w:rPr>
          <w:rFonts w:hint="eastAsia"/>
        </w:rPr>
        <w:t>アーカイブ</w:t>
      </w:r>
      <w:r>
        <w:rPr>
          <w:rFonts w:hint="eastAsia"/>
        </w:rPr>
        <w:t>と</w:t>
      </w:r>
      <w:r w:rsidRPr="00E9180F">
        <w:rPr>
          <w:rFonts w:hint="eastAsia"/>
        </w:rPr>
        <w:t>リリース管理</w:t>
      </w:r>
    </w:p>
    <w:p w:rsidR="00E9180F" w:rsidRDefault="00E9180F" w:rsidP="00EE1893"/>
    <w:p w:rsidR="00EE1893" w:rsidRDefault="00EE1893" w:rsidP="00EE1893">
      <w:proofErr w:type="spellStart"/>
      <w:r>
        <w:t>Artifactory</w:t>
      </w:r>
      <w:proofErr w:type="spellEnd"/>
      <w:r>
        <w:t xml:space="preserve"> – Also from </w:t>
      </w:r>
      <w:proofErr w:type="spellStart"/>
      <w:r>
        <w:t>JFrog</w:t>
      </w:r>
      <w:proofErr w:type="spellEnd"/>
      <w:r>
        <w:t xml:space="preserve">, </w:t>
      </w:r>
      <w:proofErr w:type="spellStart"/>
      <w:r>
        <w:t>Artifactory</w:t>
      </w:r>
      <w:proofErr w:type="spellEnd"/>
      <w:r>
        <w:t xml:space="preserve"> is a repository manager which supports software packages created in any code language. It integrates with all major </w:t>
      </w:r>
      <w:proofErr w:type="spellStart"/>
      <w:r>
        <w:t>DevOps</w:t>
      </w:r>
      <w:proofErr w:type="spellEnd"/>
      <w:r>
        <w:t xml:space="preserve"> and continuous integration and continuous deploymen</w:t>
      </w:r>
      <w:r w:rsidR="00E9180F">
        <w:rPr>
          <w:rFonts w:hint="eastAsia"/>
        </w:rPr>
        <w:t>t</w:t>
      </w:r>
      <w:r w:rsidR="00E9180F">
        <w:t xml:space="preserve"> tools.</w:t>
      </w:r>
    </w:p>
    <w:p w:rsidR="00E9180F" w:rsidRDefault="007848ED" w:rsidP="00EE1893">
      <w:hyperlink r:id="rId31" w:history="1">
        <w:r w:rsidR="00E9180F" w:rsidRPr="00E9180F">
          <w:rPr>
            <w:rStyle w:val="a3"/>
            <w:rFonts w:hint="eastAsia"/>
          </w:rPr>
          <w:t>Artifactory</w:t>
        </w:r>
      </w:hyperlink>
      <w:r w:rsidR="00E9180F" w:rsidRPr="00E9180F">
        <w:rPr>
          <w:rFonts w:hint="eastAsia"/>
        </w:rPr>
        <w:t xml:space="preserve"> - </w:t>
      </w:r>
      <w:proofErr w:type="spellStart"/>
      <w:r w:rsidR="00E9180F" w:rsidRPr="00E9180F">
        <w:rPr>
          <w:rFonts w:hint="eastAsia"/>
        </w:rPr>
        <w:t>JFrog</w:t>
      </w:r>
      <w:proofErr w:type="spellEnd"/>
      <w:r w:rsidR="00E9180F">
        <w:rPr>
          <w:rFonts w:hint="eastAsia"/>
        </w:rPr>
        <w:t>社の</w:t>
      </w:r>
      <w:proofErr w:type="spellStart"/>
      <w:r w:rsidR="00E9180F" w:rsidRPr="00E9180F">
        <w:rPr>
          <w:rFonts w:hint="eastAsia"/>
        </w:rPr>
        <w:t>Artifactory</w:t>
      </w:r>
      <w:proofErr w:type="spellEnd"/>
      <w:r w:rsidR="00E9180F" w:rsidRPr="00E9180F">
        <w:rPr>
          <w:rFonts w:hint="eastAsia"/>
        </w:rPr>
        <w:t>は</w:t>
      </w:r>
      <w:r w:rsidR="00E9180F">
        <w:rPr>
          <w:rFonts w:hint="eastAsia"/>
        </w:rPr>
        <w:t>いかなる</w:t>
      </w:r>
      <w:ins w:id="497" w:author="工内 隆" w:date="2018-09-04T11:42:00Z">
        <w:r w:rsidR="005F4CCB">
          <w:rPr>
            <w:rFonts w:hint="eastAsia"/>
          </w:rPr>
          <w:t>コード</w:t>
        </w:r>
      </w:ins>
      <w:r w:rsidR="00E9180F">
        <w:rPr>
          <w:rFonts w:hint="eastAsia"/>
        </w:rPr>
        <w:t>言語で</w:t>
      </w:r>
      <w:r w:rsidR="00E9180F" w:rsidRPr="00E9180F">
        <w:rPr>
          <w:rFonts w:hint="eastAsia"/>
        </w:rPr>
        <w:t>作成されたソフトウェアパッケージ</w:t>
      </w:r>
      <w:r w:rsidR="00E9180F">
        <w:rPr>
          <w:rFonts w:hint="eastAsia"/>
        </w:rPr>
        <w:t>でも</w:t>
      </w:r>
      <w:r w:rsidR="00E9180F" w:rsidRPr="00E9180F">
        <w:rPr>
          <w:rFonts w:hint="eastAsia"/>
        </w:rPr>
        <w:t>サポート</w:t>
      </w:r>
      <w:r w:rsidR="00E9180F">
        <w:rPr>
          <w:rFonts w:hint="eastAsia"/>
        </w:rPr>
        <w:t>可能な</w:t>
      </w:r>
      <w:r w:rsidR="00E9180F" w:rsidRPr="00E9180F">
        <w:rPr>
          <w:rFonts w:hint="eastAsia"/>
        </w:rPr>
        <w:t>リポジトリマネージャ</w:t>
      </w:r>
      <w:r w:rsidR="00E9180F">
        <w:rPr>
          <w:rFonts w:hint="eastAsia"/>
        </w:rPr>
        <w:t>ー</w:t>
      </w:r>
      <w:r w:rsidR="00E9180F" w:rsidRPr="00E9180F">
        <w:rPr>
          <w:rFonts w:hint="eastAsia"/>
        </w:rPr>
        <w:t>です。</w:t>
      </w:r>
      <w:r w:rsidR="00E9180F" w:rsidRPr="00E9180F">
        <w:rPr>
          <w:rFonts w:hint="eastAsia"/>
        </w:rPr>
        <w:t xml:space="preserve"> </w:t>
      </w:r>
      <w:r w:rsidR="00E9180F" w:rsidRPr="00E9180F">
        <w:rPr>
          <w:rFonts w:hint="eastAsia"/>
        </w:rPr>
        <w:t>すべての主要な</w:t>
      </w:r>
      <w:proofErr w:type="spellStart"/>
      <w:r w:rsidR="00E9180F" w:rsidRPr="00E9180F">
        <w:t>DevOps</w:t>
      </w:r>
      <w:proofErr w:type="spellEnd"/>
      <w:r w:rsidR="00E9180F">
        <w:rPr>
          <w:rFonts w:hint="eastAsia"/>
        </w:rPr>
        <w:t>、</w:t>
      </w:r>
      <w:ins w:id="498" w:author="工内 隆" w:date="2018-09-04T11:44:00Z">
        <w:r w:rsidR="005F4CCB">
          <w:rPr>
            <w:rFonts w:hint="eastAsia"/>
          </w:rPr>
          <w:t>およ</w:t>
        </w:r>
      </w:ins>
      <w:del w:id="499" w:author="工内 隆" w:date="2018-09-04T11:44:00Z">
        <w:r w:rsidR="0011631C" w:rsidDel="005F4CCB">
          <w:rPr>
            <w:rFonts w:hint="eastAsia"/>
          </w:rPr>
          <w:delText>及</w:delText>
        </w:r>
      </w:del>
      <w:r w:rsidR="0011631C">
        <w:rPr>
          <w:rFonts w:hint="eastAsia"/>
        </w:rPr>
        <w:t>び</w:t>
      </w:r>
      <w:ins w:id="500" w:author="工内 隆" w:date="2018-09-04T11:44:00Z">
        <w:r w:rsidR="005F4CCB">
          <w:rPr>
            <w:rFonts w:hint="eastAsia"/>
          </w:rPr>
          <w:t>、</w:t>
        </w:r>
      </w:ins>
      <w:r w:rsidR="00E9180F">
        <w:rPr>
          <w:rFonts w:hint="eastAsia"/>
        </w:rPr>
        <w:t>継続的インテグレーション</w:t>
      </w:r>
      <w:ins w:id="501" w:author="工内 隆" w:date="2018-09-04T11:44:00Z">
        <w:r w:rsidR="005F4CCB">
          <w:rPr>
            <w:rFonts w:hint="eastAsia"/>
          </w:rPr>
          <w:t>・</w:t>
        </w:r>
      </w:ins>
      <w:ins w:id="502" w:author="Date Masahiro" w:date="2018-09-06T10:56:00Z">
        <w:r w:rsidR="00897B6F">
          <w:rPr>
            <w:rFonts w:hint="eastAsia"/>
          </w:rPr>
          <w:t>継続的デリバリー</w:t>
        </w:r>
        <w:r w:rsidR="00897B6F">
          <w:rPr>
            <w:rFonts w:hint="eastAsia"/>
          </w:rPr>
          <w:t xml:space="preserve"> (CI/CD)</w:t>
        </w:r>
      </w:ins>
      <w:ins w:id="503" w:author="工内 隆" w:date="2018-09-04T11:44:00Z">
        <w:del w:id="504" w:author="Date Masahiro" w:date="2018-09-06T10:56:00Z">
          <w:r w:rsidR="005F4CCB" w:rsidDel="00897B6F">
            <w:rPr>
              <w:rFonts w:hint="eastAsia"/>
            </w:rPr>
            <w:delText>デプロイメント</w:delText>
          </w:r>
        </w:del>
      </w:ins>
      <w:del w:id="505" w:author="工内 隆" w:date="2018-09-04T11:45:00Z">
        <w:r w:rsidR="0011631C" w:rsidDel="005F4CCB">
          <w:rPr>
            <w:rFonts w:hint="eastAsia"/>
          </w:rPr>
          <w:delText>、デリバリー</w:delText>
        </w:r>
        <w:r w:rsidR="00E9180F" w:rsidDel="005F4CCB">
          <w:rPr>
            <w:rFonts w:hint="eastAsia"/>
          </w:rPr>
          <w:delText xml:space="preserve">　</w:delText>
        </w:r>
      </w:del>
      <w:r w:rsidR="00E9180F">
        <w:rPr>
          <w:rFonts w:hint="eastAsia"/>
        </w:rPr>
        <w:t>ツールと</w:t>
      </w:r>
      <w:r w:rsidR="00F134EB">
        <w:rPr>
          <w:rFonts w:hint="eastAsia"/>
        </w:rPr>
        <w:t>統合化</w:t>
      </w:r>
      <w:ins w:id="506" w:author="Date Masahiro" w:date="2018-09-06T10:58:00Z">
        <w:r w:rsidR="00897B6F">
          <w:rPr>
            <w:rFonts w:hint="eastAsia"/>
          </w:rPr>
          <w:t>できます</w:t>
        </w:r>
      </w:ins>
      <w:del w:id="507" w:author="Date Masahiro" w:date="2018-09-06T10:58:00Z">
        <w:r w:rsidR="00F134EB" w:rsidDel="00897B6F">
          <w:rPr>
            <w:rFonts w:hint="eastAsia"/>
          </w:rPr>
          <w:delText>され</w:delText>
        </w:r>
      </w:del>
      <w:del w:id="508" w:author="工内 隆" w:date="2018-09-04T11:45:00Z">
        <w:r w:rsidR="00F134EB" w:rsidDel="005F4CCB">
          <w:rPr>
            <w:rFonts w:hint="eastAsia"/>
          </w:rPr>
          <w:delText>てい</w:delText>
        </w:r>
      </w:del>
      <w:del w:id="509" w:author="Date Masahiro" w:date="2018-09-06T10:58:00Z">
        <w:r w:rsidR="00F134EB" w:rsidDel="00897B6F">
          <w:rPr>
            <w:rFonts w:hint="eastAsia"/>
          </w:rPr>
          <w:delText>ます</w:delText>
        </w:r>
      </w:del>
      <w:r w:rsidR="00F134EB">
        <w:rPr>
          <w:rFonts w:hint="eastAsia"/>
        </w:rPr>
        <w:t>。</w:t>
      </w:r>
    </w:p>
    <w:p w:rsidR="00E9180F" w:rsidRPr="0011631C" w:rsidRDefault="00E9180F" w:rsidP="00EE1893"/>
    <w:p w:rsidR="00EE1893" w:rsidRDefault="00EE1893" w:rsidP="00EE1893">
      <w:proofErr w:type="spellStart"/>
      <w:r>
        <w:t>Bintray</w:t>
      </w:r>
      <w:proofErr w:type="spellEnd"/>
      <w:r>
        <w:t xml:space="preserve"> – An archiving tool from </w:t>
      </w:r>
      <w:proofErr w:type="spellStart"/>
      <w:r>
        <w:t>JFrog</w:t>
      </w:r>
      <w:proofErr w:type="spellEnd"/>
      <w:r>
        <w:t xml:space="preserve"> that allows companies to publish their code release archives to maintain storage for older and larger files.</w:t>
      </w:r>
    </w:p>
    <w:p w:rsidR="00EE1893" w:rsidRDefault="007848ED" w:rsidP="00EE1893">
      <w:hyperlink r:id="rId32" w:history="1">
        <w:r w:rsidR="00F134EB" w:rsidRPr="00F134EB">
          <w:rPr>
            <w:rStyle w:val="a3"/>
            <w:rFonts w:hint="eastAsia"/>
          </w:rPr>
          <w:t>Bintray</w:t>
        </w:r>
      </w:hyperlink>
      <w:r w:rsidR="00F134EB" w:rsidRPr="00F134EB">
        <w:rPr>
          <w:rFonts w:hint="eastAsia"/>
        </w:rPr>
        <w:t xml:space="preserve"> - </w:t>
      </w:r>
      <w:proofErr w:type="spellStart"/>
      <w:r w:rsidR="00F134EB" w:rsidRPr="00F134EB">
        <w:rPr>
          <w:rFonts w:hint="eastAsia"/>
        </w:rPr>
        <w:t>JFrog</w:t>
      </w:r>
      <w:proofErr w:type="spellEnd"/>
      <w:r w:rsidR="00F134EB">
        <w:rPr>
          <w:rFonts w:hint="eastAsia"/>
        </w:rPr>
        <w:t>社の</w:t>
      </w:r>
      <w:r w:rsidR="00F134EB" w:rsidRPr="00F134EB">
        <w:rPr>
          <w:rFonts w:hint="eastAsia"/>
        </w:rPr>
        <w:t>アーカイブツールで、コードリリース</w:t>
      </w:r>
      <w:r w:rsidR="00F134EB">
        <w:rPr>
          <w:rFonts w:hint="eastAsia"/>
        </w:rPr>
        <w:t>の</w:t>
      </w:r>
      <w:r w:rsidR="00F134EB" w:rsidRPr="00F134EB">
        <w:rPr>
          <w:rFonts w:hint="eastAsia"/>
        </w:rPr>
        <w:t>アーカイブを公開</w:t>
      </w:r>
      <w:r w:rsidR="0011631C">
        <w:rPr>
          <w:rFonts w:hint="eastAsia"/>
        </w:rPr>
        <w:t>す</w:t>
      </w:r>
      <w:ins w:id="510" w:author="工内 隆" w:date="2018-09-04T11:46:00Z">
        <w:r w:rsidR="005F4CCB">
          <w:rPr>
            <w:rFonts w:hint="eastAsia"/>
          </w:rPr>
          <w:t>る</w:t>
        </w:r>
      </w:ins>
      <w:ins w:id="511" w:author="工内 隆" w:date="2018-09-04T11:52:00Z">
        <w:del w:id="512" w:author="Date Masahiro" w:date="2018-09-06T10:58:00Z">
          <w:r w:rsidR="004A5373" w:rsidDel="00897B6F">
            <w:rPr>
              <w:rFonts w:hint="eastAsia"/>
            </w:rPr>
            <w:delText>≪</w:delText>
          </w:r>
        </w:del>
      </w:ins>
      <w:ins w:id="513" w:author="工内 隆" w:date="2018-09-04T11:53:00Z">
        <w:del w:id="514" w:author="Date Masahiro" w:date="2018-09-06T10:58:00Z">
          <w:r w:rsidR="00CA1DF4" w:rsidDel="00897B6F">
            <w:rPr>
              <w:rFonts w:hint="eastAsia"/>
            </w:rPr>
            <w:delText>「</w:delText>
          </w:r>
        </w:del>
      </w:ins>
      <w:ins w:id="515" w:author="工内 隆" w:date="2018-09-04T11:52:00Z">
        <w:del w:id="516" w:author="Date Masahiro" w:date="2018-09-06T10:58:00Z">
          <w:r w:rsidR="00CA1DF4" w:rsidDel="00897B6F">
            <w:rPr>
              <w:rFonts w:hint="eastAsia"/>
            </w:rPr>
            <w:delText>外</w:delText>
          </w:r>
        </w:del>
      </w:ins>
      <w:ins w:id="517" w:author="工内 隆" w:date="2018-09-04T14:19:00Z">
        <w:del w:id="518" w:author="Date Masahiro" w:date="2018-09-06T10:58:00Z">
          <w:r w:rsidR="00623005" w:rsidDel="00897B6F">
            <w:rPr>
              <w:rFonts w:hint="eastAsia"/>
            </w:rPr>
            <w:delText>に</w:delText>
          </w:r>
        </w:del>
      </w:ins>
      <w:ins w:id="519" w:author="工内 隆" w:date="2018-09-04T11:53:00Z">
        <w:del w:id="520" w:author="Date Masahiro" w:date="2018-09-06T10:58:00Z">
          <w:r w:rsidR="00CA1DF4" w:rsidDel="00897B6F">
            <w:rPr>
              <w:rFonts w:hint="eastAsia"/>
            </w:rPr>
            <w:delText>出</w:delText>
          </w:r>
        </w:del>
      </w:ins>
      <w:ins w:id="521" w:author="工内 隆" w:date="2018-09-04T14:19:00Z">
        <w:del w:id="522" w:author="Date Masahiro" w:date="2018-09-06T10:58:00Z">
          <w:r w:rsidR="005636C9" w:rsidDel="00897B6F">
            <w:rPr>
              <w:rFonts w:hint="eastAsia"/>
            </w:rPr>
            <w:delText>す</w:delText>
          </w:r>
        </w:del>
      </w:ins>
      <w:ins w:id="523" w:author="工内 隆" w:date="2018-09-04T11:53:00Z">
        <w:del w:id="524" w:author="Date Masahiro" w:date="2018-09-06T10:58:00Z">
          <w:r w:rsidR="00CA1DF4" w:rsidDel="00897B6F">
            <w:rPr>
              <w:rFonts w:hint="eastAsia"/>
            </w:rPr>
            <w:delText>」みたいな？≫</w:delText>
          </w:r>
        </w:del>
      </w:ins>
      <w:del w:id="525" w:author="工内 隆" w:date="2018-09-04T11:46:00Z">
        <w:r w:rsidR="0011631C" w:rsidDel="005F4CCB">
          <w:rPr>
            <w:rFonts w:hint="eastAsia"/>
          </w:rPr>
          <w:delText>ろ</w:delText>
        </w:r>
      </w:del>
      <w:r w:rsidR="0011631C">
        <w:rPr>
          <w:rFonts w:hint="eastAsia"/>
        </w:rPr>
        <w:t>ことにより</w:t>
      </w:r>
      <w:r w:rsidR="00F134EB" w:rsidRPr="00F134EB">
        <w:rPr>
          <w:rFonts w:hint="eastAsia"/>
        </w:rPr>
        <w:t>、</w:t>
      </w:r>
      <w:ins w:id="526" w:author="工内 隆" w:date="2018-09-04T11:47:00Z">
        <w:r w:rsidR="005F4CCB">
          <w:rPr>
            <w:rFonts w:hint="eastAsia"/>
          </w:rPr>
          <w:t>古くて</w:t>
        </w:r>
      </w:ins>
      <w:del w:id="527" w:author="工内 隆" w:date="2018-09-04T11:47:00Z">
        <w:r w:rsidR="00F134EB" w:rsidDel="005F4CCB">
          <w:rPr>
            <w:rFonts w:hint="eastAsia"/>
          </w:rPr>
          <w:delText>過去の</w:delText>
        </w:r>
      </w:del>
      <w:r w:rsidR="00F134EB">
        <w:rPr>
          <w:rFonts w:hint="eastAsia"/>
        </w:rPr>
        <w:t>大きな</w:t>
      </w:r>
      <w:r w:rsidR="00F134EB" w:rsidRPr="00F134EB">
        <w:rPr>
          <w:rFonts w:hint="eastAsia"/>
        </w:rPr>
        <w:t>ファイル</w:t>
      </w:r>
      <w:r w:rsidR="00F134EB">
        <w:rPr>
          <w:rFonts w:hint="eastAsia"/>
        </w:rPr>
        <w:t>のための</w:t>
      </w:r>
      <w:r w:rsidR="00F134EB" w:rsidRPr="00F134EB">
        <w:rPr>
          <w:rFonts w:hint="eastAsia"/>
        </w:rPr>
        <w:t>ストレージを</w:t>
      </w:r>
      <w:ins w:id="528" w:author="工内 隆" w:date="2018-09-04T11:47:00Z">
        <w:r w:rsidR="005F4CCB">
          <w:rPr>
            <w:rFonts w:hint="eastAsia"/>
          </w:rPr>
          <w:t>維持・管理</w:t>
        </w:r>
      </w:ins>
      <w:del w:id="529" w:author="工内 隆" w:date="2018-09-04T11:47:00Z">
        <w:r w:rsidR="00F134EB" w:rsidDel="005F4CCB">
          <w:rPr>
            <w:rFonts w:hint="eastAsia"/>
          </w:rPr>
          <w:delText>確保</w:delText>
        </w:r>
        <w:r w:rsidR="00F134EB" w:rsidRPr="00F134EB" w:rsidDel="005F4CCB">
          <w:rPr>
            <w:rFonts w:hint="eastAsia"/>
          </w:rPr>
          <w:delText>することが</w:delText>
        </w:r>
      </w:del>
      <w:r w:rsidR="00F134EB" w:rsidRPr="00F134EB">
        <w:rPr>
          <w:rFonts w:hint="eastAsia"/>
        </w:rPr>
        <w:t>でき</w:t>
      </w:r>
      <w:r w:rsidR="0011631C">
        <w:rPr>
          <w:rFonts w:hint="eastAsia"/>
        </w:rPr>
        <w:t>るようにします</w:t>
      </w:r>
      <w:r w:rsidR="00F134EB" w:rsidRPr="00F134EB">
        <w:rPr>
          <w:rFonts w:hint="eastAsia"/>
        </w:rPr>
        <w:t>。</w:t>
      </w:r>
    </w:p>
    <w:p w:rsidR="00F134EB" w:rsidRDefault="00F134EB" w:rsidP="00EE1893"/>
    <w:p w:rsidR="00EE1893" w:rsidRDefault="00EE1893" w:rsidP="00EE1893">
      <w:proofErr w:type="spellStart"/>
      <w:r>
        <w:t>Docker</w:t>
      </w:r>
      <w:proofErr w:type="spellEnd"/>
      <w:r>
        <w:t xml:space="preserve"> Hub – A cloud-based registry service which allows users to link to code repositories and build and test their images. It also stores manually-pushed images and links to </w:t>
      </w:r>
      <w:proofErr w:type="spellStart"/>
      <w:r>
        <w:t>Docker</w:t>
      </w:r>
      <w:proofErr w:type="spellEnd"/>
      <w:r>
        <w:t xml:space="preserve"> Cloud so users can deploy images to project hosts. </w:t>
      </w:r>
      <w:proofErr w:type="spellStart"/>
      <w:r>
        <w:t>Docker</w:t>
      </w:r>
      <w:proofErr w:type="spellEnd"/>
      <w:r>
        <w:t xml:space="preserve"> Hub is a centralized resource for container image discovery, distribution and change management, collaboration and workflow automation throughout the development pipeline.</w:t>
      </w:r>
    </w:p>
    <w:p w:rsidR="00F134EB" w:rsidRDefault="007848ED" w:rsidP="00EE1893">
      <w:hyperlink r:id="rId33" w:history="1">
        <w:r w:rsidR="00F134EB" w:rsidRPr="00F134EB">
          <w:rPr>
            <w:rStyle w:val="a3"/>
            <w:rFonts w:hint="eastAsia"/>
          </w:rPr>
          <w:t>Docker Hub</w:t>
        </w:r>
      </w:hyperlink>
      <w:r w:rsidR="00F134EB" w:rsidRPr="00F134EB">
        <w:rPr>
          <w:rFonts w:hint="eastAsia"/>
        </w:rPr>
        <w:t xml:space="preserve"> - </w:t>
      </w:r>
      <w:r w:rsidR="00F134EB" w:rsidRPr="00F134EB">
        <w:rPr>
          <w:rFonts w:hint="eastAsia"/>
        </w:rPr>
        <w:t>ユーザーがコードリポジトリにリンクし、</w:t>
      </w:r>
      <w:proofErr w:type="spellStart"/>
      <w:r w:rsidR="001E54E9">
        <w:rPr>
          <w:rFonts w:hint="eastAsia"/>
        </w:rPr>
        <w:t>Docker</w:t>
      </w:r>
      <w:proofErr w:type="spellEnd"/>
      <w:r w:rsidR="001E54E9">
        <w:rPr>
          <w:rFonts w:hint="eastAsia"/>
        </w:rPr>
        <w:t>のイメージ</w:t>
      </w:r>
      <w:r w:rsidR="00F134EB" w:rsidRPr="00F134EB">
        <w:rPr>
          <w:rFonts w:hint="eastAsia"/>
        </w:rPr>
        <w:t>を構築し</w:t>
      </w:r>
      <w:r w:rsidR="001E54E9">
        <w:rPr>
          <w:rFonts w:hint="eastAsia"/>
        </w:rPr>
        <w:t>、</w:t>
      </w:r>
      <w:r w:rsidR="00F134EB" w:rsidRPr="00F134EB">
        <w:rPr>
          <w:rFonts w:hint="eastAsia"/>
        </w:rPr>
        <w:lastRenderedPageBreak/>
        <w:t>テスト</w:t>
      </w:r>
      <w:r w:rsidR="001E54E9">
        <w:rPr>
          <w:rFonts w:hint="eastAsia"/>
        </w:rPr>
        <w:t>が</w:t>
      </w:r>
      <w:r w:rsidR="00F134EB" w:rsidRPr="00F134EB">
        <w:rPr>
          <w:rFonts w:hint="eastAsia"/>
        </w:rPr>
        <w:t>できるクラウドベースのレジストリサービス</w:t>
      </w:r>
      <w:r w:rsidR="001E54E9">
        <w:rPr>
          <w:rFonts w:hint="eastAsia"/>
        </w:rPr>
        <w:t>です</w:t>
      </w:r>
      <w:r w:rsidR="00F134EB" w:rsidRPr="00F134EB">
        <w:rPr>
          <w:rFonts w:hint="eastAsia"/>
        </w:rPr>
        <w:t>。</w:t>
      </w:r>
      <w:r w:rsidR="00F134EB" w:rsidRPr="00F134EB">
        <w:rPr>
          <w:rFonts w:hint="eastAsia"/>
        </w:rPr>
        <w:t xml:space="preserve"> </w:t>
      </w:r>
      <w:r w:rsidR="00F134EB" w:rsidRPr="00F134EB">
        <w:rPr>
          <w:rFonts w:hint="eastAsia"/>
        </w:rPr>
        <w:t>また、手動で</w:t>
      </w:r>
      <w:r w:rsidR="00DA2E4C">
        <w:rPr>
          <w:rFonts w:hint="eastAsia"/>
        </w:rPr>
        <w:t>、</w:t>
      </w:r>
      <w:ins w:id="530" w:author="工内 隆" w:date="2018-09-04T11:54:00Z">
        <w:r w:rsidR="00CA1DF4">
          <w:rPr>
            <w:rFonts w:hint="eastAsia"/>
          </w:rPr>
          <w:t>プッシュ</w:t>
        </w:r>
      </w:ins>
      <w:del w:id="531" w:author="工内 隆" w:date="2018-09-04T11:54:00Z">
        <w:r w:rsidR="00DA2E4C" w:rsidDel="00CA1DF4">
          <w:rPr>
            <w:rFonts w:hint="eastAsia"/>
          </w:rPr>
          <w:delText>「</w:delText>
        </w:r>
        <w:r w:rsidR="00DA2E4C" w:rsidDel="00CA1DF4">
          <w:rPr>
            <w:rFonts w:hint="eastAsia"/>
          </w:rPr>
          <w:delText>Push</w:delText>
        </w:r>
        <w:r w:rsidR="00DA2E4C" w:rsidDel="00CA1DF4">
          <w:rPr>
            <w:rFonts w:hint="eastAsia"/>
          </w:rPr>
          <w:delText>」</w:delText>
        </w:r>
      </w:del>
      <w:r w:rsidR="00DA2E4C">
        <w:rPr>
          <w:rFonts w:hint="eastAsia"/>
        </w:rPr>
        <w:t>した</w:t>
      </w:r>
      <w:r w:rsidR="001E54E9">
        <w:rPr>
          <w:rFonts w:hint="eastAsia"/>
        </w:rPr>
        <w:t>イメージや</w:t>
      </w:r>
      <w:hyperlink r:id="rId34" w:history="1">
        <w:r w:rsidR="00F134EB" w:rsidRPr="00F134EB">
          <w:rPr>
            <w:rStyle w:val="a3"/>
            <w:rFonts w:hint="eastAsia"/>
          </w:rPr>
          <w:t>Docker Cloud</w:t>
        </w:r>
      </w:hyperlink>
      <w:r w:rsidR="00F134EB" w:rsidRPr="00F134EB">
        <w:rPr>
          <w:rFonts w:hint="eastAsia"/>
        </w:rPr>
        <w:t>へのリンクも格納</w:t>
      </w:r>
      <w:r w:rsidR="001E54E9">
        <w:rPr>
          <w:rFonts w:hint="eastAsia"/>
        </w:rPr>
        <w:t>できるので</w:t>
      </w:r>
      <w:r w:rsidR="00F134EB" w:rsidRPr="00F134EB">
        <w:rPr>
          <w:rFonts w:hint="eastAsia"/>
        </w:rPr>
        <w:t>、ユーザーは</w:t>
      </w:r>
      <w:r w:rsidR="001E54E9">
        <w:rPr>
          <w:rFonts w:hint="eastAsia"/>
        </w:rPr>
        <w:t>イメージ</w:t>
      </w:r>
      <w:r w:rsidR="00F134EB" w:rsidRPr="00F134EB">
        <w:rPr>
          <w:rFonts w:hint="eastAsia"/>
        </w:rPr>
        <w:t>をプロジェクトホストに展開できます。</w:t>
      </w:r>
      <w:r w:rsidR="00F134EB" w:rsidRPr="00F134EB">
        <w:rPr>
          <w:rFonts w:hint="eastAsia"/>
        </w:rPr>
        <w:t xml:space="preserve"> </w:t>
      </w:r>
      <w:proofErr w:type="spellStart"/>
      <w:r w:rsidR="00F134EB" w:rsidRPr="00F134EB">
        <w:rPr>
          <w:rFonts w:hint="eastAsia"/>
        </w:rPr>
        <w:t>Docker</w:t>
      </w:r>
      <w:proofErr w:type="spellEnd"/>
      <w:r w:rsidR="00F134EB" w:rsidRPr="00F134EB">
        <w:rPr>
          <w:rFonts w:hint="eastAsia"/>
        </w:rPr>
        <w:t xml:space="preserve"> Hub</w:t>
      </w:r>
      <w:r w:rsidR="00F134EB" w:rsidRPr="00F134EB">
        <w:rPr>
          <w:rFonts w:hint="eastAsia"/>
        </w:rPr>
        <w:t>は、コンテナイメージの</w:t>
      </w:r>
      <w:r w:rsidR="00DA2E4C">
        <w:rPr>
          <w:rFonts w:hint="eastAsia"/>
        </w:rPr>
        <w:t>検出</w:t>
      </w:r>
      <w:r w:rsidR="00F134EB" w:rsidRPr="00F134EB">
        <w:rPr>
          <w:rFonts w:hint="eastAsia"/>
        </w:rPr>
        <w:t>、配布および変更管理、コラボレーション、ワークフローの自動化</w:t>
      </w:r>
      <w:r w:rsidR="00DA2E4C">
        <w:rPr>
          <w:rFonts w:hint="eastAsia"/>
        </w:rPr>
        <w:t>のすべて</w:t>
      </w:r>
      <w:r w:rsidR="00F134EB" w:rsidRPr="00F134EB">
        <w:rPr>
          <w:rFonts w:hint="eastAsia"/>
        </w:rPr>
        <w:t>を一元化した開発パイプライン</w:t>
      </w:r>
      <w:r w:rsidR="00DA2E4C">
        <w:rPr>
          <w:rFonts w:hint="eastAsia"/>
        </w:rPr>
        <w:t>の中心となるツールです。</w:t>
      </w:r>
      <w:r w:rsidR="00F134EB" w:rsidRPr="00F134EB">
        <w:rPr>
          <w:rFonts w:hint="eastAsia"/>
        </w:rPr>
        <w:t>です。</w:t>
      </w:r>
    </w:p>
    <w:p w:rsidR="00EE1893" w:rsidRDefault="00EE1893" w:rsidP="00EE1893"/>
    <w:p w:rsidR="00EE1893" w:rsidRDefault="00EE1893" w:rsidP="00EE1893">
      <w:proofErr w:type="spellStart"/>
      <w:r>
        <w:t>github</w:t>
      </w:r>
      <w:proofErr w:type="spellEnd"/>
      <w:r>
        <w:t xml:space="preserve">-release – The built in functionality part of </w:t>
      </w:r>
      <w:proofErr w:type="spellStart"/>
      <w:r>
        <w:t>GitHub</w:t>
      </w:r>
      <w:proofErr w:type="spellEnd"/>
      <w:r>
        <w:t xml:space="preserve"> which lets users package and edit releases of projects on </w:t>
      </w:r>
      <w:proofErr w:type="spellStart"/>
      <w:r>
        <w:t>GitHub</w:t>
      </w:r>
      <w:proofErr w:type="spellEnd"/>
      <w:r>
        <w:t xml:space="preserve"> so they are available for use by other community members.</w:t>
      </w:r>
    </w:p>
    <w:p w:rsidR="00EE1893" w:rsidRDefault="007848ED" w:rsidP="00EE1893">
      <w:hyperlink r:id="rId35" w:history="1">
        <w:r w:rsidR="00DA2E4C" w:rsidRPr="00DA2E4C">
          <w:rPr>
            <w:rStyle w:val="a3"/>
            <w:rFonts w:hint="eastAsia"/>
          </w:rPr>
          <w:t>github-release</w:t>
        </w:r>
      </w:hyperlink>
      <w:r w:rsidR="00DA2E4C" w:rsidRPr="00DA2E4C">
        <w:rPr>
          <w:rFonts w:hint="eastAsia"/>
        </w:rPr>
        <w:t xml:space="preserve"> </w:t>
      </w:r>
      <w:r w:rsidR="00DA2E4C">
        <w:t>–</w:t>
      </w:r>
      <w:r w:rsidR="00DA2E4C" w:rsidRPr="00DA2E4C">
        <w:rPr>
          <w:rFonts w:hint="eastAsia"/>
        </w:rPr>
        <w:t xml:space="preserve"> </w:t>
      </w:r>
      <w:proofErr w:type="spellStart"/>
      <w:r w:rsidR="00DA2E4C" w:rsidRPr="00DA2E4C">
        <w:rPr>
          <w:rFonts w:hint="eastAsia"/>
        </w:rPr>
        <w:t>GitHub</w:t>
      </w:r>
      <w:proofErr w:type="spellEnd"/>
      <w:r w:rsidR="00DA2E4C">
        <w:rPr>
          <w:rFonts w:hint="eastAsia"/>
        </w:rPr>
        <w:t>の</w:t>
      </w:r>
      <w:r w:rsidR="00DA2E4C" w:rsidRPr="00DA2E4C">
        <w:rPr>
          <w:rFonts w:hint="eastAsia"/>
        </w:rPr>
        <w:t>機能</w:t>
      </w:r>
      <w:r w:rsidR="00DA2E4C">
        <w:rPr>
          <w:rFonts w:hint="eastAsia"/>
        </w:rPr>
        <w:t>の一部</w:t>
      </w:r>
      <w:r w:rsidR="00DA2E4C" w:rsidRPr="00DA2E4C">
        <w:rPr>
          <w:rFonts w:hint="eastAsia"/>
        </w:rPr>
        <w:t>で、ユーザーは</w:t>
      </w:r>
      <w:proofErr w:type="spellStart"/>
      <w:r w:rsidR="00DA2E4C" w:rsidRPr="00DA2E4C">
        <w:rPr>
          <w:rFonts w:hint="eastAsia"/>
        </w:rPr>
        <w:t>GitHub</w:t>
      </w:r>
      <w:proofErr w:type="spellEnd"/>
      <w:r w:rsidR="00DA2E4C" w:rsidRPr="00DA2E4C">
        <w:rPr>
          <w:rFonts w:hint="eastAsia"/>
        </w:rPr>
        <w:t>上のプロジェクトのリリースをパッケージ化したり</w:t>
      </w:r>
      <w:r w:rsidR="00834260">
        <w:rPr>
          <w:rFonts w:hint="eastAsia"/>
        </w:rPr>
        <w:t>、</w:t>
      </w:r>
      <w:r w:rsidR="00DA2E4C" w:rsidRPr="00DA2E4C">
        <w:rPr>
          <w:rFonts w:hint="eastAsia"/>
        </w:rPr>
        <w:t>編集したりできるので、他のコミュニティメンバーが</w:t>
      </w:r>
      <w:r w:rsidR="00730FA1">
        <w:rPr>
          <w:rFonts w:hint="eastAsia"/>
        </w:rPr>
        <w:t>それらを</w:t>
      </w:r>
      <w:r w:rsidR="00DA2E4C" w:rsidRPr="00DA2E4C">
        <w:rPr>
          <w:rFonts w:hint="eastAsia"/>
        </w:rPr>
        <w:t>利用できるようになります。</w:t>
      </w:r>
    </w:p>
    <w:p w:rsidR="00DA2E4C" w:rsidRDefault="00DA2E4C" w:rsidP="00EE1893"/>
    <w:p w:rsidR="00EE1893" w:rsidRDefault="00EE1893" w:rsidP="00EE1893">
      <w:r>
        <w:t>Section 5</w:t>
      </w:r>
    </w:p>
    <w:p w:rsidR="00834260" w:rsidRDefault="00834260" w:rsidP="00EE1893">
      <w:r>
        <w:rPr>
          <w:rFonts w:hint="eastAsia"/>
        </w:rPr>
        <w:t xml:space="preserve">セクション　</w:t>
      </w:r>
      <w:r>
        <w:rPr>
          <w:rFonts w:hint="eastAsia"/>
        </w:rPr>
        <w:t>5</w:t>
      </w:r>
    </w:p>
    <w:p w:rsidR="00834260" w:rsidRDefault="00834260" w:rsidP="00EE1893"/>
    <w:p w:rsidR="00EE1893" w:rsidRDefault="00EE1893" w:rsidP="00EE1893">
      <w:r>
        <w:t>Tools for tracking project health</w:t>
      </w:r>
    </w:p>
    <w:p w:rsidR="00EE1893" w:rsidRDefault="00834260" w:rsidP="00EE1893">
      <w:r>
        <w:rPr>
          <w:rFonts w:hint="eastAsia"/>
        </w:rPr>
        <w:t>プロジェクトの健全性</w:t>
      </w:r>
      <w:ins w:id="532" w:author="工内 隆" w:date="2018-09-04T11:56:00Z">
        <w:r w:rsidR="00CA1DF4">
          <w:rPr>
            <w:rFonts w:hint="eastAsia"/>
          </w:rPr>
          <w:t>を</w:t>
        </w:r>
      </w:ins>
      <w:r>
        <w:rPr>
          <w:rFonts w:hint="eastAsia"/>
        </w:rPr>
        <w:t>トラッキング</w:t>
      </w:r>
      <w:ins w:id="533" w:author="工内 隆" w:date="2018-09-04T11:56:00Z">
        <w:r w:rsidR="00CA1DF4">
          <w:rPr>
            <w:rFonts w:hint="eastAsia"/>
          </w:rPr>
          <w:t>する</w:t>
        </w:r>
      </w:ins>
      <w:r>
        <w:rPr>
          <w:rFonts w:hint="eastAsia"/>
        </w:rPr>
        <w:t>ツール</w:t>
      </w:r>
    </w:p>
    <w:p w:rsidR="00834260" w:rsidRDefault="00834260" w:rsidP="00EE1893"/>
    <w:p w:rsidR="00EE1893" w:rsidRDefault="00EE1893" w:rsidP="00EE1893">
      <w:r>
        <w:t>Monitoring and tracking the overall health of open source projects as they grow and mature is a core task for an enterprise open source program. To accomplish it, you must gather tools which report on how individual open source projects are performing and being received by their communities – often across dozens, hundreds or even thousands of projects at once. The tools also must be able to roll the data into meaningful, useful, and actionable information about overall project performance across your entire open source portfolio.</w:t>
      </w:r>
    </w:p>
    <w:p w:rsidR="00834260" w:rsidRDefault="00834260" w:rsidP="00EE1893">
      <w:r w:rsidRPr="00834260">
        <w:rPr>
          <w:rFonts w:hint="eastAsia"/>
        </w:rPr>
        <w:t>成長</w:t>
      </w:r>
      <w:r>
        <w:rPr>
          <w:rFonts w:hint="eastAsia"/>
        </w:rPr>
        <w:t>、</w:t>
      </w:r>
      <w:r w:rsidRPr="00834260">
        <w:rPr>
          <w:rFonts w:hint="eastAsia"/>
        </w:rPr>
        <w:t>成熟しているオープンソース</w:t>
      </w:r>
      <w:r>
        <w:rPr>
          <w:rFonts w:hint="eastAsia"/>
        </w:rPr>
        <w:t xml:space="preserve">　</w:t>
      </w:r>
      <w:r w:rsidRPr="00834260">
        <w:rPr>
          <w:rFonts w:hint="eastAsia"/>
        </w:rPr>
        <w:t>プロジェクトの全体的な健全性を監視し</w:t>
      </w:r>
      <w:r>
        <w:rPr>
          <w:rFonts w:hint="eastAsia"/>
        </w:rPr>
        <w:t>、トラッキング</w:t>
      </w:r>
      <w:r w:rsidRPr="00834260">
        <w:rPr>
          <w:rFonts w:hint="eastAsia"/>
        </w:rPr>
        <w:t>することは、企業のオープンソース</w:t>
      </w:r>
      <w:r>
        <w:rPr>
          <w:rFonts w:hint="eastAsia"/>
        </w:rPr>
        <w:t xml:space="preserve">　</w:t>
      </w:r>
      <w:r w:rsidRPr="00834260">
        <w:rPr>
          <w:rFonts w:hint="eastAsia"/>
        </w:rPr>
        <w:t>プログラム</w:t>
      </w:r>
      <w:r w:rsidR="00730FA1">
        <w:rPr>
          <w:rFonts w:hint="eastAsia"/>
        </w:rPr>
        <w:t>の中心</w:t>
      </w:r>
      <w:r>
        <w:rPr>
          <w:rFonts w:hint="eastAsia"/>
        </w:rPr>
        <w:t>となる</w:t>
      </w:r>
      <w:r w:rsidR="007761EB">
        <w:rPr>
          <w:rFonts w:hint="eastAsia"/>
        </w:rPr>
        <w:t>重要</w:t>
      </w:r>
      <w:r w:rsidRPr="00834260">
        <w:rPr>
          <w:rFonts w:hint="eastAsia"/>
        </w:rPr>
        <w:t>作業です。</w:t>
      </w:r>
      <w:r w:rsidRPr="00834260">
        <w:rPr>
          <w:rFonts w:hint="eastAsia"/>
        </w:rPr>
        <w:t xml:space="preserve"> </w:t>
      </w:r>
      <w:r w:rsidRPr="00834260">
        <w:rPr>
          <w:rFonts w:hint="eastAsia"/>
        </w:rPr>
        <w:t>これを</w:t>
      </w:r>
      <w:ins w:id="534" w:author="工内 隆" w:date="2018-09-04T14:27:00Z">
        <w:r w:rsidR="005636C9">
          <w:rPr>
            <w:rFonts w:hint="eastAsia"/>
          </w:rPr>
          <w:t>遂行</w:t>
        </w:r>
      </w:ins>
      <w:del w:id="535" w:author="工内 隆" w:date="2018-09-04T14:27:00Z">
        <w:r w:rsidRPr="00834260" w:rsidDel="005636C9">
          <w:rPr>
            <w:rFonts w:hint="eastAsia"/>
          </w:rPr>
          <w:delText>達成</w:delText>
        </w:r>
      </w:del>
      <w:r w:rsidRPr="00834260">
        <w:rPr>
          <w:rFonts w:hint="eastAsia"/>
        </w:rPr>
        <w:t>するには、個々のオープンソース</w:t>
      </w:r>
      <w:r>
        <w:rPr>
          <w:rFonts w:hint="eastAsia"/>
        </w:rPr>
        <w:t xml:space="preserve">　</w:t>
      </w:r>
      <w:r w:rsidRPr="00834260">
        <w:rPr>
          <w:rFonts w:hint="eastAsia"/>
        </w:rPr>
        <w:t>プロジェクトが</w:t>
      </w:r>
      <w:r w:rsidR="00584EA5">
        <w:rPr>
          <w:rFonts w:hint="eastAsia"/>
        </w:rPr>
        <w:t>どのように実施されているのか、</w:t>
      </w:r>
      <w:r w:rsidRPr="00834260">
        <w:rPr>
          <w:rFonts w:hint="eastAsia"/>
        </w:rPr>
        <w:t>コミュニティから</w:t>
      </w:r>
      <w:r w:rsidR="00584EA5">
        <w:rPr>
          <w:rFonts w:hint="eastAsia"/>
        </w:rPr>
        <w:t>どのよう</w:t>
      </w:r>
      <w:ins w:id="536" w:author="工内 隆" w:date="2018-09-04T14:29:00Z">
        <w:r w:rsidR="003A63E2">
          <w:rPr>
            <w:rFonts w:hint="eastAsia"/>
          </w:rPr>
          <w:t>に</w:t>
        </w:r>
      </w:ins>
      <w:del w:id="537" w:author="Date Masahiro" w:date="2018-09-06T11:02:00Z">
        <w:r w:rsidR="007761EB" w:rsidDel="00284C93">
          <w:rPr>
            <w:rFonts w:hint="eastAsia"/>
          </w:rPr>
          <w:delText>な</w:delText>
        </w:r>
        <w:r w:rsidR="00584EA5" w:rsidDel="00284C93">
          <w:rPr>
            <w:rFonts w:hint="eastAsia"/>
          </w:rPr>
          <w:delText>コントリビューションを受け</w:delText>
        </w:r>
      </w:del>
      <w:ins w:id="538" w:author="工内 隆" w:date="2018-09-04T14:29:00Z">
        <w:del w:id="539" w:author="Date Masahiro" w:date="2018-09-06T11:02:00Z">
          <w:r w:rsidR="003A63E2" w:rsidDel="00284C93">
            <w:rPr>
              <w:rFonts w:hint="eastAsia"/>
            </w:rPr>
            <w:delText>留められ</w:delText>
          </w:r>
        </w:del>
      </w:ins>
      <w:ins w:id="540" w:author="Date Masahiro" w:date="2018-09-06T11:02:00Z">
        <w:r w:rsidR="00284C93">
          <w:rPr>
            <w:rFonts w:hint="eastAsia"/>
          </w:rPr>
          <w:t>受け止められ</w:t>
        </w:r>
      </w:ins>
      <w:r w:rsidR="00584EA5">
        <w:rPr>
          <w:rFonts w:hint="eastAsia"/>
        </w:rPr>
        <w:t>ているのかについて、</w:t>
      </w:r>
      <w:r w:rsidRPr="00834260">
        <w:rPr>
          <w:rFonts w:hint="eastAsia"/>
        </w:rPr>
        <w:t>レポート</w:t>
      </w:r>
      <w:r w:rsidR="00584EA5">
        <w:rPr>
          <w:rFonts w:hint="eastAsia"/>
        </w:rPr>
        <w:t>してくれる</w:t>
      </w:r>
      <w:r w:rsidRPr="00834260">
        <w:rPr>
          <w:rFonts w:hint="eastAsia"/>
        </w:rPr>
        <w:t>ツール</w:t>
      </w:r>
      <w:r w:rsidR="007761EB">
        <w:rPr>
          <w:rFonts w:hint="eastAsia"/>
        </w:rPr>
        <w:t>が</w:t>
      </w:r>
      <w:r w:rsidRPr="00834260">
        <w:rPr>
          <w:rFonts w:hint="eastAsia"/>
        </w:rPr>
        <w:t>必要</w:t>
      </w:r>
      <w:r w:rsidR="007761EB">
        <w:rPr>
          <w:rFonts w:hint="eastAsia"/>
        </w:rPr>
        <w:t>です。</w:t>
      </w:r>
      <w:r w:rsidRPr="00834260">
        <w:rPr>
          <w:rFonts w:hint="eastAsia"/>
        </w:rPr>
        <w:t>数十、数百、</w:t>
      </w:r>
      <w:r w:rsidR="007761EB">
        <w:rPr>
          <w:rFonts w:hint="eastAsia"/>
        </w:rPr>
        <w:t>時には</w:t>
      </w:r>
      <w:r w:rsidRPr="00834260">
        <w:rPr>
          <w:rFonts w:hint="eastAsia"/>
        </w:rPr>
        <w:t>数千のプロジェクトを</w:t>
      </w:r>
      <w:r w:rsidR="007761EB">
        <w:rPr>
          <w:rFonts w:hint="eastAsia"/>
        </w:rPr>
        <w:t>同時に</w:t>
      </w:r>
      <w:ins w:id="541" w:author="工内 隆" w:date="2018-09-04T14:31:00Z">
        <w:r w:rsidR="003A63E2">
          <w:rPr>
            <w:rFonts w:hint="eastAsia"/>
          </w:rPr>
          <w:t>扱え</w:t>
        </w:r>
      </w:ins>
      <w:del w:id="542" w:author="工内 隆" w:date="2018-09-04T14:31:00Z">
        <w:r w:rsidR="007761EB" w:rsidDel="003A63E2">
          <w:rPr>
            <w:rFonts w:hint="eastAsia"/>
          </w:rPr>
          <w:delText>処理し</w:delText>
        </w:r>
      </w:del>
      <w:r w:rsidR="007761EB">
        <w:rPr>
          <w:rFonts w:hint="eastAsia"/>
        </w:rPr>
        <w:t>なければなりません</w:t>
      </w:r>
      <w:r w:rsidRPr="00834260">
        <w:rPr>
          <w:rFonts w:hint="eastAsia"/>
        </w:rPr>
        <w:t>。</w:t>
      </w:r>
      <w:r w:rsidRPr="00834260">
        <w:rPr>
          <w:rFonts w:hint="eastAsia"/>
        </w:rPr>
        <w:t xml:space="preserve"> </w:t>
      </w:r>
      <w:r w:rsidRPr="00834260">
        <w:rPr>
          <w:rFonts w:hint="eastAsia"/>
        </w:rPr>
        <w:t>このツールはまた、オープンソースのポートフォリオ全体に</w:t>
      </w:r>
      <w:r w:rsidR="00F52548">
        <w:rPr>
          <w:rFonts w:hint="eastAsia"/>
        </w:rPr>
        <w:t>渡って、</w:t>
      </w:r>
      <w:r w:rsidRPr="00834260">
        <w:rPr>
          <w:rFonts w:hint="eastAsia"/>
        </w:rPr>
        <w:t>プロジェクトパフォーマンス</w:t>
      </w:r>
      <w:r w:rsidR="00F52548">
        <w:rPr>
          <w:rFonts w:hint="eastAsia"/>
        </w:rPr>
        <w:t>全般</w:t>
      </w:r>
      <w:r w:rsidRPr="00834260">
        <w:rPr>
          <w:rFonts w:hint="eastAsia"/>
        </w:rPr>
        <w:t>について</w:t>
      </w:r>
      <w:r w:rsidR="00F52548">
        <w:rPr>
          <w:rFonts w:hint="eastAsia"/>
        </w:rPr>
        <w:t>、</w:t>
      </w:r>
      <w:r w:rsidRPr="00834260">
        <w:rPr>
          <w:rFonts w:hint="eastAsia"/>
        </w:rPr>
        <w:t>有用で</w:t>
      </w:r>
      <w:r w:rsidR="00F52548">
        <w:rPr>
          <w:rFonts w:hint="eastAsia"/>
        </w:rPr>
        <w:t>、</w:t>
      </w:r>
      <w:del w:id="543" w:author="Date Masahiro" w:date="2018-09-06T11:04:00Z">
        <w:r w:rsidR="00730FA1" w:rsidDel="00284C93">
          <w:rPr>
            <w:rFonts w:hint="eastAsia"/>
          </w:rPr>
          <w:delText>実用的</w:delText>
        </w:r>
      </w:del>
      <w:ins w:id="544" w:author="工内 隆" w:date="2018-09-04T14:33:00Z">
        <w:del w:id="545" w:author="Date Masahiro" w:date="2018-09-06T11:04:00Z">
          <w:r w:rsidR="003A63E2" w:rsidDel="00284C93">
            <w:rPr>
              <w:rFonts w:hint="eastAsia"/>
            </w:rPr>
            <w:delText>≪</w:delText>
          </w:r>
        </w:del>
      </w:ins>
      <w:ins w:id="546" w:author="工内 隆" w:date="2018-09-04T14:34:00Z">
        <w:del w:id="547" w:author="Date Masahiro" w:date="2018-09-06T11:04:00Z">
          <w:r w:rsidR="003A63E2" w:rsidDel="00284C93">
            <w:rPr>
              <w:rFonts w:hint="eastAsia"/>
            </w:rPr>
            <w:delText>「</w:delText>
          </w:r>
        </w:del>
      </w:ins>
      <w:ins w:id="548" w:author="工内 隆" w:date="2018-09-04T14:33:00Z">
        <w:r w:rsidR="003A63E2">
          <w:rPr>
            <w:rFonts w:hint="eastAsia"/>
          </w:rPr>
          <w:t>行動に</w:t>
        </w:r>
      </w:ins>
      <w:ins w:id="549" w:author="工内 隆" w:date="2018-09-04T14:34:00Z">
        <w:r w:rsidR="003A63E2">
          <w:rPr>
            <w:rFonts w:hint="eastAsia"/>
          </w:rPr>
          <w:t>繋がる</w:t>
        </w:r>
      </w:ins>
      <w:ins w:id="550" w:author="Date Masahiro" w:date="2018-09-06T11:04:00Z">
        <w:r w:rsidR="00284C93">
          <w:rPr>
            <w:rFonts w:hint="eastAsia"/>
          </w:rPr>
          <w:t>実用的な</w:t>
        </w:r>
      </w:ins>
      <w:ins w:id="551" w:author="工内 隆" w:date="2018-09-04T14:34:00Z">
        <w:del w:id="552" w:author="Date Masahiro" w:date="2018-09-06T11:04:00Z">
          <w:r w:rsidR="003A63E2" w:rsidDel="00284C93">
            <w:rPr>
              <w:rFonts w:hint="eastAsia"/>
            </w:rPr>
            <w:delText>」ではどうか？≫</w:delText>
          </w:r>
        </w:del>
      </w:ins>
      <w:del w:id="553" w:author="Date Masahiro" w:date="2018-09-06T11:04:00Z">
        <w:r w:rsidR="00730FA1" w:rsidDel="00284C93">
          <w:rPr>
            <w:rFonts w:hint="eastAsia"/>
          </w:rPr>
          <w:delText>な</w:delText>
        </w:r>
      </w:del>
      <w:r w:rsidR="00F52548">
        <w:rPr>
          <w:rFonts w:hint="eastAsia"/>
        </w:rPr>
        <w:t>情報をレポート</w:t>
      </w:r>
      <w:r w:rsidR="004533FD">
        <w:rPr>
          <w:rFonts w:hint="eastAsia"/>
        </w:rPr>
        <w:t>出力</w:t>
      </w:r>
      <w:r w:rsidR="00F52548">
        <w:rPr>
          <w:rFonts w:hint="eastAsia"/>
        </w:rPr>
        <w:t>してくれなければなりません</w:t>
      </w:r>
      <w:r w:rsidRPr="00834260">
        <w:rPr>
          <w:rFonts w:hint="eastAsia"/>
        </w:rPr>
        <w:t>。</w:t>
      </w:r>
    </w:p>
    <w:p w:rsidR="00834260" w:rsidRDefault="00834260" w:rsidP="00EE1893"/>
    <w:p w:rsidR="00EE1893" w:rsidRDefault="00EE1893" w:rsidP="00EE1893"/>
    <w:p w:rsidR="00EE1893" w:rsidRDefault="00EE1893" w:rsidP="00EE1893">
      <w:r>
        <w:t>The bottom line here is it’s all about the critical and useful insights you can glean from the data – not about vanity metrics such as detailing how many “watcher” stars a project has logged, how many contributors have been part of the project since its start, or other metrics that lack important context.</w:t>
      </w:r>
    </w:p>
    <w:p w:rsidR="00EE1893" w:rsidRDefault="00730FA1" w:rsidP="00EE1893">
      <w:r>
        <w:rPr>
          <w:rFonts w:hint="eastAsia"/>
        </w:rPr>
        <w:t>閲覧した人の数</w:t>
      </w:r>
      <w:r w:rsidR="008238DF" w:rsidRPr="008238DF">
        <w:rPr>
          <w:rFonts w:hint="eastAsia"/>
        </w:rPr>
        <w:t>、プロジェクト開始当初から</w:t>
      </w:r>
      <w:ins w:id="554" w:author="工内 隆" w:date="2018-09-04T15:41:00Z">
        <w:r w:rsidR="007B1521">
          <w:rPr>
            <w:rFonts w:hint="eastAsia"/>
          </w:rPr>
          <w:t>の</w:t>
        </w:r>
      </w:ins>
      <w:r w:rsidR="008238DF" w:rsidRPr="008238DF">
        <w:rPr>
          <w:rFonts w:hint="eastAsia"/>
        </w:rPr>
        <w:t>参加</w:t>
      </w:r>
      <w:del w:id="555" w:author="工内 隆" w:date="2018-09-04T15:41:00Z">
        <w:r w:rsidR="008238DF" w:rsidRPr="008238DF" w:rsidDel="007B1521">
          <w:rPr>
            <w:rFonts w:hint="eastAsia"/>
          </w:rPr>
          <w:delText>した</w:delText>
        </w:r>
      </w:del>
      <w:r w:rsidR="008238DF" w:rsidRPr="008238DF">
        <w:rPr>
          <w:rFonts w:hint="eastAsia"/>
        </w:rPr>
        <w:t>コントリビューター</w:t>
      </w:r>
      <w:del w:id="556" w:author="工内 隆" w:date="2018-09-04T15:41:00Z">
        <w:r w:rsidR="008238DF" w:rsidRPr="008238DF" w:rsidDel="007B1521">
          <w:rPr>
            <w:rFonts w:hint="eastAsia"/>
          </w:rPr>
          <w:delText>の</w:delText>
        </w:r>
      </w:del>
      <w:r w:rsidR="008238DF" w:rsidRPr="008238DF">
        <w:rPr>
          <w:rFonts w:hint="eastAsia"/>
        </w:rPr>
        <w:t>数</w:t>
      </w:r>
      <w:r>
        <w:rPr>
          <w:rFonts w:hint="eastAsia"/>
        </w:rPr>
        <w:t>などのような</w:t>
      </w:r>
      <w:r w:rsidR="008238DF" w:rsidRPr="008238DF">
        <w:rPr>
          <w:rFonts w:hint="eastAsia"/>
        </w:rPr>
        <w:t>重要でない</w:t>
      </w:r>
      <w:r>
        <w:rPr>
          <w:rFonts w:hint="eastAsia"/>
        </w:rPr>
        <w:t>、</w:t>
      </w:r>
      <w:r w:rsidR="00114F11">
        <w:rPr>
          <w:rFonts w:hint="eastAsia"/>
        </w:rPr>
        <w:t>価値のない指標</w:t>
      </w:r>
      <w:del w:id="557" w:author="工内 隆" w:date="2018-09-04T15:37:00Z">
        <w:r w:rsidR="008238DF" w:rsidRPr="008238DF" w:rsidDel="00DE6FDE">
          <w:rPr>
            <w:rFonts w:hint="eastAsia"/>
          </w:rPr>
          <w:delText>（</w:delText>
        </w:r>
        <w:r w:rsidR="008238DF" w:rsidRPr="008238DF" w:rsidDel="00DE6FDE">
          <w:rPr>
            <w:rFonts w:hint="eastAsia"/>
          </w:rPr>
          <w:delText>vanity metrics</w:delText>
        </w:r>
        <w:r w:rsidR="008238DF" w:rsidRPr="008238DF" w:rsidDel="00DE6FDE">
          <w:rPr>
            <w:rFonts w:hint="eastAsia"/>
          </w:rPr>
          <w:delText>）</w:delText>
        </w:r>
      </w:del>
      <w:r>
        <w:rPr>
          <w:rFonts w:hint="eastAsia"/>
        </w:rPr>
        <w:t>に着目してはいけません。</w:t>
      </w:r>
      <w:r w:rsidR="0027724F" w:rsidRPr="0027724F">
        <w:rPr>
          <w:rFonts w:hint="eastAsia"/>
        </w:rPr>
        <w:t>ここで重要なのは、データから重要かつ有用な洞察</w:t>
      </w:r>
      <w:r w:rsidR="0027724F">
        <w:rPr>
          <w:rFonts w:hint="eastAsia"/>
        </w:rPr>
        <w:t>を得ることです</w:t>
      </w:r>
    </w:p>
    <w:p w:rsidR="004533FD" w:rsidRDefault="004533FD" w:rsidP="00EE1893"/>
    <w:p w:rsidR="00EE1893" w:rsidRDefault="00EE1893" w:rsidP="00EE1893">
      <w:r>
        <w:t>The best project health tools must also help the project teams be responsive to the communities which support their efforts and encourage engagement and diversity with contributing developers. That means the tools help maintainers quickly respond to questions or feedback posted by community members so they remain enthusiastically engaged and don’t get bored and move on to other projects.</w:t>
      </w:r>
    </w:p>
    <w:p w:rsidR="00EE1893" w:rsidRDefault="0027724F" w:rsidP="00EE1893">
      <w:r>
        <w:rPr>
          <w:rFonts w:hint="eastAsia"/>
        </w:rPr>
        <w:t>最も優れた</w:t>
      </w:r>
      <w:r w:rsidR="008238DF" w:rsidRPr="008238DF">
        <w:rPr>
          <w:rFonts w:hint="eastAsia"/>
        </w:rPr>
        <w:t>プロジェクト</w:t>
      </w:r>
      <w:r w:rsidR="00114F11">
        <w:rPr>
          <w:rFonts w:hint="eastAsia"/>
        </w:rPr>
        <w:t>の健全性トラッキング</w:t>
      </w:r>
      <w:r w:rsidR="008238DF" w:rsidRPr="008238DF">
        <w:rPr>
          <w:rFonts w:hint="eastAsia"/>
        </w:rPr>
        <w:t>ツールは、</w:t>
      </w:r>
      <w:ins w:id="558" w:author="工内 隆" w:date="2018-09-04T15:49:00Z">
        <w:r w:rsidR="009C09A4">
          <w:rPr>
            <w:rFonts w:hint="eastAsia"/>
          </w:rPr>
          <w:t>コントリビューター</w:t>
        </w:r>
        <w:r w:rsidR="009C09A4" w:rsidRPr="0027724F">
          <w:rPr>
            <w:rFonts w:hint="eastAsia"/>
          </w:rPr>
          <w:t>と</w:t>
        </w:r>
        <w:r w:rsidR="009C09A4">
          <w:rPr>
            <w:rFonts w:hint="eastAsia"/>
          </w:rPr>
          <w:t>ともに</w:t>
        </w:r>
      </w:ins>
      <w:r w:rsidRPr="0027724F">
        <w:rPr>
          <w:rFonts w:hint="eastAsia"/>
        </w:rPr>
        <w:t>プロジェクトチーム</w:t>
      </w:r>
      <w:ins w:id="559" w:author="工内 隆" w:date="2018-09-04T15:49:00Z">
        <w:r w:rsidR="009C09A4">
          <w:rPr>
            <w:rFonts w:hint="eastAsia"/>
          </w:rPr>
          <w:t>の活動</w:t>
        </w:r>
      </w:ins>
      <w:del w:id="560" w:author="工内 隆" w:date="2018-09-04T15:49:00Z">
        <w:r w:rsidRPr="0027724F" w:rsidDel="009C09A4">
          <w:rPr>
            <w:rFonts w:hint="eastAsia"/>
          </w:rPr>
          <w:delText>が</w:delText>
        </w:r>
        <w:r w:rsidDel="009C09A4">
          <w:rPr>
            <w:rFonts w:hint="eastAsia"/>
          </w:rPr>
          <w:delText>彼ら</w:delText>
        </w:r>
      </w:del>
      <w:r>
        <w:rPr>
          <w:rFonts w:hint="eastAsia"/>
        </w:rPr>
        <w:t>を</w:t>
      </w:r>
      <w:r w:rsidRPr="0027724F">
        <w:rPr>
          <w:rFonts w:hint="eastAsia"/>
        </w:rPr>
        <w:t>支え、</w:t>
      </w:r>
      <w:del w:id="561" w:author="工内 隆" w:date="2018-09-04T15:49:00Z">
        <w:r w:rsidDel="009C09A4">
          <w:rPr>
            <w:rFonts w:hint="eastAsia"/>
          </w:rPr>
          <w:delText>コントリビューター</w:delText>
        </w:r>
        <w:r w:rsidRPr="0027724F" w:rsidDel="009C09A4">
          <w:rPr>
            <w:rFonts w:hint="eastAsia"/>
          </w:rPr>
          <w:delText>との関わり</w:delText>
        </w:r>
      </w:del>
      <w:ins w:id="562" w:author="工内 隆" w:date="2018-09-04T15:52:00Z">
        <w:r w:rsidR="009C09A4">
          <w:rPr>
            <w:rFonts w:hint="eastAsia"/>
          </w:rPr>
          <w:t>参画</w:t>
        </w:r>
      </w:ins>
      <w:ins w:id="563" w:author="工内 隆" w:date="2018-09-04T15:50:00Z">
        <w:r w:rsidR="009C09A4">
          <w:rPr>
            <w:rFonts w:hint="eastAsia"/>
          </w:rPr>
          <w:t>と</w:t>
        </w:r>
      </w:ins>
      <w:del w:id="564" w:author="工内 隆" w:date="2018-09-04T15:50:00Z">
        <w:r w:rsidDel="009C09A4">
          <w:rPr>
            <w:rFonts w:hint="eastAsia"/>
          </w:rPr>
          <w:delText>、</w:delText>
        </w:r>
      </w:del>
      <w:r w:rsidRPr="0027724F">
        <w:rPr>
          <w:rFonts w:hint="eastAsia"/>
        </w:rPr>
        <w:t>多様性を促進</w:t>
      </w:r>
      <w:r>
        <w:rPr>
          <w:rFonts w:hint="eastAsia"/>
        </w:rPr>
        <w:t>してくれている</w:t>
      </w:r>
      <w:r w:rsidRPr="0027724F">
        <w:rPr>
          <w:rFonts w:hint="eastAsia"/>
        </w:rPr>
        <w:t>コミュニティに</w:t>
      </w:r>
      <w:r>
        <w:rPr>
          <w:rFonts w:hint="eastAsia"/>
        </w:rPr>
        <w:t>対し</w:t>
      </w:r>
      <w:ins w:id="565" w:author="工内 隆" w:date="2018-09-04T15:50:00Z">
        <w:r w:rsidR="009C09A4">
          <w:rPr>
            <w:rFonts w:hint="eastAsia"/>
          </w:rPr>
          <w:t>、プロジェクトチームが</w:t>
        </w:r>
        <w:del w:id="566" w:author="Date Masahiro" w:date="2018-09-06T11:46:00Z">
          <w:r w:rsidR="009C09A4" w:rsidDel="00BA4AD3">
            <w:rPr>
              <w:rFonts w:hint="eastAsia"/>
            </w:rPr>
            <w:delText>敏感</w:delText>
          </w:r>
        </w:del>
        <w:del w:id="567" w:author="Date Masahiro" w:date="2018-09-06T11:49:00Z">
          <w:r w:rsidR="00BA4AD3" w:rsidDel="00BA4AD3">
            <w:rPr>
              <w:rFonts w:hint="eastAsia"/>
            </w:rPr>
            <w:delText>に</w:delText>
          </w:r>
        </w:del>
      </w:ins>
      <w:ins w:id="568" w:author="Date Masahiro" w:date="2018-09-06T11:49:00Z">
        <w:r w:rsidR="00BA4AD3">
          <w:rPr>
            <w:rFonts w:hint="eastAsia"/>
          </w:rPr>
          <w:t>上手く</w:t>
        </w:r>
      </w:ins>
      <w:del w:id="569" w:author="工内 隆" w:date="2018-09-04T15:51:00Z">
        <w:r w:rsidDel="009C09A4">
          <w:rPr>
            <w:rFonts w:hint="eastAsia"/>
          </w:rPr>
          <w:delText>ても</w:delText>
        </w:r>
      </w:del>
      <w:r w:rsidRPr="0027724F">
        <w:rPr>
          <w:rFonts w:hint="eastAsia"/>
        </w:rPr>
        <w:t>対応するのに</w:t>
      </w:r>
      <w:del w:id="570" w:author="工内 隆" w:date="2018-09-04T15:53:00Z">
        <w:r w:rsidRPr="0027724F" w:rsidDel="009C09A4">
          <w:rPr>
            <w:rFonts w:hint="eastAsia"/>
          </w:rPr>
          <w:delText>も</w:delText>
        </w:r>
      </w:del>
      <w:r w:rsidRPr="0027724F">
        <w:rPr>
          <w:rFonts w:hint="eastAsia"/>
        </w:rPr>
        <w:t>役立つ</w:t>
      </w:r>
      <w:ins w:id="571" w:author="工内 隆" w:date="2018-09-04T15:51:00Z">
        <w:r w:rsidR="009C09A4">
          <w:rPr>
            <w:rFonts w:hint="eastAsia"/>
          </w:rPr>
          <w:t>ものでなけれ</w:t>
        </w:r>
      </w:ins>
      <w:ins w:id="572" w:author="工内 隆" w:date="2018-09-04T15:56:00Z">
        <w:r w:rsidR="009C09A4">
          <w:rPr>
            <w:rFonts w:hint="eastAsia"/>
          </w:rPr>
          <w:t>ば</w:t>
        </w:r>
      </w:ins>
      <w:ins w:id="573" w:author="工内 隆" w:date="2018-09-04T15:51:00Z">
        <w:r w:rsidR="009C09A4">
          <w:rPr>
            <w:rFonts w:hint="eastAsia"/>
          </w:rPr>
          <w:t>なりません</w:t>
        </w:r>
      </w:ins>
      <w:del w:id="574" w:author="工内 隆" w:date="2018-09-04T15:51:00Z">
        <w:r w:rsidRPr="0027724F" w:rsidDel="009C09A4">
          <w:rPr>
            <w:rFonts w:hint="eastAsia"/>
          </w:rPr>
          <w:delText>必要があります</w:delText>
        </w:r>
      </w:del>
      <w:r w:rsidRPr="0027724F">
        <w:rPr>
          <w:rFonts w:hint="eastAsia"/>
        </w:rPr>
        <w:t>。</w:t>
      </w:r>
      <w:r w:rsidR="008238DF" w:rsidRPr="008238DF">
        <w:rPr>
          <w:rFonts w:hint="eastAsia"/>
        </w:rPr>
        <w:t>つまり、</w:t>
      </w:r>
      <w:ins w:id="575" w:author="工内 隆" w:date="2018-09-04T15:53:00Z">
        <w:r w:rsidR="009C09A4">
          <w:rPr>
            <w:rFonts w:hint="eastAsia"/>
          </w:rPr>
          <w:t>ツールは、</w:t>
        </w:r>
      </w:ins>
      <w:r w:rsidR="008238DF" w:rsidRPr="008238DF">
        <w:rPr>
          <w:rFonts w:hint="eastAsia"/>
        </w:rPr>
        <w:t>コミュニティメンバ</w:t>
      </w:r>
      <w:r w:rsidR="00114F11">
        <w:rPr>
          <w:rFonts w:hint="eastAsia"/>
        </w:rPr>
        <w:t>ー</w:t>
      </w:r>
      <w:r w:rsidR="0075015B">
        <w:rPr>
          <w:rFonts w:hint="eastAsia"/>
        </w:rPr>
        <w:t>が投稿した質問やフィードバックにメインテナー</w:t>
      </w:r>
      <w:r w:rsidR="008238DF" w:rsidRPr="008238DF">
        <w:rPr>
          <w:rFonts w:hint="eastAsia"/>
        </w:rPr>
        <w:t>が迅速に対応</w:t>
      </w:r>
      <w:ins w:id="576" w:author="工内 隆" w:date="2018-09-04T15:54:00Z">
        <w:r w:rsidR="009C09A4">
          <w:rPr>
            <w:rFonts w:hint="eastAsia"/>
          </w:rPr>
          <w:t>す</w:t>
        </w:r>
      </w:ins>
      <w:del w:id="577" w:author="工内 隆" w:date="2018-09-04T15:54:00Z">
        <w:r w:rsidR="008238DF" w:rsidRPr="008238DF" w:rsidDel="009C09A4">
          <w:rPr>
            <w:rFonts w:hint="eastAsia"/>
          </w:rPr>
          <w:delText>し</w:delText>
        </w:r>
      </w:del>
      <w:r w:rsidR="0075015B">
        <w:rPr>
          <w:rFonts w:hint="eastAsia"/>
        </w:rPr>
        <w:t>るのを支援します。そうすることで、コミュニティメンバーは</w:t>
      </w:r>
      <w:r w:rsidR="008238DF" w:rsidRPr="008238DF">
        <w:rPr>
          <w:rFonts w:hint="eastAsia"/>
        </w:rPr>
        <w:t>熱心に関与し</w:t>
      </w:r>
      <w:r w:rsidR="0075015B">
        <w:rPr>
          <w:rFonts w:hint="eastAsia"/>
        </w:rPr>
        <w:t>続け、</w:t>
      </w:r>
      <w:r w:rsidR="008238DF" w:rsidRPr="008238DF">
        <w:rPr>
          <w:rFonts w:hint="eastAsia"/>
        </w:rPr>
        <w:t>退屈</w:t>
      </w:r>
      <w:r w:rsidR="0075015B">
        <w:rPr>
          <w:rFonts w:hint="eastAsia"/>
        </w:rPr>
        <w:t>になったり</w:t>
      </w:r>
      <w:r w:rsidR="008238DF" w:rsidRPr="008238DF">
        <w:rPr>
          <w:rFonts w:hint="eastAsia"/>
        </w:rPr>
        <w:t>、他のプロジェクトに移ったり</w:t>
      </w:r>
      <w:r w:rsidR="0075015B">
        <w:rPr>
          <w:rFonts w:hint="eastAsia"/>
        </w:rPr>
        <w:t>することはありません</w:t>
      </w:r>
      <w:r w:rsidR="008238DF" w:rsidRPr="008238DF">
        <w:rPr>
          <w:rFonts w:hint="eastAsia"/>
        </w:rPr>
        <w:t>。</w:t>
      </w:r>
    </w:p>
    <w:p w:rsidR="008238DF" w:rsidRDefault="008238DF" w:rsidP="00EE1893"/>
    <w:p w:rsidR="00EE1893" w:rsidRDefault="00EE1893" w:rsidP="00EE1893">
      <w:r>
        <w:t>Some open source communities will have large groups of contributors, while others will have small niche groups of community members. The project health tools need to be able to work with projects of all sizes.</w:t>
      </w:r>
    </w:p>
    <w:p w:rsidR="00EE1893" w:rsidRDefault="0075015B" w:rsidP="00EE1893">
      <w:r w:rsidRPr="0075015B">
        <w:rPr>
          <w:rFonts w:hint="eastAsia"/>
        </w:rPr>
        <w:t>オープンソース</w:t>
      </w:r>
      <w:r>
        <w:rPr>
          <w:rFonts w:hint="eastAsia"/>
        </w:rPr>
        <w:t xml:space="preserve">　</w:t>
      </w:r>
      <w:r w:rsidRPr="0075015B">
        <w:rPr>
          <w:rFonts w:hint="eastAsia"/>
        </w:rPr>
        <w:t>コミュニティ</w:t>
      </w:r>
      <w:r>
        <w:rPr>
          <w:rFonts w:hint="eastAsia"/>
        </w:rPr>
        <w:t>に</w:t>
      </w:r>
      <w:r w:rsidRPr="0075015B">
        <w:rPr>
          <w:rFonts w:hint="eastAsia"/>
        </w:rPr>
        <w:t>は</w:t>
      </w:r>
      <w:r>
        <w:rPr>
          <w:rFonts w:hint="eastAsia"/>
        </w:rPr>
        <w:t>コントリビューターの大きな</w:t>
      </w:r>
      <w:r w:rsidRPr="0075015B">
        <w:rPr>
          <w:rFonts w:hint="eastAsia"/>
        </w:rPr>
        <w:t>グループ</w:t>
      </w:r>
      <w:r w:rsidR="0027724F">
        <w:rPr>
          <w:rFonts w:hint="eastAsia"/>
        </w:rPr>
        <w:t>を持つもの</w:t>
      </w:r>
      <w:ins w:id="578" w:author="工内 隆" w:date="2018-09-04T15:58:00Z">
        <w:r w:rsidR="00A63CF9">
          <w:rPr>
            <w:rFonts w:hint="eastAsia"/>
          </w:rPr>
          <w:t>も</w:t>
        </w:r>
      </w:ins>
      <w:r>
        <w:rPr>
          <w:rFonts w:hint="eastAsia"/>
        </w:rPr>
        <w:t>あ</w:t>
      </w:r>
      <w:ins w:id="579" w:author="工内 隆" w:date="2018-09-04T15:58:00Z">
        <w:r w:rsidR="00A63CF9">
          <w:rPr>
            <w:rFonts w:hint="eastAsia"/>
          </w:rPr>
          <w:t>れば</w:t>
        </w:r>
      </w:ins>
      <w:del w:id="580" w:author="工内 隆" w:date="2018-09-04T15:58:00Z">
        <w:r w:rsidRPr="0075015B" w:rsidDel="00A63CF9">
          <w:rPr>
            <w:rFonts w:hint="eastAsia"/>
          </w:rPr>
          <w:delText>り</w:delText>
        </w:r>
      </w:del>
      <w:r w:rsidRPr="0075015B">
        <w:rPr>
          <w:rFonts w:hint="eastAsia"/>
        </w:rPr>
        <w:t>、</w:t>
      </w:r>
      <w:r>
        <w:rPr>
          <w:rFonts w:hint="eastAsia"/>
        </w:rPr>
        <w:t>小さく、ニッチな</w:t>
      </w:r>
      <w:r w:rsidRPr="0075015B">
        <w:rPr>
          <w:rFonts w:hint="eastAsia"/>
        </w:rPr>
        <w:t>コミュニティメンバー</w:t>
      </w:r>
      <w:r>
        <w:rPr>
          <w:rFonts w:hint="eastAsia"/>
        </w:rPr>
        <w:t>の</w:t>
      </w:r>
      <w:r w:rsidRPr="0075015B">
        <w:rPr>
          <w:rFonts w:hint="eastAsia"/>
        </w:rPr>
        <w:t>グループ</w:t>
      </w:r>
      <w:r w:rsidR="00EE6A05">
        <w:rPr>
          <w:rFonts w:hint="eastAsia"/>
        </w:rPr>
        <w:t>から構成されているものも</w:t>
      </w:r>
      <w:r w:rsidRPr="0075015B">
        <w:rPr>
          <w:rFonts w:hint="eastAsia"/>
        </w:rPr>
        <w:t>あります。</w:t>
      </w:r>
      <w:r w:rsidRPr="0075015B">
        <w:rPr>
          <w:rFonts w:hint="eastAsia"/>
        </w:rPr>
        <w:t xml:space="preserve"> </w:t>
      </w:r>
      <w:r w:rsidRPr="0075015B">
        <w:rPr>
          <w:rFonts w:hint="eastAsia"/>
        </w:rPr>
        <w:t>プロジェクトの</w:t>
      </w:r>
      <w:r w:rsidR="00EE6A05">
        <w:rPr>
          <w:rFonts w:hint="eastAsia"/>
        </w:rPr>
        <w:t>健全性</w:t>
      </w:r>
      <w:r w:rsidRPr="0075015B">
        <w:rPr>
          <w:rFonts w:hint="eastAsia"/>
        </w:rPr>
        <w:t>管理ツールは、あらゆる規模のプロジェクトに対応できる必要があります。</w:t>
      </w:r>
    </w:p>
    <w:p w:rsidR="0075015B" w:rsidRDefault="0075015B" w:rsidP="00EE1893"/>
    <w:p w:rsidR="00EE1893" w:rsidRDefault="00EE1893" w:rsidP="00EE1893">
      <w:r>
        <w:rPr>
          <w:rFonts w:hint="eastAsia"/>
        </w:rPr>
        <w:t>“</w:t>
      </w:r>
      <w:r>
        <w:t xml:space="preserve">Regarding existing tools and systems, my hope is that we’re quickly getting to a point where a company’s open source program office should not need to create any tools or technologies on their own. They should be able to find and use existing open source tools which can be used to </w:t>
      </w:r>
      <w:r>
        <w:lastRenderedPageBreak/>
        <w:t xml:space="preserve">manage their open source programs.” </w:t>
      </w:r>
    </w:p>
    <w:p w:rsidR="00EE1893" w:rsidRDefault="00EE6A05" w:rsidP="00EE1893">
      <w:r w:rsidRPr="00EE6A05">
        <w:rPr>
          <w:rFonts w:hint="eastAsia"/>
        </w:rPr>
        <w:t>「ツールやシステム</w:t>
      </w:r>
      <w:r>
        <w:rPr>
          <w:rFonts w:hint="eastAsia"/>
        </w:rPr>
        <w:t>は既に存在しているので</w:t>
      </w:r>
      <w:r w:rsidRPr="00EE6A05">
        <w:rPr>
          <w:rFonts w:hint="eastAsia"/>
        </w:rPr>
        <w:t>、企業のオープンソース</w:t>
      </w:r>
      <w:r>
        <w:rPr>
          <w:rFonts w:hint="eastAsia"/>
        </w:rPr>
        <w:t xml:space="preserve">　</w:t>
      </w:r>
      <w:r w:rsidRPr="00EE6A05">
        <w:rPr>
          <w:rFonts w:hint="eastAsia"/>
        </w:rPr>
        <w:t>プログラムオフィス</w:t>
      </w:r>
      <w:r>
        <w:rPr>
          <w:rFonts w:hint="eastAsia"/>
        </w:rPr>
        <w:t>は</w:t>
      </w:r>
      <w:r w:rsidRPr="00EE6A05">
        <w:rPr>
          <w:rFonts w:hint="eastAsia"/>
        </w:rPr>
        <w:t>自分でツールやテクノロジを作成する必要はない</w:t>
      </w:r>
      <w:r>
        <w:rPr>
          <w:rFonts w:hint="eastAsia"/>
        </w:rPr>
        <w:t>と</w:t>
      </w:r>
      <w:ins w:id="581" w:author="工内 隆" w:date="2018-09-04T16:01:00Z">
        <w:r w:rsidR="00A63CF9">
          <w:rPr>
            <w:rFonts w:hint="eastAsia"/>
          </w:rPr>
          <w:t>す</w:t>
        </w:r>
      </w:ins>
      <w:ins w:id="582" w:author="工内 隆" w:date="2018-09-04T16:02:00Z">
        <w:r w:rsidR="00A63CF9">
          <w:rPr>
            <w:rFonts w:hint="eastAsia"/>
          </w:rPr>
          <w:t>ぐに</w:t>
        </w:r>
      </w:ins>
      <w:r>
        <w:rPr>
          <w:rFonts w:hint="eastAsia"/>
        </w:rPr>
        <w:t>気づくと思っています</w:t>
      </w:r>
      <w:r w:rsidRPr="00EE6A05">
        <w:rPr>
          <w:rFonts w:hint="eastAsia"/>
        </w:rPr>
        <w:t>。</w:t>
      </w:r>
      <w:r w:rsidRPr="00EE6A05">
        <w:rPr>
          <w:rFonts w:hint="eastAsia"/>
        </w:rPr>
        <w:t xml:space="preserve"> </w:t>
      </w:r>
      <w:r w:rsidRPr="00EE6A05">
        <w:rPr>
          <w:rFonts w:hint="eastAsia"/>
        </w:rPr>
        <w:t>彼らはオープンソース</w:t>
      </w:r>
      <w:r>
        <w:rPr>
          <w:rFonts w:hint="eastAsia"/>
        </w:rPr>
        <w:t xml:space="preserve">　</w:t>
      </w:r>
      <w:r w:rsidRPr="00EE6A05">
        <w:rPr>
          <w:rFonts w:hint="eastAsia"/>
        </w:rPr>
        <w:t>プログラムを管理するために使用できる既存のオープンソース</w:t>
      </w:r>
      <w:r>
        <w:rPr>
          <w:rFonts w:hint="eastAsia"/>
        </w:rPr>
        <w:t xml:space="preserve">　</w:t>
      </w:r>
      <w:r w:rsidRPr="00EE6A05">
        <w:rPr>
          <w:rFonts w:hint="eastAsia"/>
        </w:rPr>
        <w:t>ツールを見つけて使用できるはずです。</w:t>
      </w:r>
      <w:ins w:id="583" w:author="工内 隆" w:date="2018-09-04T16:02:00Z">
        <w:r w:rsidR="00A63CF9">
          <w:rPr>
            <w:rFonts w:hint="eastAsia"/>
          </w:rPr>
          <w:t>」</w:t>
        </w:r>
      </w:ins>
    </w:p>
    <w:p w:rsidR="00EE6A05" w:rsidRDefault="00EE6A05" w:rsidP="00EE1893"/>
    <w:p w:rsidR="00EE1893" w:rsidRDefault="007848ED" w:rsidP="00EE1893">
      <w:hyperlink r:id="rId36" w:history="1">
        <w:r w:rsidR="00EE1893" w:rsidRPr="00EE6A05">
          <w:rPr>
            <w:rStyle w:val="a3"/>
          </w:rPr>
          <w:t>Jeff McAffer</w:t>
        </w:r>
      </w:hyperlink>
      <w:r w:rsidR="00EE1893">
        <w:t xml:space="preserve"> – Director of the Open Source Programs Office at Microsoft</w:t>
      </w:r>
    </w:p>
    <w:p w:rsidR="00EE1893" w:rsidRDefault="00EE1893" w:rsidP="00EE1893"/>
    <w:p w:rsidR="00EE1893" w:rsidRDefault="00EE1893" w:rsidP="00EE1893">
      <w:r>
        <w:t>Here are some of the most popular and useful project statistics and project health tracking tools:</w:t>
      </w:r>
    </w:p>
    <w:p w:rsidR="00EE1893" w:rsidRDefault="00EE6A05" w:rsidP="00EE1893">
      <w:r w:rsidRPr="00EE6A05">
        <w:rPr>
          <w:rFonts w:hint="eastAsia"/>
        </w:rPr>
        <w:t>最も一般的で</w:t>
      </w:r>
      <w:r w:rsidR="00AD1827">
        <w:rPr>
          <w:rFonts w:hint="eastAsia"/>
        </w:rPr>
        <w:t>、</w:t>
      </w:r>
      <w:r w:rsidRPr="00EE6A05">
        <w:rPr>
          <w:rFonts w:hint="eastAsia"/>
        </w:rPr>
        <w:t>有用なプロジェクトの統計情報</w:t>
      </w:r>
      <w:ins w:id="584" w:author="工内 隆" w:date="2018-09-04T16:03:00Z">
        <w:r w:rsidR="00A63CF9">
          <w:rPr>
            <w:rFonts w:hint="eastAsia"/>
          </w:rPr>
          <w:t>ツールと</w:t>
        </w:r>
      </w:ins>
      <w:del w:id="585" w:author="工内 隆" w:date="2018-09-04T16:03:00Z">
        <w:r w:rsidR="00AD1827" w:rsidDel="00A63CF9">
          <w:rPr>
            <w:rFonts w:hint="eastAsia"/>
          </w:rPr>
          <w:delText>を提供し、</w:delText>
        </w:r>
      </w:del>
      <w:r w:rsidRPr="00EE6A05">
        <w:rPr>
          <w:rFonts w:hint="eastAsia"/>
        </w:rPr>
        <w:t>プロジェクトの</w:t>
      </w:r>
      <w:r>
        <w:rPr>
          <w:rFonts w:hint="eastAsia"/>
        </w:rPr>
        <w:t>健全性</w:t>
      </w:r>
      <w:r w:rsidR="00AD1827">
        <w:rPr>
          <w:rFonts w:hint="eastAsia"/>
        </w:rPr>
        <w:t>を</w:t>
      </w:r>
      <w:r w:rsidRPr="00EE6A05">
        <w:rPr>
          <w:rFonts w:hint="eastAsia"/>
        </w:rPr>
        <w:t>管理</w:t>
      </w:r>
      <w:r w:rsidR="00AD1827">
        <w:rPr>
          <w:rFonts w:hint="eastAsia"/>
        </w:rPr>
        <w:t>する</w:t>
      </w:r>
      <w:r w:rsidRPr="00EE6A05">
        <w:rPr>
          <w:rFonts w:hint="eastAsia"/>
        </w:rPr>
        <w:t>ツールは次のとおりです。</w:t>
      </w:r>
    </w:p>
    <w:p w:rsidR="00EE6A05" w:rsidRDefault="00EE6A05" w:rsidP="00EE1893"/>
    <w:p w:rsidR="00EE1893" w:rsidRDefault="00EE1893" w:rsidP="00EE1893">
      <w:proofErr w:type="spellStart"/>
      <w:r>
        <w:t>CatWatch</w:t>
      </w:r>
      <w:proofErr w:type="spellEnd"/>
      <w:r>
        <w:t xml:space="preserve">– </w:t>
      </w:r>
      <w:proofErr w:type="spellStart"/>
      <w:r>
        <w:t>CatWatch</w:t>
      </w:r>
      <w:proofErr w:type="spellEnd"/>
      <w:r>
        <w:t xml:space="preserve"> is an open source metrics dashboard from </w:t>
      </w:r>
      <w:proofErr w:type="spellStart"/>
      <w:r>
        <w:t>Zalando</w:t>
      </w:r>
      <w:proofErr w:type="spellEnd"/>
      <w:r>
        <w:t xml:space="preserve"> that fetches </w:t>
      </w:r>
      <w:proofErr w:type="spellStart"/>
      <w:r>
        <w:t>GitHub</w:t>
      </w:r>
      <w:proofErr w:type="spellEnd"/>
      <w:r>
        <w:t xml:space="preserve"> statistics for your </w:t>
      </w:r>
      <w:proofErr w:type="spellStart"/>
      <w:r>
        <w:t>GitHub</w:t>
      </w:r>
      <w:proofErr w:type="spellEnd"/>
      <w:r>
        <w:t xml:space="preserve"> accounts, processes and saves your </w:t>
      </w:r>
      <w:proofErr w:type="spellStart"/>
      <w:r>
        <w:t>GitHub</w:t>
      </w:r>
      <w:proofErr w:type="spellEnd"/>
      <w:r>
        <w:t xml:space="preserve"> data in a database. The data reveals the popularity of your open source projects, your most active contributors and other interesting statistics.</w:t>
      </w:r>
    </w:p>
    <w:p w:rsidR="00EE1893" w:rsidRDefault="007848ED" w:rsidP="00EE1893">
      <w:hyperlink r:id="rId37" w:history="1">
        <w:r w:rsidR="00EE6A05" w:rsidRPr="00EE6A05">
          <w:rPr>
            <w:rStyle w:val="a3"/>
            <w:rFonts w:hint="eastAsia"/>
          </w:rPr>
          <w:t>CatWatch</w:t>
        </w:r>
      </w:hyperlink>
      <w:r w:rsidR="00EE2005">
        <w:rPr>
          <w:rStyle w:val="a3"/>
          <w:rFonts w:hint="eastAsia"/>
        </w:rPr>
        <w:t xml:space="preserve">　</w:t>
      </w:r>
      <w:r w:rsidR="00EE6A05" w:rsidRPr="00EE6A05">
        <w:rPr>
          <w:rFonts w:hint="eastAsia"/>
        </w:rPr>
        <w:t xml:space="preserve">- </w:t>
      </w:r>
      <w:proofErr w:type="spellStart"/>
      <w:r w:rsidR="00EE6A05" w:rsidRPr="00EE6A05">
        <w:rPr>
          <w:rFonts w:hint="eastAsia"/>
        </w:rPr>
        <w:t>CatWatch</w:t>
      </w:r>
      <w:proofErr w:type="spellEnd"/>
      <w:r w:rsidR="00EE6A05" w:rsidRPr="00EE6A05">
        <w:rPr>
          <w:rFonts w:hint="eastAsia"/>
        </w:rPr>
        <w:t>は</w:t>
      </w:r>
      <w:proofErr w:type="spellStart"/>
      <w:r w:rsidR="00EE6A05" w:rsidRPr="00EE6A05">
        <w:rPr>
          <w:rFonts w:hint="eastAsia"/>
        </w:rPr>
        <w:t>Zalando</w:t>
      </w:r>
      <w:proofErr w:type="spellEnd"/>
      <w:r w:rsidR="00EE6A05">
        <w:rPr>
          <w:rFonts w:hint="eastAsia"/>
        </w:rPr>
        <w:t>社</w:t>
      </w:r>
      <w:ins w:id="586" w:author="工内 隆" w:date="2018-09-04T16:05:00Z">
        <w:r w:rsidR="00A63CF9">
          <w:rPr>
            <w:rFonts w:hint="eastAsia"/>
          </w:rPr>
          <w:t>が提供する</w:t>
        </w:r>
      </w:ins>
      <w:del w:id="587" w:author="工内 隆" w:date="2018-09-04T16:05:00Z">
        <w:r w:rsidR="00EE6A05" w:rsidRPr="00EE6A05" w:rsidDel="00A63CF9">
          <w:rPr>
            <w:rFonts w:hint="eastAsia"/>
          </w:rPr>
          <w:delText>の</w:delText>
        </w:r>
      </w:del>
      <w:r w:rsidR="00EE6A05" w:rsidRPr="00EE6A05">
        <w:rPr>
          <w:rFonts w:hint="eastAsia"/>
        </w:rPr>
        <w:t>オープンソース</w:t>
      </w:r>
      <w:ins w:id="588" w:author="工内 隆" w:date="2018-09-04T16:05:00Z">
        <w:r w:rsidR="00A63CF9">
          <w:rPr>
            <w:rFonts w:hint="eastAsia"/>
          </w:rPr>
          <w:t>の</w:t>
        </w:r>
      </w:ins>
      <w:del w:id="589" w:author="工内 隆" w:date="2018-09-04T16:05:00Z">
        <w:r w:rsidR="00EE6A05" w:rsidDel="00A63CF9">
          <w:rPr>
            <w:rFonts w:hint="eastAsia"/>
          </w:rPr>
          <w:delText xml:space="preserve">　</w:delText>
        </w:r>
      </w:del>
      <w:r w:rsidR="00EE6A05" w:rsidRPr="00EE6A05">
        <w:rPr>
          <w:rFonts w:hint="eastAsia"/>
        </w:rPr>
        <w:t>メトリクスダッシュボードで、</w:t>
      </w:r>
      <w:ins w:id="590" w:author="工内 隆" w:date="2018-09-04T16:06:00Z">
        <w:r w:rsidR="00A63CF9">
          <w:rPr>
            <w:rFonts w:hint="eastAsia"/>
          </w:rPr>
          <w:t>あなたのチーム</w:t>
        </w:r>
      </w:ins>
      <w:ins w:id="591" w:author="工内 隆" w:date="2018-09-04T16:07:00Z">
        <w:r w:rsidR="00A63CF9">
          <w:rPr>
            <w:rFonts w:hint="eastAsia"/>
          </w:rPr>
          <w:t>の</w:t>
        </w:r>
      </w:ins>
      <w:proofErr w:type="spellStart"/>
      <w:r w:rsidR="00EE6A05" w:rsidRPr="00EE6A05">
        <w:rPr>
          <w:rFonts w:hint="eastAsia"/>
        </w:rPr>
        <w:t>GitHub</w:t>
      </w:r>
      <w:proofErr w:type="spellEnd"/>
      <w:r w:rsidR="00EE6A05" w:rsidRPr="00EE6A05">
        <w:rPr>
          <w:rFonts w:hint="eastAsia"/>
        </w:rPr>
        <w:t>アカウント</w:t>
      </w:r>
      <w:ins w:id="592" w:author="工内 隆" w:date="2018-09-04T16:06:00Z">
        <w:r w:rsidR="00A63CF9">
          <w:rPr>
            <w:rFonts w:hint="eastAsia"/>
          </w:rPr>
          <w:t>に対応した</w:t>
        </w:r>
      </w:ins>
      <w:del w:id="593" w:author="工内 隆" w:date="2018-09-04T16:06:00Z">
        <w:r w:rsidR="00EE6A05" w:rsidRPr="00EE6A05" w:rsidDel="00A63CF9">
          <w:rPr>
            <w:rFonts w:hint="eastAsia"/>
          </w:rPr>
          <w:delText>の</w:delText>
        </w:r>
      </w:del>
      <w:proofErr w:type="spellStart"/>
      <w:r w:rsidR="00EE6A05" w:rsidRPr="00EE6A05">
        <w:rPr>
          <w:rFonts w:hint="eastAsia"/>
        </w:rPr>
        <w:t>GitHub</w:t>
      </w:r>
      <w:proofErr w:type="spellEnd"/>
      <w:r w:rsidR="00EE6A05" w:rsidRPr="00EE6A05">
        <w:rPr>
          <w:rFonts w:hint="eastAsia"/>
        </w:rPr>
        <w:t>統計情報を取得し、</w:t>
      </w:r>
      <w:proofErr w:type="spellStart"/>
      <w:r w:rsidR="00EE6A05" w:rsidRPr="00EE6A05">
        <w:rPr>
          <w:rFonts w:hint="eastAsia"/>
        </w:rPr>
        <w:t>GitHub</w:t>
      </w:r>
      <w:proofErr w:type="spellEnd"/>
      <w:r w:rsidR="00EE6A05" w:rsidRPr="00EE6A05">
        <w:rPr>
          <w:rFonts w:hint="eastAsia"/>
        </w:rPr>
        <w:t>データを処理し、データベースに保存します。</w:t>
      </w:r>
      <w:r w:rsidR="00EE6A05" w:rsidRPr="00EE6A05">
        <w:rPr>
          <w:rFonts w:hint="eastAsia"/>
        </w:rPr>
        <w:t xml:space="preserve"> </w:t>
      </w:r>
      <w:r w:rsidR="00EE6A05" w:rsidRPr="00EE6A05">
        <w:rPr>
          <w:rFonts w:hint="eastAsia"/>
        </w:rPr>
        <w:t>このデータは、オープンソース</w:t>
      </w:r>
      <w:r w:rsidR="00EE6A05">
        <w:rPr>
          <w:rFonts w:hint="eastAsia"/>
        </w:rPr>
        <w:t xml:space="preserve">　</w:t>
      </w:r>
      <w:r w:rsidR="00EE6A05" w:rsidRPr="00EE6A05">
        <w:rPr>
          <w:rFonts w:hint="eastAsia"/>
        </w:rPr>
        <w:t>プロジェクト</w:t>
      </w:r>
      <w:r w:rsidR="00EE6A05">
        <w:rPr>
          <w:rFonts w:hint="eastAsia"/>
        </w:rPr>
        <w:t>のポピュラリティ、</w:t>
      </w:r>
      <w:r w:rsidR="00EE6A05" w:rsidRPr="00EE6A05">
        <w:rPr>
          <w:rFonts w:hint="eastAsia"/>
        </w:rPr>
        <w:t>最も</w:t>
      </w:r>
      <w:r w:rsidR="00EE6A05">
        <w:rPr>
          <w:rFonts w:hint="eastAsia"/>
        </w:rPr>
        <w:t>活動的</w:t>
      </w:r>
      <w:r w:rsidR="00EE6A05" w:rsidRPr="00EE6A05">
        <w:rPr>
          <w:rFonts w:hint="eastAsia"/>
        </w:rPr>
        <w:t>な</w:t>
      </w:r>
      <w:r w:rsidR="00EE6A05">
        <w:rPr>
          <w:rFonts w:hint="eastAsia"/>
        </w:rPr>
        <w:t>コントリビューター</w:t>
      </w:r>
      <w:r w:rsidR="00EE6A05" w:rsidRPr="00EE6A05">
        <w:rPr>
          <w:rFonts w:hint="eastAsia"/>
        </w:rPr>
        <w:t>およびその他の興味深い統計情報</w:t>
      </w:r>
      <w:r w:rsidR="00EE6A05">
        <w:rPr>
          <w:rFonts w:hint="eastAsia"/>
        </w:rPr>
        <w:t>を</w:t>
      </w:r>
      <w:r w:rsidR="005E0A16">
        <w:rPr>
          <w:rFonts w:hint="eastAsia"/>
        </w:rPr>
        <w:t>レポートしてくれます。</w:t>
      </w:r>
    </w:p>
    <w:p w:rsidR="00EE6A05" w:rsidRDefault="00EE6A05" w:rsidP="00EE1893"/>
    <w:p w:rsidR="00EE1893" w:rsidRDefault="00EE1893" w:rsidP="00EE1893">
      <w:r>
        <w:t>Gander – Gander is a dashboard which generates usable metrics for a range of open source projects in one quick look. Created by PayPal, Gander is designed for individuals who are responsible for running Open Source Program Offices or keeping track of multiple open source projects.</w:t>
      </w:r>
    </w:p>
    <w:p w:rsidR="00EE1893" w:rsidRDefault="007848ED" w:rsidP="00EE1893">
      <w:hyperlink r:id="rId38" w:history="1">
        <w:r w:rsidR="00EE2005" w:rsidRPr="00EE2005">
          <w:rPr>
            <w:rStyle w:val="a3"/>
            <w:rFonts w:hint="eastAsia"/>
          </w:rPr>
          <w:t>Gander</w:t>
        </w:r>
      </w:hyperlink>
      <w:r w:rsidR="00EE2005">
        <w:rPr>
          <w:rFonts w:hint="eastAsia"/>
        </w:rPr>
        <w:t xml:space="preserve">　</w:t>
      </w:r>
      <w:r w:rsidR="00EE2005" w:rsidRPr="00EE2005">
        <w:rPr>
          <w:rFonts w:hint="eastAsia"/>
        </w:rPr>
        <w:t>-</w:t>
      </w:r>
      <w:r w:rsidR="00EE2005">
        <w:rPr>
          <w:rFonts w:hint="eastAsia"/>
        </w:rPr>
        <w:t xml:space="preserve">　</w:t>
      </w:r>
      <w:r w:rsidR="00EE2005" w:rsidRPr="00EE2005">
        <w:rPr>
          <w:rFonts w:hint="eastAsia"/>
        </w:rPr>
        <w:t>Gander</w:t>
      </w:r>
      <w:r w:rsidR="00EE2005" w:rsidRPr="00EE2005">
        <w:rPr>
          <w:rFonts w:hint="eastAsia"/>
        </w:rPr>
        <w:t>は、</w:t>
      </w:r>
      <w:ins w:id="594" w:author="Date Masahiro" w:date="2018-09-06T11:55:00Z">
        <w:r w:rsidR="00BA4AD3">
          <w:rPr>
            <w:rFonts w:hint="eastAsia"/>
          </w:rPr>
          <w:t>さまざまな</w:t>
        </w:r>
      </w:ins>
      <w:ins w:id="595" w:author="工内 隆" w:date="2018-09-04T16:09:00Z">
        <w:del w:id="596" w:author="Date Masahiro" w:date="2018-09-06T11:55:00Z">
          <w:r w:rsidR="00D03398" w:rsidDel="00BA4AD3">
            <w:rPr>
              <w:rFonts w:hint="eastAsia"/>
            </w:rPr>
            <w:delText>一定範囲の</w:delText>
          </w:r>
        </w:del>
      </w:ins>
      <w:r w:rsidR="00EE2005" w:rsidRPr="00EE2005">
        <w:rPr>
          <w:rFonts w:hint="eastAsia"/>
        </w:rPr>
        <w:t>オープンソース</w:t>
      </w:r>
      <w:r w:rsidR="00EE2005">
        <w:rPr>
          <w:rFonts w:hint="eastAsia"/>
        </w:rPr>
        <w:t xml:space="preserve">　</w:t>
      </w:r>
      <w:r w:rsidR="00EE2005" w:rsidRPr="00EE2005">
        <w:rPr>
          <w:rFonts w:hint="eastAsia"/>
        </w:rPr>
        <w:t>プロジェクト</w:t>
      </w:r>
      <w:ins w:id="597" w:author="工内 隆" w:date="2018-09-04T16:09:00Z">
        <w:r w:rsidR="00D03398">
          <w:rPr>
            <w:rFonts w:hint="eastAsia"/>
          </w:rPr>
          <w:t>について、</w:t>
        </w:r>
      </w:ins>
      <w:del w:id="598" w:author="工内 隆" w:date="2018-09-04T16:09:00Z">
        <w:r w:rsidR="00EE2005" w:rsidRPr="00EE2005" w:rsidDel="00D03398">
          <w:rPr>
            <w:rFonts w:hint="eastAsia"/>
          </w:rPr>
          <w:delText>の</w:delText>
        </w:r>
        <w:r w:rsidR="00EE2005" w:rsidDel="00D03398">
          <w:rPr>
            <w:rFonts w:hint="eastAsia"/>
          </w:rPr>
          <w:delText>利用可能な広範囲な</w:delText>
        </w:r>
      </w:del>
      <w:ins w:id="599" w:author="工内 隆" w:date="2018-09-04T16:09:00Z">
        <w:r w:rsidR="00D03398">
          <w:rPr>
            <w:rFonts w:hint="eastAsia"/>
          </w:rPr>
          <w:t>有用な</w:t>
        </w:r>
      </w:ins>
      <w:r w:rsidR="00D31E68">
        <w:rPr>
          <w:rFonts w:hint="eastAsia"/>
        </w:rPr>
        <w:t>メトリクス</w:t>
      </w:r>
      <w:r w:rsidR="00EE2005">
        <w:rPr>
          <w:rFonts w:hint="eastAsia"/>
        </w:rPr>
        <w:t>を</w:t>
      </w:r>
      <w:ins w:id="600" w:author="工内 隆" w:date="2018-09-04T16:09:00Z">
        <w:del w:id="601" w:author="Date Masahiro" w:date="2018-09-06T11:56:00Z">
          <w:r w:rsidR="00D03398" w:rsidDel="00BA4AD3">
            <w:rPr>
              <w:rFonts w:hint="eastAsia"/>
            </w:rPr>
            <w:delText>一発で</w:delText>
          </w:r>
        </w:del>
      </w:ins>
      <w:ins w:id="602" w:author="Date Masahiro" w:date="2018-09-06T11:56:00Z">
        <w:r w:rsidR="00BA4AD3">
          <w:rPr>
            <w:rFonts w:hint="eastAsia"/>
          </w:rPr>
          <w:t>一目で分かるように</w:t>
        </w:r>
      </w:ins>
      <w:ins w:id="603" w:author="工内 隆" w:date="2018-09-04T16:09:00Z">
        <w:r w:rsidR="00D03398">
          <w:rPr>
            <w:rFonts w:hint="eastAsia"/>
          </w:rPr>
          <w:t>表示</w:t>
        </w:r>
      </w:ins>
      <w:ins w:id="604" w:author="工内 隆" w:date="2018-09-04T16:18:00Z">
        <w:del w:id="605" w:author="Date Masahiro" w:date="2018-09-06T11:51:00Z">
          <w:r w:rsidR="002A625A" w:rsidDel="00BA4AD3">
            <w:rPr>
              <w:rFonts w:hint="eastAsia"/>
            </w:rPr>
            <w:delText>≪いい表現が分からない≫</w:delText>
          </w:r>
        </w:del>
      </w:ins>
      <w:del w:id="606" w:author="工内 隆" w:date="2018-09-04T16:10:00Z">
        <w:r w:rsidR="00EE2005" w:rsidDel="00D03398">
          <w:rPr>
            <w:rFonts w:hint="eastAsia"/>
          </w:rPr>
          <w:delText>ワンクリックで</w:delText>
        </w:r>
        <w:r w:rsidR="00EE2005" w:rsidRPr="00EE2005" w:rsidDel="00D03398">
          <w:rPr>
            <w:rFonts w:hint="eastAsia"/>
          </w:rPr>
          <w:delText>生成</w:delText>
        </w:r>
      </w:del>
      <w:r w:rsidR="00EE2005" w:rsidRPr="00EE2005">
        <w:rPr>
          <w:rFonts w:hint="eastAsia"/>
        </w:rPr>
        <w:t>するダッシュボードです。</w:t>
      </w:r>
      <w:r w:rsidR="00EE2005" w:rsidRPr="00EE2005">
        <w:rPr>
          <w:rFonts w:hint="eastAsia"/>
        </w:rPr>
        <w:t xml:space="preserve"> Gander</w:t>
      </w:r>
      <w:r w:rsidR="00EE2005" w:rsidRPr="00EE2005">
        <w:rPr>
          <w:rFonts w:hint="eastAsia"/>
        </w:rPr>
        <w:t>は、オープンソース</w:t>
      </w:r>
      <w:r w:rsidR="00EE2005">
        <w:rPr>
          <w:rFonts w:hint="eastAsia"/>
        </w:rPr>
        <w:t xml:space="preserve">　</w:t>
      </w:r>
      <w:r w:rsidR="00EE2005" w:rsidRPr="00EE2005">
        <w:rPr>
          <w:rFonts w:hint="eastAsia"/>
        </w:rPr>
        <w:t>プログラムオフィスの運営責任者</w:t>
      </w:r>
      <w:r w:rsidR="00EE2005">
        <w:rPr>
          <w:rFonts w:hint="eastAsia"/>
        </w:rPr>
        <w:t>や</w:t>
      </w:r>
      <w:r w:rsidR="00EE2005" w:rsidRPr="00EE2005">
        <w:rPr>
          <w:rFonts w:hint="eastAsia"/>
        </w:rPr>
        <w:t>複数のオープンソース</w:t>
      </w:r>
      <w:r w:rsidR="00EE2005">
        <w:rPr>
          <w:rFonts w:hint="eastAsia"/>
        </w:rPr>
        <w:t xml:space="preserve">　</w:t>
      </w:r>
      <w:r w:rsidR="00EE2005" w:rsidRPr="00EE2005">
        <w:rPr>
          <w:rFonts w:hint="eastAsia"/>
        </w:rPr>
        <w:t>プロジェクトの管理責任者</w:t>
      </w:r>
      <w:r w:rsidR="00EE2005">
        <w:rPr>
          <w:rFonts w:hint="eastAsia"/>
        </w:rPr>
        <w:t>向け</w:t>
      </w:r>
      <w:r w:rsidR="00AD1827">
        <w:rPr>
          <w:rFonts w:hint="eastAsia"/>
        </w:rPr>
        <w:t>に</w:t>
      </w:r>
      <w:r w:rsidR="00EE2005">
        <w:rPr>
          <w:rFonts w:hint="eastAsia"/>
        </w:rPr>
        <w:t>、</w:t>
      </w:r>
      <w:r w:rsidR="00EE2005" w:rsidRPr="00EE2005">
        <w:rPr>
          <w:rFonts w:hint="eastAsia"/>
        </w:rPr>
        <w:t>PayPal</w:t>
      </w:r>
      <w:r w:rsidR="00AD1827">
        <w:rPr>
          <w:rFonts w:hint="eastAsia"/>
        </w:rPr>
        <w:t>社</w:t>
      </w:r>
      <w:r w:rsidR="00EE2005" w:rsidRPr="00EE2005">
        <w:rPr>
          <w:rFonts w:hint="eastAsia"/>
        </w:rPr>
        <w:t>によって作成された</w:t>
      </w:r>
      <w:r w:rsidR="00EE2005">
        <w:rPr>
          <w:rFonts w:hint="eastAsia"/>
        </w:rPr>
        <w:t>ものです</w:t>
      </w:r>
      <w:r w:rsidR="00EE2005" w:rsidRPr="00EE2005">
        <w:rPr>
          <w:rFonts w:hint="eastAsia"/>
        </w:rPr>
        <w:t>。</w:t>
      </w:r>
    </w:p>
    <w:p w:rsidR="00EE2005" w:rsidRDefault="00EE2005" w:rsidP="00EE1893"/>
    <w:p w:rsidR="00EE1893" w:rsidRDefault="00EE1893" w:rsidP="00EE1893">
      <w:proofErr w:type="spellStart"/>
      <w:r>
        <w:t>GHCrawler</w:t>
      </w:r>
      <w:proofErr w:type="spellEnd"/>
      <w:r>
        <w:t xml:space="preserve"> – Created by Microsoft, </w:t>
      </w:r>
      <w:proofErr w:type="spellStart"/>
      <w:r>
        <w:t>GHCrawler</w:t>
      </w:r>
      <w:proofErr w:type="spellEnd"/>
      <w:r>
        <w:t xml:space="preserve"> is a </w:t>
      </w:r>
      <w:proofErr w:type="spellStart"/>
      <w:r>
        <w:t>GitHub</w:t>
      </w:r>
      <w:proofErr w:type="spellEnd"/>
      <w:r>
        <w:t xml:space="preserve"> API crawler that crawls a </w:t>
      </w:r>
      <w:proofErr w:type="spellStart"/>
      <w:r>
        <w:t>GitHub</w:t>
      </w:r>
      <w:proofErr w:type="spellEnd"/>
      <w:r>
        <w:t xml:space="preserve">-hosted project and automatically tracks, retrieves, </w:t>
      </w:r>
      <w:r>
        <w:lastRenderedPageBreak/>
        <w:t xml:space="preserve">and stores its contents. </w:t>
      </w:r>
      <w:proofErr w:type="spellStart"/>
      <w:r>
        <w:t>GHCrawler</w:t>
      </w:r>
      <w:proofErr w:type="spellEnd"/>
      <w:r>
        <w:t xml:space="preserve"> is primarily intended for people trying to track sets of organizations and data repositories.</w:t>
      </w:r>
    </w:p>
    <w:p w:rsidR="00EE1893" w:rsidRDefault="007848ED" w:rsidP="00EE1893">
      <w:hyperlink r:id="rId39" w:history="1">
        <w:r w:rsidR="00EE2005" w:rsidRPr="00EE2005">
          <w:rPr>
            <w:rStyle w:val="a3"/>
            <w:rFonts w:hint="eastAsia"/>
          </w:rPr>
          <w:t>GHCrawler</w:t>
        </w:r>
      </w:hyperlink>
      <w:r w:rsidR="00EE2005" w:rsidRPr="00EE2005">
        <w:rPr>
          <w:rFonts w:hint="eastAsia"/>
        </w:rPr>
        <w:t xml:space="preserve"> </w:t>
      </w:r>
      <w:r w:rsidR="00EE2005">
        <w:t>–</w:t>
      </w:r>
      <w:r w:rsidR="00EE2005" w:rsidRPr="00EE2005">
        <w:rPr>
          <w:rFonts w:hint="eastAsia"/>
        </w:rPr>
        <w:t xml:space="preserve"> Microsoft</w:t>
      </w:r>
      <w:r w:rsidR="00EE2005">
        <w:rPr>
          <w:rFonts w:hint="eastAsia"/>
        </w:rPr>
        <w:t>社</w:t>
      </w:r>
      <w:r w:rsidR="00EE2005" w:rsidRPr="00EE2005">
        <w:rPr>
          <w:rFonts w:hint="eastAsia"/>
        </w:rPr>
        <w:t>によって作成された</w:t>
      </w:r>
      <w:proofErr w:type="spellStart"/>
      <w:r w:rsidR="00EE2005" w:rsidRPr="00EE2005">
        <w:rPr>
          <w:rFonts w:hint="eastAsia"/>
        </w:rPr>
        <w:t>GHCrawler</w:t>
      </w:r>
      <w:proofErr w:type="spellEnd"/>
      <w:r w:rsidR="00EE2005" w:rsidRPr="00EE2005">
        <w:rPr>
          <w:rFonts w:hint="eastAsia"/>
        </w:rPr>
        <w:t>は、</w:t>
      </w:r>
      <w:proofErr w:type="spellStart"/>
      <w:r w:rsidR="00EE2005" w:rsidRPr="00EE2005">
        <w:rPr>
          <w:rFonts w:hint="eastAsia"/>
        </w:rPr>
        <w:t>GitHub</w:t>
      </w:r>
      <w:proofErr w:type="spellEnd"/>
      <w:r w:rsidR="00EE2005" w:rsidRPr="00EE2005">
        <w:rPr>
          <w:rFonts w:hint="eastAsia"/>
        </w:rPr>
        <w:t>がホストするプロジェクトを</w:t>
      </w:r>
      <w:r w:rsidR="0024715A">
        <w:rPr>
          <w:rFonts w:hint="eastAsia"/>
        </w:rPr>
        <w:t>インターネット上で調査（</w:t>
      </w:r>
      <w:r w:rsidR="00EE2005" w:rsidRPr="00EE2005">
        <w:rPr>
          <w:rFonts w:hint="eastAsia"/>
        </w:rPr>
        <w:t>クロール</w:t>
      </w:r>
      <w:r w:rsidR="0024715A">
        <w:rPr>
          <w:rFonts w:hint="eastAsia"/>
        </w:rPr>
        <w:t>）</w:t>
      </w:r>
      <w:r w:rsidR="00EE2005" w:rsidRPr="00EE2005">
        <w:rPr>
          <w:rFonts w:hint="eastAsia"/>
        </w:rPr>
        <w:t>し、その</w:t>
      </w:r>
      <w:r w:rsidR="0024715A">
        <w:rPr>
          <w:rFonts w:hint="eastAsia"/>
        </w:rPr>
        <w:t>コンテンツ</w:t>
      </w:r>
      <w:r w:rsidR="00EE2005" w:rsidRPr="00EE2005">
        <w:rPr>
          <w:rFonts w:hint="eastAsia"/>
        </w:rPr>
        <w:t>を自動的に</w:t>
      </w:r>
      <w:r w:rsidR="0024715A">
        <w:rPr>
          <w:rFonts w:hint="eastAsia"/>
        </w:rPr>
        <w:t>トラッキング</w:t>
      </w:r>
      <w:r w:rsidR="00EE2005" w:rsidRPr="00EE2005">
        <w:rPr>
          <w:rFonts w:hint="eastAsia"/>
        </w:rPr>
        <w:t>、取得、保存する</w:t>
      </w:r>
      <w:proofErr w:type="spellStart"/>
      <w:r w:rsidR="00EE2005" w:rsidRPr="00EE2005">
        <w:rPr>
          <w:rFonts w:hint="eastAsia"/>
        </w:rPr>
        <w:t>GitHub</w:t>
      </w:r>
      <w:proofErr w:type="spellEnd"/>
      <w:r w:rsidR="00EE2005" w:rsidRPr="00EE2005">
        <w:rPr>
          <w:rFonts w:hint="eastAsia"/>
        </w:rPr>
        <w:t xml:space="preserve"> API</w:t>
      </w:r>
      <w:r w:rsidR="0024715A">
        <w:rPr>
          <w:rFonts w:hint="eastAsia"/>
        </w:rPr>
        <w:t>で実装された</w:t>
      </w:r>
      <w:ins w:id="607" w:author="工内 隆" w:date="2018-09-04T16:11:00Z">
        <w:r w:rsidR="00D03398">
          <w:rPr>
            <w:rFonts w:hint="eastAsia"/>
          </w:rPr>
          <w:t>調査ツール</w:t>
        </w:r>
      </w:ins>
      <w:del w:id="608" w:author="工内 隆" w:date="2018-09-04T16:11:00Z">
        <w:r w:rsidR="00EE2005" w:rsidRPr="00EE2005" w:rsidDel="00D03398">
          <w:rPr>
            <w:rFonts w:hint="eastAsia"/>
          </w:rPr>
          <w:delText>ク</w:delText>
        </w:r>
      </w:del>
      <w:del w:id="609" w:author="工内 隆" w:date="2018-09-04T16:12:00Z">
        <w:r w:rsidR="00EE2005" w:rsidRPr="00EE2005" w:rsidDel="00D03398">
          <w:rPr>
            <w:rFonts w:hint="eastAsia"/>
          </w:rPr>
          <w:delText>ローラー</w:delText>
        </w:r>
      </w:del>
      <w:r w:rsidR="00EE2005" w:rsidRPr="00EE2005">
        <w:rPr>
          <w:rFonts w:hint="eastAsia"/>
        </w:rPr>
        <w:t>です。</w:t>
      </w:r>
      <w:r w:rsidR="00EE2005" w:rsidRPr="00EE2005">
        <w:rPr>
          <w:rFonts w:hint="eastAsia"/>
        </w:rPr>
        <w:t xml:space="preserve"> </w:t>
      </w:r>
      <w:proofErr w:type="spellStart"/>
      <w:r w:rsidR="00EE2005" w:rsidRPr="00EE2005">
        <w:rPr>
          <w:rFonts w:hint="eastAsia"/>
        </w:rPr>
        <w:t>GHCrawler</w:t>
      </w:r>
      <w:proofErr w:type="spellEnd"/>
      <w:r w:rsidR="00EE2005" w:rsidRPr="00EE2005">
        <w:rPr>
          <w:rFonts w:hint="eastAsia"/>
        </w:rPr>
        <w:t>は、</w:t>
      </w:r>
      <w:del w:id="610" w:author="工内 隆" w:date="2018-09-04T16:12:00Z">
        <w:r w:rsidR="00EE2005" w:rsidRPr="00EE2005" w:rsidDel="00D03398">
          <w:rPr>
            <w:rFonts w:hint="eastAsia"/>
          </w:rPr>
          <w:delText>主に</w:delText>
        </w:r>
      </w:del>
      <w:r w:rsidR="0024715A">
        <w:rPr>
          <w:rFonts w:hint="eastAsia"/>
        </w:rPr>
        <w:t>多数の</w:t>
      </w:r>
      <w:r w:rsidR="00EE2005" w:rsidRPr="00EE2005">
        <w:rPr>
          <w:rFonts w:hint="eastAsia"/>
        </w:rPr>
        <w:t>組織</w:t>
      </w:r>
      <w:r w:rsidR="0024715A">
        <w:rPr>
          <w:rFonts w:hint="eastAsia"/>
        </w:rPr>
        <w:t>、</w:t>
      </w:r>
      <w:r w:rsidR="00EE2005" w:rsidRPr="00EE2005">
        <w:rPr>
          <w:rFonts w:hint="eastAsia"/>
        </w:rPr>
        <w:t>データリポジトリを</w:t>
      </w:r>
      <w:r w:rsidR="0024715A">
        <w:rPr>
          <w:rFonts w:hint="eastAsia"/>
        </w:rPr>
        <w:t>トラッキング</w:t>
      </w:r>
      <w:r w:rsidR="00EE2005" w:rsidRPr="00EE2005">
        <w:rPr>
          <w:rFonts w:hint="eastAsia"/>
        </w:rPr>
        <w:t>しようとする人</w:t>
      </w:r>
      <w:r w:rsidR="0024715A">
        <w:rPr>
          <w:rFonts w:hint="eastAsia"/>
        </w:rPr>
        <w:t>向けのツールです</w:t>
      </w:r>
      <w:r w:rsidR="00EE2005" w:rsidRPr="00EE2005">
        <w:rPr>
          <w:rFonts w:hint="eastAsia"/>
        </w:rPr>
        <w:t>。</w:t>
      </w:r>
    </w:p>
    <w:p w:rsidR="00EE2005" w:rsidRDefault="00EE2005" w:rsidP="00EE1893"/>
    <w:p w:rsidR="00EE1893" w:rsidRDefault="00EE1893" w:rsidP="00EE1893">
      <w:proofErr w:type="spellStart"/>
      <w:r>
        <w:t>Gittagstats</w:t>
      </w:r>
      <w:proofErr w:type="spellEnd"/>
      <w:r>
        <w:t xml:space="preserve"> – </w:t>
      </w:r>
      <w:proofErr w:type="spellStart"/>
      <w:r>
        <w:t>Gittagstats</w:t>
      </w:r>
      <w:proofErr w:type="spellEnd"/>
      <w:r>
        <w:t xml:space="preserve"> is a tool which generates statistics reports from a set of tags for a </w:t>
      </w:r>
      <w:proofErr w:type="spellStart"/>
      <w:r>
        <w:t>Git</w:t>
      </w:r>
      <w:proofErr w:type="spellEnd"/>
      <w:r>
        <w:t xml:space="preserve"> repository. The tool was created by Qualcomm.</w:t>
      </w:r>
    </w:p>
    <w:p w:rsidR="00EE1893" w:rsidRDefault="007848ED" w:rsidP="00EE1893">
      <w:hyperlink r:id="rId40" w:history="1">
        <w:r w:rsidR="0024715A" w:rsidRPr="0024715A">
          <w:rPr>
            <w:rStyle w:val="a3"/>
            <w:rFonts w:hint="eastAsia"/>
          </w:rPr>
          <w:t>Gittagstats</w:t>
        </w:r>
      </w:hyperlink>
      <w:r w:rsidR="0024715A" w:rsidRPr="0024715A">
        <w:rPr>
          <w:rFonts w:hint="eastAsia"/>
        </w:rPr>
        <w:t xml:space="preserve"> - </w:t>
      </w:r>
      <w:proofErr w:type="spellStart"/>
      <w:r w:rsidR="0024715A" w:rsidRPr="0024715A">
        <w:rPr>
          <w:rFonts w:hint="eastAsia"/>
        </w:rPr>
        <w:t>Gittagstats</w:t>
      </w:r>
      <w:proofErr w:type="spellEnd"/>
      <w:r w:rsidR="0024715A" w:rsidRPr="0024715A">
        <w:rPr>
          <w:rFonts w:hint="eastAsia"/>
        </w:rPr>
        <w:t>は、</w:t>
      </w:r>
      <w:proofErr w:type="spellStart"/>
      <w:r w:rsidR="0024715A" w:rsidRPr="0024715A">
        <w:rPr>
          <w:rFonts w:hint="eastAsia"/>
        </w:rPr>
        <w:t>Git</w:t>
      </w:r>
      <w:proofErr w:type="spellEnd"/>
      <w:r w:rsidR="0024715A" w:rsidRPr="0024715A">
        <w:rPr>
          <w:rFonts w:hint="eastAsia"/>
        </w:rPr>
        <w:t>リポジトリ</w:t>
      </w:r>
      <w:del w:id="611" w:author="工内 隆" w:date="2018-09-04T16:12:00Z">
        <w:r w:rsidR="0024715A" w:rsidRPr="0024715A" w:rsidDel="00D03398">
          <w:rPr>
            <w:rFonts w:hint="eastAsia"/>
          </w:rPr>
          <w:delText>用</w:delText>
        </w:r>
      </w:del>
      <w:r w:rsidR="0024715A" w:rsidRPr="0024715A">
        <w:rPr>
          <w:rFonts w:hint="eastAsia"/>
        </w:rPr>
        <w:t>のタグから統計レポートを生成するツールです。</w:t>
      </w:r>
      <w:r w:rsidR="0024715A" w:rsidRPr="0024715A">
        <w:rPr>
          <w:rFonts w:hint="eastAsia"/>
        </w:rPr>
        <w:t xml:space="preserve"> </w:t>
      </w:r>
      <w:r w:rsidR="0024715A" w:rsidRPr="0024715A">
        <w:rPr>
          <w:rFonts w:hint="eastAsia"/>
        </w:rPr>
        <w:t>このツールは</w:t>
      </w:r>
      <w:r w:rsidR="0024715A" w:rsidRPr="0024715A">
        <w:rPr>
          <w:rFonts w:hint="eastAsia"/>
        </w:rPr>
        <w:t>Qualcomm</w:t>
      </w:r>
      <w:r w:rsidR="00AD1827">
        <w:rPr>
          <w:rFonts w:hint="eastAsia"/>
        </w:rPr>
        <w:t>社</w:t>
      </w:r>
      <w:r w:rsidR="0024715A" w:rsidRPr="0024715A">
        <w:rPr>
          <w:rFonts w:hint="eastAsia"/>
        </w:rPr>
        <w:t>によって作成されました。</w:t>
      </w:r>
    </w:p>
    <w:p w:rsidR="0024715A" w:rsidRDefault="0024715A" w:rsidP="00EE1893"/>
    <w:p w:rsidR="00EE1893" w:rsidRDefault="00EE1893" w:rsidP="00EE1893">
      <w:proofErr w:type="spellStart"/>
      <w:r>
        <w:t>Grimoire</w:t>
      </w:r>
      <w:proofErr w:type="spellEnd"/>
      <w:r>
        <w:t xml:space="preserve"> Lab – </w:t>
      </w:r>
      <w:proofErr w:type="spellStart"/>
      <w:r>
        <w:t>Bitergia</w:t>
      </w:r>
      <w:proofErr w:type="spellEnd"/>
      <w:r>
        <w:t xml:space="preserve"> has a variety of open source tools to measure open source project statistics, from mailing lists to </w:t>
      </w:r>
      <w:proofErr w:type="spellStart"/>
      <w:r>
        <w:t>meetup</w:t>
      </w:r>
      <w:proofErr w:type="spellEnd"/>
      <w:r>
        <w:t xml:space="preserve"> groups.</w:t>
      </w:r>
    </w:p>
    <w:p w:rsidR="00EE1893" w:rsidRDefault="007848ED" w:rsidP="00EE1893">
      <w:hyperlink r:id="rId41" w:history="1">
        <w:r w:rsidR="005360CE" w:rsidRPr="005360CE">
          <w:rPr>
            <w:rStyle w:val="a3"/>
            <w:rFonts w:hint="eastAsia"/>
          </w:rPr>
          <w:t>Grimoire Lab</w:t>
        </w:r>
      </w:hyperlink>
      <w:r w:rsidR="005360CE" w:rsidRPr="005360CE">
        <w:rPr>
          <w:rFonts w:hint="eastAsia"/>
        </w:rPr>
        <w:t xml:space="preserve"> </w:t>
      </w:r>
      <w:r w:rsidR="005360CE">
        <w:t>–</w:t>
      </w:r>
      <w:r w:rsidR="005360CE" w:rsidRPr="005360CE">
        <w:rPr>
          <w:rFonts w:hint="eastAsia"/>
        </w:rPr>
        <w:t xml:space="preserve"> </w:t>
      </w:r>
      <w:proofErr w:type="spellStart"/>
      <w:r w:rsidR="005360CE" w:rsidRPr="005360CE">
        <w:rPr>
          <w:rFonts w:hint="eastAsia"/>
        </w:rPr>
        <w:t>Bitergia</w:t>
      </w:r>
      <w:proofErr w:type="spellEnd"/>
      <w:r w:rsidR="005360CE">
        <w:rPr>
          <w:rFonts w:hint="eastAsia"/>
        </w:rPr>
        <w:t>社</w:t>
      </w:r>
      <w:r w:rsidR="005360CE" w:rsidRPr="005360CE">
        <w:rPr>
          <w:rFonts w:hint="eastAsia"/>
        </w:rPr>
        <w:t>は、メーリングリストから</w:t>
      </w:r>
      <w:proofErr w:type="spellStart"/>
      <w:ins w:id="612" w:author="工内 隆" w:date="2018-09-04T16:13:00Z">
        <w:r w:rsidR="00D03398">
          <w:rPr>
            <w:rFonts w:hint="eastAsia"/>
          </w:rPr>
          <w:t>Meetup</w:t>
        </w:r>
      </w:ins>
      <w:proofErr w:type="spellEnd"/>
      <w:del w:id="613" w:author="工内 隆" w:date="2018-09-04T16:13:00Z">
        <w:r w:rsidR="005360CE" w:rsidDel="00D03398">
          <w:rPr>
            <w:rFonts w:hint="eastAsia"/>
          </w:rPr>
          <w:delText>ミートアップ</w:delText>
        </w:r>
      </w:del>
      <w:r w:rsidR="005360CE" w:rsidRPr="005360CE">
        <w:rPr>
          <w:rFonts w:hint="eastAsia"/>
        </w:rPr>
        <w:t>グループまで、オープンソース</w:t>
      </w:r>
      <w:r w:rsidR="005360CE">
        <w:rPr>
          <w:rFonts w:hint="eastAsia"/>
        </w:rPr>
        <w:t xml:space="preserve">　</w:t>
      </w:r>
      <w:r w:rsidR="005360CE" w:rsidRPr="005360CE">
        <w:rPr>
          <w:rFonts w:hint="eastAsia"/>
        </w:rPr>
        <w:t>プロジェクト</w:t>
      </w:r>
      <w:r w:rsidR="005360CE">
        <w:rPr>
          <w:rFonts w:hint="eastAsia"/>
        </w:rPr>
        <w:t>の</w:t>
      </w:r>
      <w:r w:rsidR="005360CE" w:rsidRPr="005360CE">
        <w:rPr>
          <w:rFonts w:hint="eastAsia"/>
        </w:rPr>
        <w:t>統計</w:t>
      </w:r>
      <w:r w:rsidR="005360CE">
        <w:rPr>
          <w:rFonts w:hint="eastAsia"/>
        </w:rPr>
        <w:t>情報</w:t>
      </w:r>
      <w:r w:rsidR="005360CE" w:rsidRPr="005360CE">
        <w:rPr>
          <w:rFonts w:hint="eastAsia"/>
        </w:rPr>
        <w:t>を</w:t>
      </w:r>
      <w:r w:rsidR="005360CE">
        <w:rPr>
          <w:rFonts w:hint="eastAsia"/>
        </w:rPr>
        <w:t>測定</w:t>
      </w:r>
      <w:r w:rsidR="005360CE" w:rsidRPr="005360CE">
        <w:rPr>
          <w:rFonts w:hint="eastAsia"/>
        </w:rPr>
        <w:t>するためのさまざまなオープンソース</w:t>
      </w:r>
      <w:r w:rsidR="005360CE">
        <w:rPr>
          <w:rFonts w:hint="eastAsia"/>
        </w:rPr>
        <w:t xml:space="preserve">　</w:t>
      </w:r>
      <w:r w:rsidR="005360CE" w:rsidRPr="005360CE">
        <w:rPr>
          <w:rFonts w:hint="eastAsia"/>
        </w:rPr>
        <w:t>ツール</w:t>
      </w:r>
      <w:r w:rsidR="005360CE">
        <w:rPr>
          <w:rFonts w:hint="eastAsia"/>
        </w:rPr>
        <w:t>を提供しています</w:t>
      </w:r>
      <w:r w:rsidR="00D31E68">
        <w:rPr>
          <w:rFonts w:hint="eastAsia"/>
        </w:rPr>
        <w:t>。</w:t>
      </w:r>
    </w:p>
    <w:p w:rsidR="005360CE" w:rsidRDefault="005360CE" w:rsidP="00EE1893"/>
    <w:p w:rsidR="00EE1893" w:rsidRDefault="00EE1893" w:rsidP="00EE1893">
      <w:r>
        <w:t xml:space="preserve">OSS-dashboard – The Open Source Program Dashboard, which comes from Amazon, is a multi-function dashboard which can be used to view and monitor many </w:t>
      </w:r>
      <w:proofErr w:type="spellStart"/>
      <w:r>
        <w:t>GitHub</w:t>
      </w:r>
      <w:proofErr w:type="spellEnd"/>
      <w:r>
        <w:t xml:space="preserve"> organizations and or users at one time.</w:t>
      </w:r>
    </w:p>
    <w:p w:rsidR="00EE1893" w:rsidRDefault="007848ED" w:rsidP="00EE1893">
      <w:hyperlink r:id="rId42" w:history="1">
        <w:r w:rsidR="00D31E68" w:rsidRPr="00D31E68">
          <w:rPr>
            <w:rStyle w:val="a3"/>
          </w:rPr>
          <w:t>OSS-dashboard</w:t>
        </w:r>
      </w:hyperlink>
      <w:r w:rsidR="00D31E68" w:rsidRPr="00D31E68">
        <w:rPr>
          <w:rFonts w:hint="eastAsia"/>
        </w:rPr>
        <w:t xml:space="preserve"> </w:t>
      </w:r>
      <w:r w:rsidR="00D31E68">
        <w:t>–</w:t>
      </w:r>
      <w:r w:rsidR="00D31E68" w:rsidRPr="00D31E68">
        <w:rPr>
          <w:rFonts w:hint="eastAsia"/>
        </w:rPr>
        <w:t xml:space="preserve"> Amazon</w:t>
      </w:r>
      <w:r w:rsidR="00D31E68">
        <w:rPr>
          <w:rFonts w:hint="eastAsia"/>
        </w:rPr>
        <w:t>社の</w:t>
      </w:r>
      <w:ins w:id="614" w:author="工内 隆" w:date="2018-09-04T16:14:00Z">
        <w:r w:rsidR="00D03398">
          <w:rPr>
            <w:rFonts w:hint="eastAsia"/>
          </w:rPr>
          <w:t>OSS-dashboard</w:t>
        </w:r>
      </w:ins>
      <w:del w:id="615" w:author="工内 隆" w:date="2018-09-04T16:14:00Z">
        <w:r w:rsidR="00D31E68" w:rsidRPr="00D31E68" w:rsidDel="00D03398">
          <w:delText>The Open Source Program Dashboard</w:delText>
        </w:r>
      </w:del>
      <w:r w:rsidR="00D31E68" w:rsidRPr="00D31E68">
        <w:rPr>
          <w:rFonts w:hint="eastAsia"/>
        </w:rPr>
        <w:t>は、</w:t>
      </w:r>
      <w:r w:rsidR="00D31E68">
        <w:rPr>
          <w:rFonts w:hint="eastAsia"/>
        </w:rPr>
        <w:t>多</w:t>
      </w:r>
      <w:ins w:id="616" w:author="工内 隆" w:date="2018-09-04T16:20:00Z">
        <w:r w:rsidR="002A625A">
          <w:rPr>
            <w:rFonts w:hint="eastAsia"/>
          </w:rPr>
          <w:t>くの</w:t>
        </w:r>
      </w:ins>
      <w:r w:rsidR="00D31E68" w:rsidRPr="00D31E68">
        <w:rPr>
          <w:rFonts w:hint="eastAsia"/>
        </w:rPr>
        <w:t>機能</w:t>
      </w:r>
      <w:r w:rsidR="00D31E68">
        <w:rPr>
          <w:rFonts w:hint="eastAsia"/>
        </w:rPr>
        <w:t>を提供する</w:t>
      </w:r>
      <w:r w:rsidR="00D31E68" w:rsidRPr="00D31E68">
        <w:rPr>
          <w:rFonts w:hint="eastAsia"/>
        </w:rPr>
        <w:t>ダッシュボードで、多くの</w:t>
      </w:r>
      <w:proofErr w:type="spellStart"/>
      <w:r w:rsidR="00D31E68" w:rsidRPr="00D31E68">
        <w:rPr>
          <w:rFonts w:hint="eastAsia"/>
        </w:rPr>
        <w:t>GitHub</w:t>
      </w:r>
      <w:proofErr w:type="spellEnd"/>
      <w:r w:rsidR="00D31E68" w:rsidRPr="00D31E68">
        <w:rPr>
          <w:rFonts w:hint="eastAsia"/>
        </w:rPr>
        <w:t>の組織</w:t>
      </w:r>
      <w:r w:rsidR="00D31E68">
        <w:rPr>
          <w:rFonts w:hint="eastAsia"/>
        </w:rPr>
        <w:t>、</w:t>
      </w:r>
      <w:r w:rsidR="00D31E68" w:rsidRPr="00D31E68">
        <w:rPr>
          <w:rFonts w:hint="eastAsia"/>
        </w:rPr>
        <w:t>ユーザーを一度に表示して監視することができます。</w:t>
      </w:r>
    </w:p>
    <w:p w:rsidR="00D31E68" w:rsidRDefault="00D31E68" w:rsidP="00EE1893"/>
    <w:p w:rsidR="00EE1893" w:rsidRDefault="00EE1893" w:rsidP="00EE1893">
      <w:r>
        <w:t xml:space="preserve">OSS Tracker – OSS Tracker, from Netflix, collects data about a </w:t>
      </w:r>
      <w:proofErr w:type="spellStart"/>
      <w:r>
        <w:t>GitHub</w:t>
      </w:r>
      <w:proofErr w:type="spellEnd"/>
      <w:r>
        <w:t xml:space="preserve"> organization and aggregates it across all projects within that organization in a single user interface. All repositories are listed and metrics are combined for an organization, but community managers can also organize projects into functional areas and appoint administrators to assign management and engineering leads.</w:t>
      </w:r>
    </w:p>
    <w:p w:rsidR="00EE1893" w:rsidRDefault="007848ED" w:rsidP="00EE1893">
      <w:hyperlink r:id="rId43" w:history="1">
        <w:r w:rsidR="00D31E68" w:rsidRPr="00D31E68">
          <w:rPr>
            <w:rStyle w:val="a3"/>
            <w:rFonts w:hint="eastAsia"/>
          </w:rPr>
          <w:t>OSS Tracker</w:t>
        </w:r>
      </w:hyperlink>
      <w:r w:rsidR="00D31E68" w:rsidRPr="00D31E68">
        <w:rPr>
          <w:rFonts w:hint="eastAsia"/>
        </w:rPr>
        <w:t xml:space="preserve"> </w:t>
      </w:r>
      <w:r w:rsidR="00D31E68">
        <w:t>–</w:t>
      </w:r>
      <w:r w:rsidR="00D31E68" w:rsidRPr="00D31E68">
        <w:rPr>
          <w:rFonts w:hint="eastAsia"/>
        </w:rPr>
        <w:t xml:space="preserve"> Netflix</w:t>
      </w:r>
      <w:r w:rsidR="00D31E68">
        <w:rPr>
          <w:rFonts w:hint="eastAsia"/>
        </w:rPr>
        <w:t>社</w:t>
      </w:r>
      <w:r w:rsidR="00D31E68" w:rsidRPr="00D31E68">
        <w:rPr>
          <w:rFonts w:hint="eastAsia"/>
        </w:rPr>
        <w:t>の</w:t>
      </w:r>
      <w:r w:rsidR="00D31E68" w:rsidRPr="00D31E68">
        <w:rPr>
          <w:rFonts w:hint="eastAsia"/>
        </w:rPr>
        <w:t>OSS Tracker</w:t>
      </w:r>
      <w:r w:rsidR="00D31E68" w:rsidRPr="00D31E68">
        <w:rPr>
          <w:rFonts w:hint="eastAsia"/>
        </w:rPr>
        <w:t>は、</w:t>
      </w:r>
      <w:proofErr w:type="spellStart"/>
      <w:r w:rsidR="00D31E68" w:rsidRPr="00D31E68">
        <w:rPr>
          <w:rFonts w:hint="eastAsia"/>
        </w:rPr>
        <w:t>GitHub</w:t>
      </w:r>
      <w:proofErr w:type="spellEnd"/>
      <w:r w:rsidR="00D31E68" w:rsidRPr="00D31E68">
        <w:rPr>
          <w:rFonts w:hint="eastAsia"/>
        </w:rPr>
        <w:t>組織内のすべてのプロジェクト</w:t>
      </w:r>
      <w:r w:rsidR="006526BE">
        <w:rPr>
          <w:rFonts w:hint="eastAsia"/>
        </w:rPr>
        <w:t>に対して、</w:t>
      </w:r>
      <w:r w:rsidR="00D31E68" w:rsidRPr="00D31E68">
        <w:rPr>
          <w:rFonts w:hint="eastAsia"/>
        </w:rPr>
        <w:t>単一のユーザーインターフェ</w:t>
      </w:r>
      <w:del w:id="617" w:author="工内 隆" w:date="2018-09-04T16:23:00Z">
        <w:r w:rsidR="00D31E68" w:rsidRPr="00D31E68" w:rsidDel="002A625A">
          <w:rPr>
            <w:rFonts w:hint="eastAsia"/>
          </w:rPr>
          <w:delText>イ</w:delText>
        </w:r>
      </w:del>
      <w:ins w:id="618" w:author="工内 隆" w:date="2018-09-04T16:23:00Z">
        <w:r w:rsidR="002A625A">
          <w:rPr>
            <w:rFonts w:hint="eastAsia"/>
          </w:rPr>
          <w:t>ー</w:t>
        </w:r>
      </w:ins>
      <w:r w:rsidR="00D31E68" w:rsidRPr="00D31E68">
        <w:rPr>
          <w:rFonts w:hint="eastAsia"/>
        </w:rPr>
        <w:t>スで</w:t>
      </w:r>
      <w:r w:rsidR="006526BE" w:rsidRPr="006526BE">
        <w:rPr>
          <w:rFonts w:hint="eastAsia"/>
        </w:rPr>
        <w:t>データを収集し、</w:t>
      </w:r>
      <w:r w:rsidR="00D31E68" w:rsidRPr="00D31E68">
        <w:rPr>
          <w:rFonts w:hint="eastAsia"/>
        </w:rPr>
        <w:t>集約</w:t>
      </w:r>
      <w:r w:rsidR="006526BE">
        <w:rPr>
          <w:rFonts w:hint="eastAsia"/>
        </w:rPr>
        <w:t>してくれます</w:t>
      </w:r>
      <w:r w:rsidR="00D31E68" w:rsidRPr="00D31E68">
        <w:rPr>
          <w:rFonts w:hint="eastAsia"/>
        </w:rPr>
        <w:t>。</w:t>
      </w:r>
      <w:r w:rsidR="00D31E68" w:rsidRPr="00D31E68">
        <w:rPr>
          <w:rFonts w:hint="eastAsia"/>
        </w:rPr>
        <w:t xml:space="preserve"> </w:t>
      </w:r>
      <w:r w:rsidR="006526BE">
        <w:rPr>
          <w:rFonts w:hint="eastAsia"/>
        </w:rPr>
        <w:t>組織の</w:t>
      </w:r>
      <w:r w:rsidR="00D31E68" w:rsidRPr="00D31E68">
        <w:rPr>
          <w:rFonts w:hint="eastAsia"/>
        </w:rPr>
        <w:t>すべてのリポジトリが一覧表示され、</w:t>
      </w:r>
      <w:r w:rsidR="00D31E68">
        <w:rPr>
          <w:rFonts w:hint="eastAsia"/>
        </w:rPr>
        <w:t>メトリクス</w:t>
      </w:r>
      <w:r w:rsidR="00B078C6">
        <w:rPr>
          <w:rFonts w:hint="eastAsia"/>
        </w:rPr>
        <w:t>は統合されます。</w:t>
      </w:r>
      <w:r w:rsidR="00AD1827">
        <w:rPr>
          <w:rFonts w:hint="eastAsia"/>
        </w:rPr>
        <w:t>また</w:t>
      </w:r>
      <w:r w:rsidR="00B078C6">
        <w:rPr>
          <w:rFonts w:hint="eastAsia"/>
        </w:rPr>
        <w:t>、</w:t>
      </w:r>
      <w:r w:rsidR="00D31E68" w:rsidRPr="00D31E68">
        <w:rPr>
          <w:rFonts w:hint="eastAsia"/>
        </w:rPr>
        <w:t>コミュニ</w:t>
      </w:r>
      <w:r w:rsidR="00D31E68" w:rsidRPr="00D31E68">
        <w:rPr>
          <w:rFonts w:hint="eastAsia"/>
        </w:rPr>
        <w:lastRenderedPageBreak/>
        <w:t>ティマネージャ</w:t>
      </w:r>
      <w:r w:rsidR="00AD1827">
        <w:rPr>
          <w:rFonts w:hint="eastAsia"/>
        </w:rPr>
        <w:t>が</w:t>
      </w:r>
      <w:r w:rsidR="00D31E68" w:rsidRPr="00D31E68">
        <w:rPr>
          <w:rFonts w:hint="eastAsia"/>
        </w:rPr>
        <w:t>、</w:t>
      </w:r>
      <w:ins w:id="619" w:author="工内 隆" w:date="2018-09-04T16:29:00Z">
        <w:r w:rsidR="00DF6889" w:rsidRPr="008A44F2">
          <w:rPr>
            <w:rFonts w:hint="eastAsia"/>
          </w:rPr>
          <w:t>プロジェクトを機能別に編成し</w:t>
        </w:r>
      </w:ins>
      <w:ins w:id="620" w:author="工内 隆" w:date="2018-09-04T16:31:00Z">
        <w:r w:rsidR="00DF6889">
          <w:rPr>
            <w:rFonts w:hint="eastAsia"/>
          </w:rPr>
          <w:t>て</w:t>
        </w:r>
      </w:ins>
      <w:ins w:id="621" w:author="工内 隆" w:date="2018-09-04T16:29:00Z">
        <w:r w:rsidR="00DF6889">
          <w:rPr>
            <w:rFonts w:hint="eastAsia"/>
          </w:rPr>
          <w:t>情報収集したり、</w:t>
        </w:r>
      </w:ins>
      <w:r w:rsidR="00D31E68" w:rsidRPr="00D31E68">
        <w:rPr>
          <w:rFonts w:hint="eastAsia"/>
        </w:rPr>
        <w:t>管理とエンジニアリング</w:t>
      </w:r>
      <w:ins w:id="622" w:author="工内 隆" w:date="2018-09-04T16:29:00Z">
        <w:r w:rsidR="00DF6889">
          <w:rPr>
            <w:rFonts w:hint="eastAsia"/>
          </w:rPr>
          <w:t>の役割を</w:t>
        </w:r>
      </w:ins>
      <w:del w:id="623" w:author="工内 隆" w:date="2018-09-04T16:29:00Z">
        <w:r w:rsidR="008A44F2" w:rsidDel="00DF6889">
          <w:rPr>
            <w:rFonts w:hint="eastAsia"/>
          </w:rPr>
          <w:delText>ができる</w:delText>
        </w:r>
      </w:del>
      <w:r w:rsidR="008A44F2" w:rsidRPr="008A44F2">
        <w:rPr>
          <w:rFonts w:hint="eastAsia"/>
        </w:rPr>
        <w:t>管理</w:t>
      </w:r>
      <w:ins w:id="624" w:author="工内 隆" w:date="2018-09-04T16:31:00Z">
        <w:r w:rsidR="00DF6889">
          <w:rPr>
            <w:rFonts w:hint="eastAsia"/>
          </w:rPr>
          <w:t>責任</w:t>
        </w:r>
      </w:ins>
      <w:r w:rsidR="008A44F2" w:rsidRPr="008A44F2">
        <w:rPr>
          <w:rFonts w:hint="eastAsia"/>
        </w:rPr>
        <w:t>者</w:t>
      </w:r>
      <w:ins w:id="625" w:author="工内 隆" w:date="2018-09-04T16:30:00Z">
        <w:r w:rsidR="00DF6889">
          <w:rPr>
            <w:rFonts w:hint="eastAsia"/>
          </w:rPr>
          <w:t>に割り当て</w:t>
        </w:r>
      </w:ins>
      <w:ins w:id="626" w:author="Date Masahiro" w:date="2018-09-06T11:58:00Z">
        <w:r w:rsidR="00D42719">
          <w:rPr>
            <w:rFonts w:hint="eastAsia"/>
          </w:rPr>
          <w:t>たりす</w:t>
        </w:r>
      </w:ins>
      <w:del w:id="627" w:author="工内 隆" w:date="2018-09-04T16:30:00Z">
        <w:r w:rsidR="008A44F2" w:rsidRPr="008A44F2" w:rsidDel="00DF6889">
          <w:rPr>
            <w:rFonts w:hint="eastAsia"/>
          </w:rPr>
          <w:delText>を任命し</w:delText>
        </w:r>
        <w:r w:rsidR="008A44F2" w:rsidDel="00DF6889">
          <w:rPr>
            <w:rFonts w:hint="eastAsia"/>
          </w:rPr>
          <w:delText>、</w:delText>
        </w:r>
        <w:r w:rsidR="008A44F2" w:rsidRPr="008A44F2" w:rsidDel="00DF6889">
          <w:rPr>
            <w:rFonts w:hint="eastAsia"/>
          </w:rPr>
          <w:delText>プロジェクトを機能別に編成し</w:delText>
        </w:r>
        <w:r w:rsidR="008A44F2" w:rsidDel="00DF6889">
          <w:rPr>
            <w:rFonts w:hint="eastAsia"/>
          </w:rPr>
          <w:delText>、情報収集す</w:delText>
        </w:r>
      </w:del>
      <w:r w:rsidR="008A44F2">
        <w:rPr>
          <w:rFonts w:hint="eastAsia"/>
        </w:rPr>
        <w:t>ることもできます</w:t>
      </w:r>
      <w:r w:rsidR="00D31E68" w:rsidRPr="00D31E68">
        <w:rPr>
          <w:rFonts w:hint="eastAsia"/>
        </w:rPr>
        <w:t>。</w:t>
      </w:r>
    </w:p>
    <w:p w:rsidR="00D31E68" w:rsidRDefault="00D31E68" w:rsidP="00EE1893"/>
    <w:p w:rsidR="00EE1893" w:rsidRDefault="00EE1893" w:rsidP="00EE1893">
      <w:r>
        <w:rPr>
          <w:rFonts w:hint="eastAsia"/>
        </w:rPr>
        <w:t>“</w:t>
      </w:r>
      <w:r>
        <w:t xml:space="preserve">The goal is to have the tools, along with transparent data and metrics-related information, which can be used to guide the organization.” </w:t>
      </w:r>
    </w:p>
    <w:p w:rsidR="00EE1893" w:rsidRDefault="008A44F2" w:rsidP="00EE1893">
      <w:r w:rsidRPr="008A44F2">
        <w:rPr>
          <w:rFonts w:hint="eastAsia"/>
        </w:rPr>
        <w:t>「目標は、トランスペアレントなデータ</w:t>
      </w:r>
      <w:ins w:id="628" w:author="工内 隆" w:date="2018-09-04T16:33:00Z">
        <w:r w:rsidR="00DF6889">
          <w:rPr>
            <w:rFonts w:hint="eastAsia"/>
          </w:rPr>
          <w:t>と</w:t>
        </w:r>
      </w:ins>
      <w:del w:id="629" w:author="工内 隆" w:date="2018-09-04T16:33:00Z">
        <w:r w:rsidR="00ED26E9" w:rsidDel="00DF6889">
          <w:rPr>
            <w:rFonts w:hint="eastAsia"/>
          </w:rPr>
          <w:delText>、</w:delText>
        </w:r>
      </w:del>
      <w:r w:rsidRPr="008A44F2">
        <w:rPr>
          <w:rFonts w:hint="eastAsia"/>
        </w:rPr>
        <w:t>メトリクス</w:t>
      </w:r>
      <w:r w:rsidR="00ED26E9">
        <w:rPr>
          <w:rFonts w:hint="eastAsia"/>
        </w:rPr>
        <w:t>情報が提供され、</w:t>
      </w:r>
      <w:r w:rsidR="00ED26E9" w:rsidRPr="00ED26E9">
        <w:rPr>
          <w:rFonts w:hint="eastAsia"/>
        </w:rPr>
        <w:t>組織を導くために使用できる</w:t>
      </w:r>
      <w:r w:rsidRPr="008A44F2">
        <w:rPr>
          <w:rFonts w:hint="eastAsia"/>
        </w:rPr>
        <w:t>ツールを</w:t>
      </w:r>
      <w:r w:rsidR="00ED26E9">
        <w:rPr>
          <w:rFonts w:hint="eastAsia"/>
        </w:rPr>
        <w:t>持つことです</w:t>
      </w:r>
      <w:r w:rsidRPr="008A44F2">
        <w:rPr>
          <w:rFonts w:hint="eastAsia"/>
        </w:rPr>
        <w:t>」</w:t>
      </w:r>
    </w:p>
    <w:p w:rsidR="008A44F2" w:rsidRDefault="008A44F2" w:rsidP="00EE1893"/>
    <w:p w:rsidR="00EE1893" w:rsidRDefault="007848ED" w:rsidP="00EE1893">
      <w:hyperlink r:id="rId44" w:history="1">
        <w:r w:rsidR="00EE1893" w:rsidRPr="00ED26E9">
          <w:rPr>
            <w:rStyle w:val="a3"/>
          </w:rPr>
          <w:t>Chris Aniszczyk</w:t>
        </w:r>
      </w:hyperlink>
      <w:r w:rsidR="00EE1893">
        <w:t xml:space="preserve"> – COO of the Cloud Native Computing Foundation</w:t>
      </w:r>
    </w:p>
    <w:p w:rsidR="00EE1893" w:rsidRDefault="00EE1893" w:rsidP="00EE1893"/>
    <w:p w:rsidR="00EE1893" w:rsidRDefault="00EE1893" w:rsidP="00EE1893">
      <w:r>
        <w:t>The TODO Group also offers a helpful list that adds other tools as well:</w:t>
      </w:r>
    </w:p>
    <w:p w:rsidR="00EE1893" w:rsidRDefault="00ED26E9" w:rsidP="00EE1893">
      <w:r w:rsidRPr="00ED26E9">
        <w:rPr>
          <w:rFonts w:hint="eastAsia"/>
        </w:rPr>
        <w:t>TODO</w:t>
      </w:r>
      <w:r w:rsidRPr="00ED26E9">
        <w:rPr>
          <w:rFonts w:hint="eastAsia"/>
        </w:rPr>
        <w:t>グループはまた、他のツールも</w:t>
      </w:r>
      <w:r w:rsidR="00AD1827">
        <w:rPr>
          <w:rFonts w:hint="eastAsia"/>
        </w:rPr>
        <w:t>加えた</w:t>
      </w:r>
      <w:r w:rsidRPr="00ED26E9">
        <w:rPr>
          <w:rFonts w:hint="eastAsia"/>
        </w:rPr>
        <w:t>有益なリスト</w:t>
      </w:r>
      <w:r>
        <w:rPr>
          <w:rFonts w:hint="eastAsia"/>
        </w:rPr>
        <w:t>（</w:t>
      </w:r>
      <w:hyperlink r:id="rId45" w:history="1">
        <w:r w:rsidRPr="00ED26E9">
          <w:rPr>
            <w:rStyle w:val="a3"/>
          </w:rPr>
          <w:t>helpful list that adds other tools</w:t>
        </w:r>
      </w:hyperlink>
      <w:r>
        <w:rPr>
          <w:rFonts w:hint="eastAsia"/>
        </w:rPr>
        <w:t>）</w:t>
      </w:r>
      <w:r w:rsidR="00AD1827">
        <w:rPr>
          <w:rFonts w:hint="eastAsia"/>
        </w:rPr>
        <w:t>も</w:t>
      </w:r>
      <w:r w:rsidRPr="00ED26E9">
        <w:rPr>
          <w:rFonts w:hint="eastAsia"/>
        </w:rPr>
        <w:t>提供しています：</w:t>
      </w:r>
    </w:p>
    <w:p w:rsidR="00ED26E9" w:rsidRDefault="00ED26E9" w:rsidP="00EE1893"/>
    <w:p w:rsidR="00EE1893" w:rsidRDefault="00EE1893" w:rsidP="00EE1893">
      <w:r>
        <w:t>For better code reviews</w:t>
      </w:r>
    </w:p>
    <w:p w:rsidR="00EE1893" w:rsidRDefault="00ED26E9" w:rsidP="00EE1893">
      <w:r>
        <w:rPr>
          <w:rFonts w:hint="eastAsia"/>
        </w:rPr>
        <w:t>より良いコードレビューのために</w:t>
      </w:r>
    </w:p>
    <w:p w:rsidR="00ED26E9" w:rsidRDefault="00ED26E9" w:rsidP="00EE1893"/>
    <w:p w:rsidR="00EE1893" w:rsidRDefault="00EE1893" w:rsidP="00EE1893">
      <w:r>
        <w:t>mention-</w:t>
      </w:r>
      <w:proofErr w:type="spellStart"/>
      <w:r>
        <w:t>bot</w:t>
      </w:r>
      <w:proofErr w:type="spellEnd"/>
      <w:r>
        <w:t xml:space="preserve"> – Developed by </w:t>
      </w:r>
      <w:proofErr w:type="spellStart"/>
      <w:r>
        <w:t>Facebook</w:t>
      </w:r>
      <w:proofErr w:type="spellEnd"/>
      <w:r>
        <w:t>, this tool automatically mentions potential reviewers for code contributions by community members to speed up the review process.</w:t>
      </w:r>
    </w:p>
    <w:p w:rsidR="00EE1893" w:rsidRDefault="007848ED" w:rsidP="00EE1893">
      <w:hyperlink r:id="rId46" w:history="1">
        <w:r w:rsidR="00ED26E9" w:rsidRPr="00ED26E9">
          <w:rPr>
            <w:rStyle w:val="a3"/>
            <w:rFonts w:hint="eastAsia"/>
          </w:rPr>
          <w:t>mention-bot</w:t>
        </w:r>
      </w:hyperlink>
      <w:r w:rsidR="00ED26E9" w:rsidRPr="00ED26E9">
        <w:rPr>
          <w:rFonts w:hint="eastAsia"/>
        </w:rPr>
        <w:t xml:space="preserve"> </w:t>
      </w:r>
      <w:r w:rsidR="004C12D1">
        <w:t>–</w:t>
      </w:r>
      <w:r w:rsidR="00ED26E9" w:rsidRPr="00ED26E9">
        <w:rPr>
          <w:rFonts w:hint="eastAsia"/>
        </w:rPr>
        <w:t xml:space="preserve"> </w:t>
      </w:r>
      <w:proofErr w:type="spellStart"/>
      <w:r w:rsidR="00ED26E9" w:rsidRPr="00ED26E9">
        <w:rPr>
          <w:rFonts w:hint="eastAsia"/>
        </w:rPr>
        <w:t>Facebook</w:t>
      </w:r>
      <w:proofErr w:type="spellEnd"/>
      <w:r w:rsidR="004C12D1">
        <w:rPr>
          <w:rFonts w:hint="eastAsia"/>
        </w:rPr>
        <w:t>社</w:t>
      </w:r>
      <w:r w:rsidR="00ED26E9" w:rsidRPr="00ED26E9">
        <w:rPr>
          <w:rFonts w:hint="eastAsia"/>
        </w:rPr>
        <w:t>によって開発されたこのツールは、レビュープロセスをスピードアップするために</w:t>
      </w:r>
      <w:ins w:id="630" w:author="工内 隆" w:date="2018-09-05T08:31:00Z">
        <w:r w:rsidR="00C058D8">
          <w:rPr>
            <w:rFonts w:hint="eastAsia"/>
          </w:rPr>
          <w:t>、</w:t>
        </w:r>
      </w:ins>
      <w:r w:rsidR="00ED26E9" w:rsidRPr="00ED26E9">
        <w:rPr>
          <w:rFonts w:hint="eastAsia"/>
        </w:rPr>
        <w:t>コミュニティメンバーによる</w:t>
      </w:r>
      <w:r w:rsidR="004C12D1">
        <w:rPr>
          <w:rFonts w:hint="eastAsia"/>
        </w:rPr>
        <w:t>コントリビューション</w:t>
      </w:r>
      <w:r w:rsidR="00ED26E9" w:rsidRPr="00ED26E9">
        <w:rPr>
          <w:rFonts w:hint="eastAsia"/>
        </w:rPr>
        <w:t>コード</w:t>
      </w:r>
      <w:r w:rsidR="004C12D1">
        <w:rPr>
          <w:rFonts w:hint="eastAsia"/>
        </w:rPr>
        <w:t>に</w:t>
      </w:r>
      <w:r w:rsidR="00C40F40">
        <w:rPr>
          <w:rFonts w:hint="eastAsia"/>
        </w:rPr>
        <w:t>対して</w:t>
      </w:r>
      <w:r w:rsidR="004C12D1">
        <w:rPr>
          <w:rFonts w:hint="eastAsia"/>
        </w:rPr>
        <w:t>適切な</w:t>
      </w:r>
      <w:r w:rsidR="001B033C">
        <w:rPr>
          <w:rFonts w:hint="eastAsia"/>
        </w:rPr>
        <w:t>レビューア</w:t>
      </w:r>
      <w:r w:rsidR="00ED26E9" w:rsidRPr="00ED26E9">
        <w:rPr>
          <w:rFonts w:hint="eastAsia"/>
        </w:rPr>
        <w:t>を自動的に</w:t>
      </w:r>
      <w:r w:rsidR="004C12D1">
        <w:rPr>
          <w:rFonts w:hint="eastAsia"/>
        </w:rPr>
        <w:t>指名します</w:t>
      </w:r>
      <w:r w:rsidR="00ED26E9" w:rsidRPr="00ED26E9">
        <w:rPr>
          <w:rFonts w:hint="eastAsia"/>
        </w:rPr>
        <w:t>。</w:t>
      </w:r>
    </w:p>
    <w:p w:rsidR="00ED26E9" w:rsidRDefault="00ED26E9" w:rsidP="00EE1893"/>
    <w:p w:rsidR="00EE1893" w:rsidRDefault="00EE1893" w:rsidP="00EE1893">
      <w:proofErr w:type="spellStart"/>
      <w:r>
        <w:t>PullApprove</w:t>
      </w:r>
      <w:proofErr w:type="spellEnd"/>
      <w:r>
        <w:t xml:space="preserve"> – Brings more formalization to code contributions – or pull requests – by improving code quality through peer-review, enforcing style guidelines, catching errors and providing security checks on code.</w:t>
      </w:r>
    </w:p>
    <w:p w:rsidR="00EE1893" w:rsidRDefault="007848ED" w:rsidP="00EE1893">
      <w:hyperlink r:id="rId47" w:history="1">
        <w:r w:rsidR="004C12D1" w:rsidRPr="004C12D1">
          <w:rPr>
            <w:rStyle w:val="a3"/>
            <w:rFonts w:hint="eastAsia"/>
          </w:rPr>
          <w:t>PullApprove</w:t>
        </w:r>
      </w:hyperlink>
      <w:r w:rsidR="004C12D1" w:rsidRPr="004C12D1">
        <w:rPr>
          <w:rFonts w:hint="eastAsia"/>
        </w:rPr>
        <w:t xml:space="preserve"> - </w:t>
      </w:r>
      <w:r w:rsidR="004C12D1" w:rsidRPr="004C12D1">
        <w:rPr>
          <w:rFonts w:hint="eastAsia"/>
        </w:rPr>
        <w:t>ピアレビュー</w:t>
      </w:r>
      <w:ins w:id="631" w:author="工内 隆" w:date="2018-09-05T08:35:00Z">
        <w:r w:rsidR="00C058D8">
          <w:rPr>
            <w:rFonts w:hint="eastAsia"/>
          </w:rPr>
          <w:t>による</w:t>
        </w:r>
        <w:r w:rsidR="00C058D8" w:rsidRPr="004C12D1">
          <w:rPr>
            <w:rFonts w:hint="eastAsia"/>
          </w:rPr>
          <w:t>コードの品質</w:t>
        </w:r>
      </w:ins>
      <w:ins w:id="632" w:author="工内 隆" w:date="2018-09-05T08:38:00Z">
        <w:r w:rsidR="00C058D8">
          <w:rPr>
            <w:rFonts w:hint="eastAsia"/>
          </w:rPr>
          <w:t>の</w:t>
        </w:r>
      </w:ins>
      <w:ins w:id="633" w:author="工内 隆" w:date="2018-09-05T08:35:00Z">
        <w:r w:rsidR="00C058D8" w:rsidRPr="004C12D1">
          <w:rPr>
            <w:rFonts w:hint="eastAsia"/>
          </w:rPr>
          <w:t>向上</w:t>
        </w:r>
      </w:ins>
      <w:del w:id="634" w:author="工内 隆" w:date="2018-09-05T08:36:00Z">
        <w:r w:rsidR="004C12D1" w:rsidDel="00C058D8">
          <w:rPr>
            <w:rFonts w:hint="eastAsia"/>
          </w:rPr>
          <w:delText>の採用</w:delText>
        </w:r>
      </w:del>
      <w:r w:rsidR="004C12D1" w:rsidRPr="004C12D1">
        <w:rPr>
          <w:rFonts w:hint="eastAsia"/>
        </w:rPr>
        <w:t>、スタイルガイドラインの適用、エラーの</w:t>
      </w:r>
      <w:r w:rsidR="004C12D1">
        <w:rPr>
          <w:rFonts w:hint="eastAsia"/>
        </w:rPr>
        <w:t>検出</w:t>
      </w:r>
      <w:r w:rsidR="004C12D1" w:rsidRPr="004C12D1">
        <w:rPr>
          <w:rFonts w:hint="eastAsia"/>
        </w:rPr>
        <w:t>、および</w:t>
      </w:r>
      <w:ins w:id="635" w:author="工内 隆" w:date="2018-09-05T08:36:00Z">
        <w:r w:rsidR="00C058D8">
          <w:rPr>
            <w:rFonts w:hint="eastAsia"/>
          </w:rPr>
          <w:t>、</w:t>
        </w:r>
      </w:ins>
      <w:r w:rsidR="004C12D1" w:rsidRPr="004C12D1">
        <w:rPr>
          <w:rFonts w:hint="eastAsia"/>
        </w:rPr>
        <w:t>コードのセキュリティチェックの提供により</w:t>
      </w:r>
      <w:del w:id="636" w:author="工内 隆" w:date="2018-09-05T08:36:00Z">
        <w:r w:rsidR="004C12D1" w:rsidRPr="004C12D1" w:rsidDel="00C058D8">
          <w:rPr>
            <w:rFonts w:hint="eastAsia"/>
          </w:rPr>
          <w:delText>、</w:delText>
        </w:r>
      </w:del>
      <w:del w:id="637" w:author="工内 隆" w:date="2018-09-05T08:35:00Z">
        <w:r w:rsidR="004C12D1" w:rsidRPr="004C12D1" w:rsidDel="00C058D8">
          <w:rPr>
            <w:rFonts w:hint="eastAsia"/>
          </w:rPr>
          <w:delText>コードの品質を向上</w:delText>
        </w:r>
      </w:del>
      <w:del w:id="638" w:author="工内 隆" w:date="2018-09-05T08:36:00Z">
        <w:r w:rsidR="004C12D1" w:rsidRPr="004C12D1" w:rsidDel="00C058D8">
          <w:rPr>
            <w:rFonts w:hint="eastAsia"/>
          </w:rPr>
          <w:delText>させ</w:delText>
        </w:r>
      </w:del>
      <w:del w:id="639" w:author="工内 隆" w:date="2018-09-05T08:37:00Z">
        <w:r w:rsidR="004C12D1" w:rsidRPr="004C12D1" w:rsidDel="00C058D8">
          <w:rPr>
            <w:rFonts w:hint="eastAsia"/>
          </w:rPr>
          <w:delText>ることにより、</w:delText>
        </w:r>
        <w:r w:rsidR="00596A17" w:rsidDel="00C058D8">
          <w:rPr>
            <w:rFonts w:hint="eastAsia"/>
          </w:rPr>
          <w:delText>より形式化された</w:delText>
        </w:r>
      </w:del>
      <w:r w:rsidR="004C12D1" w:rsidRPr="004C12D1">
        <w:rPr>
          <w:rFonts w:hint="eastAsia"/>
        </w:rPr>
        <w:t>コードの</w:t>
      </w:r>
      <w:r w:rsidR="004C12D1">
        <w:rPr>
          <w:rFonts w:hint="eastAsia"/>
        </w:rPr>
        <w:t>コントリビューション</w:t>
      </w:r>
      <w:ins w:id="640" w:author="工内 隆" w:date="2018-09-05T08:39:00Z">
        <w:r w:rsidR="003B4AD5">
          <w:rPr>
            <w:rFonts w:hint="eastAsia"/>
          </w:rPr>
          <w:t>、すな</w:t>
        </w:r>
      </w:ins>
      <w:ins w:id="641" w:author="工内 隆" w:date="2018-09-05T08:40:00Z">
        <w:r w:rsidR="003B4AD5">
          <w:rPr>
            <w:rFonts w:hint="eastAsia"/>
          </w:rPr>
          <w:t>わち</w:t>
        </w:r>
      </w:ins>
      <w:del w:id="642" w:author="工内 隆" w:date="2018-09-05T08:40:00Z">
        <w:r w:rsidR="004C12D1" w:rsidRPr="004C12D1" w:rsidDel="003B4AD5">
          <w:rPr>
            <w:rFonts w:hint="eastAsia"/>
          </w:rPr>
          <w:delText>や</w:delText>
        </w:r>
      </w:del>
      <w:r w:rsidR="004C12D1" w:rsidRPr="004C12D1">
        <w:rPr>
          <w:rFonts w:hint="eastAsia"/>
        </w:rPr>
        <w:t>プルリクエスト</w:t>
      </w:r>
      <w:ins w:id="643" w:author="工内 隆" w:date="2018-09-05T08:50:00Z">
        <w:r w:rsidR="00936EED">
          <w:rPr>
            <w:rFonts w:hint="eastAsia"/>
          </w:rPr>
          <w:t>に</w:t>
        </w:r>
        <w:del w:id="644" w:author="Date Masahiro" w:date="2018-09-06T12:03:00Z">
          <w:r w:rsidR="00936EED" w:rsidDel="00D42719">
            <w:rPr>
              <w:rFonts w:hint="eastAsia"/>
            </w:rPr>
            <w:delText>一定の</w:delText>
          </w:r>
        </w:del>
      </w:ins>
      <w:ins w:id="645" w:author="工内 隆" w:date="2018-09-05T08:51:00Z">
        <w:del w:id="646" w:author="Date Masahiro" w:date="2018-09-06T12:03:00Z">
          <w:r w:rsidR="00936EED" w:rsidDel="00D42719">
            <w:rPr>
              <w:rFonts w:hint="eastAsia"/>
            </w:rPr>
            <w:delText>型</w:delText>
          </w:r>
        </w:del>
      </w:ins>
      <w:ins w:id="647" w:author="Date Masahiro" w:date="2018-09-06T12:03:00Z">
        <w:r w:rsidR="00D42719">
          <w:rPr>
            <w:rFonts w:hint="eastAsia"/>
          </w:rPr>
          <w:t>定型化されたプロセス</w:t>
        </w:r>
      </w:ins>
      <w:ins w:id="648" w:author="工内 隆" w:date="2018-09-05T08:51:00Z">
        <w:r w:rsidR="00936EED">
          <w:rPr>
            <w:rFonts w:hint="eastAsia"/>
          </w:rPr>
          <w:t>を</w:t>
        </w:r>
      </w:ins>
      <w:ins w:id="649" w:author="工内 隆" w:date="2018-09-05T08:52:00Z">
        <w:r w:rsidR="00936EED">
          <w:rPr>
            <w:rFonts w:hint="eastAsia"/>
          </w:rPr>
          <w:t>適用</w:t>
        </w:r>
      </w:ins>
      <w:del w:id="650" w:author="工内 隆" w:date="2018-09-05T08:53:00Z">
        <w:r w:rsidR="00596A17" w:rsidDel="00936EED">
          <w:rPr>
            <w:rFonts w:hint="eastAsia"/>
          </w:rPr>
          <w:delText>のプロセスをもたら</w:delText>
        </w:r>
      </w:del>
      <w:r w:rsidR="00596A17">
        <w:rPr>
          <w:rFonts w:hint="eastAsia"/>
        </w:rPr>
        <w:t>します</w:t>
      </w:r>
      <w:r w:rsidR="004C12D1" w:rsidRPr="004C12D1">
        <w:rPr>
          <w:rFonts w:hint="eastAsia"/>
        </w:rPr>
        <w:t>。</w:t>
      </w:r>
    </w:p>
    <w:p w:rsidR="004C12D1" w:rsidRDefault="004C12D1" w:rsidP="00EE1893"/>
    <w:p w:rsidR="00EE1893" w:rsidRDefault="00EE1893" w:rsidP="00EE1893">
      <w:r>
        <w:t xml:space="preserve">sentinel – A repository management </w:t>
      </w:r>
      <w:proofErr w:type="spellStart"/>
      <w:r>
        <w:t>bot</w:t>
      </w:r>
      <w:proofErr w:type="spellEnd"/>
      <w:r>
        <w:t xml:space="preserve"> which reviews and tests code contributions, builds a list of maintainers for the repository and communicates the status of a pull request with users.</w:t>
      </w:r>
    </w:p>
    <w:p w:rsidR="00D73D09" w:rsidRDefault="007848ED" w:rsidP="00EE1893">
      <w:hyperlink r:id="rId48" w:history="1">
        <w:r w:rsidR="00D73D09" w:rsidRPr="00D73D09">
          <w:rPr>
            <w:rStyle w:val="a3"/>
            <w:rFonts w:hint="eastAsia"/>
          </w:rPr>
          <w:t>sentinel</w:t>
        </w:r>
      </w:hyperlink>
      <w:r w:rsidR="00D73D09" w:rsidRPr="00D73D09">
        <w:rPr>
          <w:rFonts w:hint="eastAsia"/>
        </w:rPr>
        <w:t xml:space="preserve"> </w:t>
      </w:r>
      <w:del w:id="651" w:author="工内 隆" w:date="2018-09-05T08:54:00Z">
        <w:r w:rsidR="00D73D09" w:rsidRPr="00D73D09" w:rsidDel="00936EED">
          <w:delText>-</w:delText>
        </w:r>
      </w:del>
      <w:r w:rsidR="00D73D09" w:rsidRPr="00D73D09">
        <w:rPr>
          <w:rFonts w:hint="eastAsia"/>
        </w:rPr>
        <w:t xml:space="preserve"> </w:t>
      </w:r>
      <w:ins w:id="652" w:author="工内 隆" w:date="2018-09-05T08:54:00Z">
        <w:r w:rsidR="00936EED">
          <w:rPr>
            <w:rFonts w:hint="eastAsia"/>
          </w:rPr>
          <w:t>コードの</w:t>
        </w:r>
      </w:ins>
      <w:ins w:id="653" w:author="工内 隆" w:date="2018-09-05T08:55:00Z">
        <w:r w:rsidR="00936EED">
          <w:rPr>
            <w:rFonts w:hint="eastAsia"/>
          </w:rPr>
          <w:t>コントリビューションのレビューとテスト</w:t>
        </w:r>
      </w:ins>
      <w:ins w:id="654" w:author="工内 隆" w:date="2018-09-05T08:56:00Z">
        <w:r w:rsidR="00936EED">
          <w:rPr>
            <w:rFonts w:hint="eastAsia"/>
          </w:rPr>
          <w:t>を行い</w:t>
        </w:r>
      </w:ins>
      <w:ins w:id="655" w:author="工内 隆" w:date="2018-09-05T08:55:00Z">
        <w:r w:rsidR="00936EED">
          <w:rPr>
            <w:rFonts w:hint="eastAsia"/>
          </w:rPr>
          <w:t>、</w:t>
        </w:r>
      </w:ins>
      <w:r w:rsidR="00D73D09" w:rsidRPr="00D73D09">
        <w:rPr>
          <w:rFonts w:hint="eastAsia"/>
        </w:rPr>
        <w:t>リポジトリの</w:t>
      </w:r>
      <w:r w:rsidR="00D73D09">
        <w:rPr>
          <w:rFonts w:hint="eastAsia"/>
        </w:rPr>
        <w:t>メイン</w:t>
      </w:r>
      <w:r w:rsidR="00D73D09">
        <w:rPr>
          <w:rFonts w:hint="eastAsia"/>
        </w:rPr>
        <w:lastRenderedPageBreak/>
        <w:t>テナー</w:t>
      </w:r>
      <w:r w:rsidR="00D73D09" w:rsidRPr="00D73D09">
        <w:rPr>
          <w:rFonts w:hint="eastAsia"/>
        </w:rPr>
        <w:t>のリストを作成し、プルリクエストのステータスをユーザ</w:t>
      </w:r>
      <w:r w:rsidR="00D73D09">
        <w:rPr>
          <w:rFonts w:hint="eastAsia"/>
        </w:rPr>
        <w:t>ー</w:t>
      </w:r>
      <w:r w:rsidR="00D73D09" w:rsidRPr="00D73D09">
        <w:rPr>
          <w:rFonts w:hint="eastAsia"/>
        </w:rPr>
        <w:t>に伝える</w:t>
      </w:r>
      <w:ins w:id="656" w:author="工内 隆" w:date="2018-09-05T08:56:00Z">
        <w:r w:rsidR="00936EED">
          <w:rPr>
            <w:rFonts w:hint="eastAsia"/>
          </w:rPr>
          <w:t>など、</w:t>
        </w:r>
      </w:ins>
      <w:r w:rsidR="00D73D09" w:rsidRPr="00D73D09">
        <w:rPr>
          <w:rFonts w:hint="eastAsia"/>
        </w:rPr>
        <w:t>リポジトリ管理</w:t>
      </w:r>
      <w:ins w:id="657" w:author="工内 隆" w:date="2018-09-05T08:56:00Z">
        <w:r w:rsidR="00936EED">
          <w:rPr>
            <w:rFonts w:hint="eastAsia"/>
          </w:rPr>
          <w:t>を</w:t>
        </w:r>
      </w:ins>
      <w:r w:rsidR="00D73D09">
        <w:rPr>
          <w:rFonts w:hint="eastAsia"/>
        </w:rPr>
        <w:t>支援</w:t>
      </w:r>
      <w:ins w:id="658" w:author="工内 隆" w:date="2018-09-05T08:56:00Z">
        <w:r w:rsidR="00936EED">
          <w:rPr>
            <w:rFonts w:hint="eastAsia"/>
          </w:rPr>
          <w:t>する</w:t>
        </w:r>
        <w:del w:id="659" w:author="Date Masahiro" w:date="2018-09-06T12:03:00Z">
          <w:r w:rsidR="00936EED" w:rsidDel="00D42719">
            <w:rPr>
              <w:rFonts w:hint="eastAsia"/>
            </w:rPr>
            <w:delText>ロ</w:delText>
          </w:r>
        </w:del>
        <w:r w:rsidR="00936EED">
          <w:rPr>
            <w:rFonts w:hint="eastAsia"/>
          </w:rPr>
          <w:t>ボット</w:t>
        </w:r>
      </w:ins>
      <w:ins w:id="660" w:author="Date Masahiro" w:date="2018-09-06T12:03:00Z">
        <w:r w:rsidR="00D42719">
          <w:rPr>
            <w:rFonts w:hint="eastAsia"/>
          </w:rPr>
          <w:t>です</w:t>
        </w:r>
      </w:ins>
      <w:del w:id="661" w:author="Date Masahiro" w:date="2018-09-06T12:03:00Z">
        <w:r w:rsidR="00D73D09" w:rsidDel="00D42719">
          <w:rPr>
            <w:rFonts w:hint="eastAsia"/>
          </w:rPr>
          <w:delText>ソフトウェア</w:delText>
        </w:r>
      </w:del>
      <w:r w:rsidR="00D73D09" w:rsidRPr="00D73D09">
        <w:rPr>
          <w:rFonts w:hint="eastAsia"/>
        </w:rPr>
        <w:t>。</w:t>
      </w:r>
    </w:p>
    <w:p w:rsidR="00D73D09" w:rsidRDefault="00D73D09" w:rsidP="00EE1893"/>
    <w:p w:rsidR="00EE1893" w:rsidRDefault="00EE1893" w:rsidP="00EE1893">
      <w:r>
        <w:t>For Contributor License Agreements</w:t>
      </w:r>
    </w:p>
    <w:p w:rsidR="00EE1893" w:rsidRDefault="00D73D09" w:rsidP="00EE1893">
      <w:r>
        <w:rPr>
          <w:rFonts w:hint="eastAsia"/>
        </w:rPr>
        <w:t>CLA</w:t>
      </w:r>
      <w:r>
        <w:rPr>
          <w:rFonts w:hint="eastAsia"/>
        </w:rPr>
        <w:t xml:space="preserve">　</w:t>
      </w:r>
      <w:r>
        <w:rPr>
          <w:rFonts w:hint="eastAsia"/>
        </w:rPr>
        <w:t>(</w:t>
      </w:r>
      <w:r>
        <w:rPr>
          <w:rFonts w:hint="eastAsia"/>
        </w:rPr>
        <w:t>コントリビューター　ライセンス　アグリーメント</w:t>
      </w:r>
      <w:r>
        <w:rPr>
          <w:rFonts w:hint="eastAsia"/>
        </w:rPr>
        <w:t>)</w:t>
      </w:r>
      <w:r>
        <w:rPr>
          <w:rFonts w:hint="eastAsia"/>
        </w:rPr>
        <w:t>関連</w:t>
      </w:r>
    </w:p>
    <w:p w:rsidR="00D73D09" w:rsidRDefault="00D73D09" w:rsidP="00EE1893"/>
    <w:p w:rsidR="00EE1893" w:rsidRDefault="00EE1893" w:rsidP="00EE1893">
      <w:r>
        <w:t xml:space="preserve">CLA Assistant – Contributed by SAP, the CLA Assistant streamlines workflows by handling the legal side of contributions for users. The Assistant asks code contributors to sign CLAs as they make their code contributions and authenticates each contributor with his or her </w:t>
      </w:r>
      <w:proofErr w:type="spellStart"/>
      <w:r>
        <w:t>GitHub</w:t>
      </w:r>
      <w:proofErr w:type="spellEnd"/>
      <w:r>
        <w:t xml:space="preserve"> account. It also updates the status of a pull request when the contributor agrees to the CLA and automatically asks users to re-sign the CLA for each new pull request if changes are made to the CLA.</w:t>
      </w:r>
    </w:p>
    <w:p w:rsidR="00D73D09" w:rsidRDefault="007848ED" w:rsidP="00D73D09">
      <w:hyperlink r:id="rId49" w:history="1">
        <w:r w:rsidR="00D73D09" w:rsidRPr="00D73D09">
          <w:rPr>
            <w:rStyle w:val="a3"/>
          </w:rPr>
          <w:t>CLA Assistant</w:t>
        </w:r>
      </w:hyperlink>
      <w:r w:rsidR="00D73D09">
        <w:rPr>
          <w:rFonts w:hint="eastAsia"/>
        </w:rPr>
        <w:t xml:space="preserve"> </w:t>
      </w:r>
      <w:r w:rsidR="00FC46E8">
        <w:t>–</w:t>
      </w:r>
      <w:r w:rsidR="00D73D09">
        <w:rPr>
          <w:rFonts w:hint="eastAsia"/>
        </w:rPr>
        <w:t xml:space="preserve"> SAP</w:t>
      </w:r>
      <w:r w:rsidR="00FC46E8">
        <w:rPr>
          <w:rFonts w:hint="eastAsia"/>
        </w:rPr>
        <w:t>社から</w:t>
      </w:r>
      <w:r w:rsidR="00D73D09">
        <w:rPr>
          <w:rFonts w:hint="eastAsia"/>
        </w:rPr>
        <w:t>提供され</w:t>
      </w:r>
      <w:r w:rsidR="00FC46E8">
        <w:rPr>
          <w:rFonts w:hint="eastAsia"/>
        </w:rPr>
        <w:t>る</w:t>
      </w:r>
      <w:r w:rsidR="00D73D09">
        <w:rPr>
          <w:rFonts w:hint="eastAsia"/>
        </w:rPr>
        <w:t>CLA</w:t>
      </w:r>
      <w:r w:rsidR="00D73D09" w:rsidRPr="00D73D09">
        <w:t xml:space="preserve"> Assistant</w:t>
      </w:r>
      <w:r w:rsidR="00D73D09">
        <w:rPr>
          <w:rFonts w:hint="eastAsia"/>
        </w:rPr>
        <w:t>は、コントリビューションの</w:t>
      </w:r>
      <w:r w:rsidR="004D1ECE">
        <w:rPr>
          <w:rFonts w:hint="eastAsia"/>
        </w:rPr>
        <w:t>法務</w:t>
      </w:r>
      <w:r w:rsidR="00D73D09">
        <w:rPr>
          <w:rFonts w:hint="eastAsia"/>
        </w:rPr>
        <w:t>関連処理</w:t>
      </w:r>
      <w:r w:rsidR="004D1ECE">
        <w:rPr>
          <w:rFonts w:hint="eastAsia"/>
        </w:rPr>
        <w:t>をサポートし、ユーザーの作業</w:t>
      </w:r>
      <w:r w:rsidR="00D73D09">
        <w:rPr>
          <w:rFonts w:hint="eastAsia"/>
        </w:rPr>
        <w:t>を</w:t>
      </w:r>
      <w:r w:rsidR="004D1ECE">
        <w:rPr>
          <w:rFonts w:hint="eastAsia"/>
        </w:rPr>
        <w:t>簡略化</w:t>
      </w:r>
      <w:r w:rsidR="00D73D09">
        <w:rPr>
          <w:rFonts w:hint="eastAsia"/>
        </w:rPr>
        <w:t>します。</w:t>
      </w:r>
      <w:r w:rsidR="00D73D09">
        <w:rPr>
          <w:rFonts w:hint="eastAsia"/>
        </w:rPr>
        <w:t xml:space="preserve"> </w:t>
      </w:r>
      <w:r w:rsidR="00C40F40">
        <w:t xml:space="preserve">CLA </w:t>
      </w:r>
      <w:r w:rsidR="004D1ECE">
        <w:t>Assistant</w:t>
      </w:r>
      <w:r w:rsidR="00D73D09">
        <w:rPr>
          <w:rFonts w:hint="eastAsia"/>
        </w:rPr>
        <w:t>は、</w:t>
      </w:r>
      <w:del w:id="662" w:author="工内 隆" w:date="2018-09-05T09:02:00Z">
        <w:r w:rsidR="00D73D09" w:rsidDel="005C5D2E">
          <w:rPr>
            <w:rFonts w:hint="eastAsia"/>
          </w:rPr>
          <w:delText>コード</w:delText>
        </w:r>
        <w:r w:rsidR="004D1ECE" w:rsidDel="005C5D2E">
          <w:rPr>
            <w:rFonts w:hint="eastAsia"/>
          </w:rPr>
          <w:delText xml:space="preserve">　コントリビューターが</w:delText>
        </w:r>
        <w:r w:rsidR="00D73D09" w:rsidDel="005C5D2E">
          <w:rPr>
            <w:rFonts w:hint="eastAsia"/>
          </w:rPr>
          <w:delText>、</w:delText>
        </w:r>
      </w:del>
      <w:r w:rsidR="00D73D09">
        <w:rPr>
          <w:rFonts w:hint="eastAsia"/>
        </w:rPr>
        <w:t>コード</w:t>
      </w:r>
      <w:r w:rsidR="004D1ECE">
        <w:rPr>
          <w:rFonts w:hint="eastAsia"/>
        </w:rPr>
        <w:t xml:space="preserve">　コントリビューションを</w:t>
      </w:r>
      <w:r w:rsidR="00D73D09">
        <w:rPr>
          <w:rFonts w:hint="eastAsia"/>
        </w:rPr>
        <w:t>行</w:t>
      </w:r>
      <w:ins w:id="663" w:author="工内 隆" w:date="2018-09-05T09:02:00Z">
        <w:r w:rsidR="005C5D2E">
          <w:rPr>
            <w:rFonts w:hint="eastAsia"/>
          </w:rPr>
          <w:t>うために</w:t>
        </w:r>
      </w:ins>
      <w:del w:id="664" w:author="工内 隆" w:date="2018-09-05T09:02:00Z">
        <w:r w:rsidR="004D1ECE" w:rsidDel="005C5D2E">
          <w:rPr>
            <w:rFonts w:hint="eastAsia"/>
          </w:rPr>
          <w:delText>い</w:delText>
        </w:r>
      </w:del>
      <w:r w:rsidR="00D73D09">
        <w:rPr>
          <w:rFonts w:hint="eastAsia"/>
        </w:rPr>
        <w:t>、</w:t>
      </w:r>
      <w:proofErr w:type="spellStart"/>
      <w:r w:rsidR="00D73D09">
        <w:rPr>
          <w:rFonts w:hint="eastAsia"/>
        </w:rPr>
        <w:t>GitHub</w:t>
      </w:r>
      <w:proofErr w:type="spellEnd"/>
      <w:r w:rsidR="00D73D09">
        <w:rPr>
          <w:rFonts w:hint="eastAsia"/>
        </w:rPr>
        <w:t>アカウントで認証する際に、</w:t>
      </w:r>
      <w:ins w:id="665" w:author="工内 隆" w:date="2018-09-05T09:03:00Z">
        <w:r w:rsidR="005C5D2E">
          <w:rPr>
            <w:rFonts w:hint="eastAsia"/>
          </w:rPr>
          <w:t>コード　コントリビューターが</w:t>
        </w:r>
      </w:ins>
      <w:r w:rsidR="00D73D09">
        <w:rPr>
          <w:rFonts w:hint="eastAsia"/>
        </w:rPr>
        <w:t>CLA</w:t>
      </w:r>
      <w:r w:rsidR="00D73D09">
        <w:rPr>
          <w:rFonts w:hint="eastAsia"/>
        </w:rPr>
        <w:t>に署名するように</w:t>
      </w:r>
      <w:ins w:id="666" w:author="工内 隆" w:date="2018-09-05T09:03:00Z">
        <w:r w:rsidR="005C5D2E">
          <w:rPr>
            <w:rFonts w:hint="eastAsia"/>
          </w:rPr>
          <w:t>求め</w:t>
        </w:r>
      </w:ins>
      <w:del w:id="667" w:author="工内 隆" w:date="2018-09-05T09:03:00Z">
        <w:r w:rsidR="00D73D09" w:rsidDel="005C5D2E">
          <w:rPr>
            <w:rFonts w:hint="eastAsia"/>
          </w:rPr>
          <w:delText>依頼し</w:delText>
        </w:r>
      </w:del>
      <w:r w:rsidR="00D73D09">
        <w:rPr>
          <w:rFonts w:hint="eastAsia"/>
        </w:rPr>
        <w:t>ます。</w:t>
      </w:r>
      <w:r w:rsidR="00D73D09">
        <w:rPr>
          <w:rFonts w:hint="eastAsia"/>
        </w:rPr>
        <w:t xml:space="preserve"> </w:t>
      </w:r>
      <w:r w:rsidR="00D73D09">
        <w:rPr>
          <w:rFonts w:hint="eastAsia"/>
        </w:rPr>
        <w:t>また、コントリビューターが</w:t>
      </w:r>
      <w:r w:rsidR="00D73D09">
        <w:rPr>
          <w:rFonts w:hint="eastAsia"/>
        </w:rPr>
        <w:t>CLA</w:t>
      </w:r>
      <w:r w:rsidR="00D73D09">
        <w:rPr>
          <w:rFonts w:hint="eastAsia"/>
        </w:rPr>
        <w:t>に同意すると</w:t>
      </w:r>
      <w:ins w:id="668" w:author="工内 隆" w:date="2018-09-05T09:03:00Z">
        <w:r w:rsidR="005C5D2E">
          <w:rPr>
            <w:rFonts w:hint="eastAsia"/>
          </w:rPr>
          <w:t>、</w:t>
        </w:r>
      </w:ins>
      <w:r w:rsidR="00D73D09">
        <w:rPr>
          <w:rFonts w:hint="eastAsia"/>
        </w:rPr>
        <w:t>プル</w:t>
      </w:r>
      <w:r w:rsidR="00FC46E8">
        <w:rPr>
          <w:rFonts w:hint="eastAsia"/>
        </w:rPr>
        <w:t>リクエスト</w:t>
      </w:r>
      <w:r w:rsidR="00D73D09">
        <w:rPr>
          <w:rFonts w:hint="eastAsia"/>
        </w:rPr>
        <w:t>のステータスが更新され</w:t>
      </w:r>
      <w:ins w:id="669" w:author="工内 隆" w:date="2018-09-05T09:04:00Z">
        <w:r w:rsidR="005C5D2E">
          <w:rPr>
            <w:rFonts w:hint="eastAsia"/>
          </w:rPr>
          <w:t>ます。</w:t>
        </w:r>
      </w:ins>
      <w:del w:id="670" w:author="工内 隆" w:date="2018-09-05T09:04:00Z">
        <w:r w:rsidR="00D73D09" w:rsidDel="005C5D2E">
          <w:rPr>
            <w:rFonts w:hint="eastAsia"/>
          </w:rPr>
          <w:delText>、</w:delText>
        </w:r>
      </w:del>
      <w:r w:rsidR="00D73D09">
        <w:rPr>
          <w:rFonts w:hint="eastAsia"/>
        </w:rPr>
        <w:t>CLA</w:t>
      </w:r>
      <w:r w:rsidR="00D73D09">
        <w:rPr>
          <w:rFonts w:hint="eastAsia"/>
        </w:rPr>
        <w:t>に変更が加えられると、新しいプル</w:t>
      </w:r>
      <w:r w:rsidR="00FC46E8">
        <w:rPr>
          <w:rFonts w:hint="eastAsia"/>
        </w:rPr>
        <w:t>リクエスト</w:t>
      </w:r>
      <w:r w:rsidR="00D73D09">
        <w:rPr>
          <w:rFonts w:hint="eastAsia"/>
        </w:rPr>
        <w:t>ごとに</w:t>
      </w:r>
      <w:r w:rsidR="00D73D09">
        <w:rPr>
          <w:rFonts w:hint="eastAsia"/>
        </w:rPr>
        <w:t>CLA</w:t>
      </w:r>
      <w:r w:rsidR="00D73D09">
        <w:rPr>
          <w:rFonts w:hint="eastAsia"/>
        </w:rPr>
        <w:t>に再署名する</w:t>
      </w:r>
      <w:r w:rsidR="00FC46E8">
        <w:rPr>
          <w:rFonts w:hint="eastAsia"/>
        </w:rPr>
        <w:t>ことを自動的に</w:t>
      </w:r>
      <w:r w:rsidR="00D73D09">
        <w:rPr>
          <w:rFonts w:hint="eastAsia"/>
        </w:rPr>
        <w:t>ユーザーに</w:t>
      </w:r>
      <w:r w:rsidR="00FC46E8">
        <w:rPr>
          <w:rFonts w:hint="eastAsia"/>
        </w:rPr>
        <w:t>求めます</w:t>
      </w:r>
      <w:r w:rsidR="00D73D09">
        <w:rPr>
          <w:rFonts w:hint="eastAsia"/>
        </w:rPr>
        <w:t>。</w:t>
      </w:r>
    </w:p>
    <w:p w:rsidR="00D73D09" w:rsidRDefault="00D73D09" w:rsidP="00EE1893"/>
    <w:p w:rsidR="00EE1893" w:rsidRDefault="00EE1893" w:rsidP="00EE1893">
      <w:r>
        <w:t xml:space="preserve">CLA Portal – From VMware, CLA Portal adds a workflow to enable contributors to digitally sign a CLA for pull requests to your </w:t>
      </w:r>
      <w:proofErr w:type="spellStart"/>
      <w:r>
        <w:t>GitHub</w:t>
      </w:r>
      <w:proofErr w:type="spellEnd"/>
      <w:r>
        <w:t xml:space="preserve"> repositories. When a developer opens a pull request, they are prompted to sign the agreement if needed. Also included is an administrator interface for CLA authoring, CLA-to-project mapping, and agreement reviews.</w:t>
      </w:r>
    </w:p>
    <w:p w:rsidR="00EE1893" w:rsidRDefault="007848ED" w:rsidP="00EE1893">
      <w:hyperlink r:id="rId50" w:history="1">
        <w:r w:rsidR="00FC46E8" w:rsidRPr="00FC46E8">
          <w:rPr>
            <w:rStyle w:val="a3"/>
            <w:rFonts w:hint="eastAsia"/>
          </w:rPr>
          <w:t>CLA</w:t>
        </w:r>
        <w:r w:rsidR="00FC46E8" w:rsidRPr="00FC46E8">
          <w:rPr>
            <w:rStyle w:val="a3"/>
          </w:rPr>
          <w:t xml:space="preserve"> Portal</w:t>
        </w:r>
      </w:hyperlink>
      <w:r w:rsidR="00FC46E8">
        <w:t xml:space="preserve"> –</w:t>
      </w:r>
      <w:r w:rsidR="00FC46E8" w:rsidRPr="00FC46E8">
        <w:rPr>
          <w:rFonts w:hint="eastAsia"/>
        </w:rPr>
        <w:t xml:space="preserve"> V</w:t>
      </w:r>
      <w:ins w:id="671" w:author="工内 隆" w:date="2018-09-05T09:06:00Z">
        <w:r w:rsidR="005C5D2E">
          <w:rPr>
            <w:rFonts w:hint="eastAsia"/>
          </w:rPr>
          <w:t>M</w:t>
        </w:r>
      </w:ins>
      <w:del w:id="672" w:author="工内 隆" w:date="2018-09-05T09:06:00Z">
        <w:r w:rsidR="00FC46E8" w:rsidRPr="00FC46E8" w:rsidDel="005C5D2E">
          <w:delText>m</w:delText>
        </w:r>
      </w:del>
      <w:r w:rsidR="00FC46E8" w:rsidRPr="00FC46E8">
        <w:rPr>
          <w:rFonts w:hint="eastAsia"/>
        </w:rPr>
        <w:t>ware</w:t>
      </w:r>
      <w:r w:rsidR="00FC46E8">
        <w:rPr>
          <w:rFonts w:hint="eastAsia"/>
        </w:rPr>
        <w:t>社</w:t>
      </w:r>
      <w:r w:rsidR="00FC46E8" w:rsidRPr="00FC46E8">
        <w:rPr>
          <w:rFonts w:hint="eastAsia"/>
        </w:rPr>
        <w:t>から</w:t>
      </w:r>
      <w:r w:rsidR="00FC46E8">
        <w:rPr>
          <w:rFonts w:hint="eastAsia"/>
        </w:rPr>
        <w:t>提供される</w:t>
      </w:r>
      <w:del w:id="673" w:author="工内 隆" w:date="2018-09-05T09:05:00Z">
        <w:r w:rsidR="00FC46E8" w:rsidRPr="00FC46E8" w:rsidDel="005C5D2E">
          <w:rPr>
            <w:rFonts w:hint="eastAsia"/>
          </w:rPr>
          <w:delText>、</w:delText>
        </w:r>
      </w:del>
      <w:r w:rsidR="00FC46E8" w:rsidRPr="00FC46E8">
        <w:rPr>
          <w:rFonts w:hint="eastAsia"/>
        </w:rPr>
        <w:t>CLA</w:t>
      </w:r>
      <w:r w:rsidR="00FC46E8">
        <w:t xml:space="preserve"> Portal</w:t>
      </w:r>
      <w:r w:rsidR="00FC46E8" w:rsidRPr="00FC46E8">
        <w:rPr>
          <w:rFonts w:hint="eastAsia"/>
        </w:rPr>
        <w:t>は、</w:t>
      </w:r>
      <w:r w:rsidR="00FC46E8">
        <w:rPr>
          <w:rFonts w:hint="eastAsia"/>
        </w:rPr>
        <w:t>コントリビューター</w:t>
      </w:r>
      <w:ins w:id="674" w:author="工内 隆" w:date="2018-09-05T09:07:00Z">
        <w:r w:rsidR="005C5D2E">
          <w:rPr>
            <w:rFonts w:hint="eastAsia"/>
          </w:rPr>
          <w:t>による</w:t>
        </w:r>
      </w:ins>
      <w:del w:id="675" w:author="工内 隆" w:date="2018-09-05T09:07:00Z">
        <w:r w:rsidR="00FC46E8" w:rsidRPr="00FC46E8" w:rsidDel="005C5D2E">
          <w:rPr>
            <w:rFonts w:hint="eastAsia"/>
          </w:rPr>
          <w:delText>が</w:delText>
        </w:r>
      </w:del>
      <w:proofErr w:type="spellStart"/>
      <w:r w:rsidR="00FC46E8" w:rsidRPr="00FC46E8">
        <w:rPr>
          <w:rFonts w:hint="eastAsia"/>
        </w:rPr>
        <w:t>GitHub</w:t>
      </w:r>
      <w:proofErr w:type="spellEnd"/>
      <w:r w:rsidR="00FC46E8" w:rsidRPr="00FC46E8">
        <w:rPr>
          <w:rFonts w:hint="eastAsia"/>
        </w:rPr>
        <w:t>リポジトリへのプルリクエスト</w:t>
      </w:r>
      <w:ins w:id="676" w:author="工内 隆" w:date="2018-09-05T09:08:00Z">
        <w:r w:rsidR="005C5D2E">
          <w:rPr>
            <w:rFonts w:hint="eastAsia"/>
          </w:rPr>
          <w:t>に</w:t>
        </w:r>
      </w:ins>
      <w:ins w:id="677" w:author="工内 隆" w:date="2018-09-05T09:09:00Z">
        <w:r w:rsidR="005C5D2E">
          <w:rPr>
            <w:rFonts w:hint="eastAsia"/>
          </w:rPr>
          <w:t>対応</w:t>
        </w:r>
      </w:ins>
      <w:ins w:id="678" w:author="工内 隆" w:date="2018-09-05T09:08:00Z">
        <w:r w:rsidR="005C5D2E">
          <w:rPr>
            <w:rFonts w:hint="eastAsia"/>
          </w:rPr>
          <w:t>して</w:t>
        </w:r>
      </w:ins>
      <w:del w:id="679" w:author="工内 隆" w:date="2018-09-05T09:08:00Z">
        <w:r w:rsidR="00FC46E8" w:rsidRPr="00FC46E8" w:rsidDel="005C5D2E">
          <w:rPr>
            <w:rFonts w:hint="eastAsia"/>
          </w:rPr>
          <w:delText>用の</w:delText>
        </w:r>
      </w:del>
      <w:r w:rsidR="00FC46E8" w:rsidRPr="00FC46E8">
        <w:rPr>
          <w:rFonts w:hint="eastAsia"/>
        </w:rPr>
        <w:t>CLA</w:t>
      </w:r>
      <w:r w:rsidR="00FC46E8" w:rsidRPr="00FC46E8">
        <w:rPr>
          <w:rFonts w:hint="eastAsia"/>
        </w:rPr>
        <w:t>にデジタル署名する</w:t>
      </w:r>
      <w:del w:id="680" w:author="工内 隆" w:date="2018-09-05T09:09:00Z">
        <w:r w:rsidR="00FC46E8" w:rsidRPr="00FC46E8" w:rsidDel="005C5D2E">
          <w:rPr>
            <w:rFonts w:hint="eastAsia"/>
          </w:rPr>
          <w:delText>ための</w:delText>
        </w:r>
      </w:del>
      <w:r w:rsidR="00FC46E8" w:rsidRPr="00FC46E8">
        <w:rPr>
          <w:rFonts w:hint="eastAsia"/>
        </w:rPr>
        <w:t>ワークフローが追加されています。</w:t>
      </w:r>
      <w:r w:rsidR="00FC46E8" w:rsidRPr="00FC46E8">
        <w:rPr>
          <w:rFonts w:hint="eastAsia"/>
        </w:rPr>
        <w:t xml:space="preserve"> </w:t>
      </w:r>
      <w:r w:rsidR="00FC46E8" w:rsidRPr="00FC46E8">
        <w:rPr>
          <w:rFonts w:hint="eastAsia"/>
        </w:rPr>
        <w:t>開発者がプルリクエストを</w:t>
      </w:r>
      <w:r w:rsidR="00FC46E8">
        <w:rPr>
          <w:rFonts w:hint="eastAsia"/>
        </w:rPr>
        <w:t>オープンする</w:t>
      </w:r>
      <w:r w:rsidR="00FC46E8" w:rsidRPr="00FC46E8">
        <w:rPr>
          <w:rFonts w:hint="eastAsia"/>
        </w:rPr>
        <w:t>と、必要に応じて</w:t>
      </w:r>
      <w:r w:rsidR="004D28E1">
        <w:rPr>
          <w:rFonts w:hint="eastAsia"/>
        </w:rPr>
        <w:t>CLA</w:t>
      </w:r>
      <w:r w:rsidR="00FC46E8" w:rsidRPr="00FC46E8">
        <w:rPr>
          <w:rFonts w:hint="eastAsia"/>
        </w:rPr>
        <w:t>に署名するよう促されます。</w:t>
      </w:r>
      <w:r w:rsidR="00FC46E8" w:rsidRPr="00FC46E8">
        <w:rPr>
          <w:rFonts w:hint="eastAsia"/>
        </w:rPr>
        <w:t xml:space="preserve"> </w:t>
      </w:r>
      <w:r w:rsidR="00FC46E8" w:rsidRPr="00FC46E8">
        <w:rPr>
          <w:rFonts w:hint="eastAsia"/>
        </w:rPr>
        <w:t>また、</w:t>
      </w:r>
      <w:r w:rsidR="00FC46E8" w:rsidRPr="00FC46E8">
        <w:rPr>
          <w:rFonts w:hint="eastAsia"/>
        </w:rPr>
        <w:t>CLA</w:t>
      </w:r>
      <w:r w:rsidR="00FC46E8">
        <w:rPr>
          <w:rFonts w:hint="eastAsia"/>
        </w:rPr>
        <w:t>の</w:t>
      </w:r>
      <w:ins w:id="681" w:author="工内 隆" w:date="2018-09-05T09:10:00Z">
        <w:r w:rsidR="005C5D2E">
          <w:rPr>
            <w:rFonts w:hint="eastAsia"/>
          </w:rPr>
          <w:t>起草</w:t>
        </w:r>
      </w:ins>
      <w:del w:id="682" w:author="工内 隆" w:date="2018-09-05T09:10:00Z">
        <w:r w:rsidR="00FC46E8" w:rsidRPr="00FC46E8" w:rsidDel="005C5D2E">
          <w:rPr>
            <w:rFonts w:hint="eastAsia"/>
          </w:rPr>
          <w:delText>オーサリング</w:delText>
        </w:r>
      </w:del>
      <w:r w:rsidR="00FC46E8" w:rsidRPr="00FC46E8">
        <w:rPr>
          <w:rFonts w:hint="eastAsia"/>
        </w:rPr>
        <w:t>、</w:t>
      </w:r>
      <w:r w:rsidR="00FC46E8" w:rsidRPr="00FC46E8">
        <w:rPr>
          <w:rFonts w:hint="eastAsia"/>
        </w:rPr>
        <w:t>CLA</w:t>
      </w:r>
      <w:r w:rsidR="00FC46E8" w:rsidRPr="00FC46E8">
        <w:rPr>
          <w:rFonts w:hint="eastAsia"/>
        </w:rPr>
        <w:t>からプロジェクトへのマッピング、および契約</w:t>
      </w:r>
      <w:ins w:id="683" w:author="工内 隆" w:date="2018-09-05T09:10:00Z">
        <w:r w:rsidR="005C5D2E">
          <w:rPr>
            <w:rFonts w:hint="eastAsia"/>
          </w:rPr>
          <w:t>書</w:t>
        </w:r>
      </w:ins>
      <w:r w:rsidR="00FC46E8" w:rsidRPr="00FC46E8">
        <w:rPr>
          <w:rFonts w:hint="eastAsia"/>
        </w:rPr>
        <w:t>レビューのための管理者</w:t>
      </w:r>
      <w:r w:rsidR="004D28E1">
        <w:rPr>
          <w:rFonts w:hint="eastAsia"/>
        </w:rPr>
        <w:t>用</w:t>
      </w:r>
      <w:r w:rsidR="00FC46E8" w:rsidRPr="00FC46E8">
        <w:rPr>
          <w:rFonts w:hint="eastAsia"/>
        </w:rPr>
        <w:t>インタ</w:t>
      </w:r>
      <w:ins w:id="684" w:author="工内 隆" w:date="2018-09-04T16:23:00Z">
        <w:r w:rsidR="002A625A">
          <w:rPr>
            <w:rFonts w:hint="eastAsia"/>
          </w:rPr>
          <w:t>ー</w:t>
        </w:r>
      </w:ins>
      <w:r w:rsidR="00FC46E8" w:rsidRPr="00FC46E8">
        <w:rPr>
          <w:rFonts w:hint="eastAsia"/>
        </w:rPr>
        <w:t>フェースも</w:t>
      </w:r>
      <w:r w:rsidR="004D28E1">
        <w:rPr>
          <w:rFonts w:hint="eastAsia"/>
        </w:rPr>
        <w:t>提供されています</w:t>
      </w:r>
      <w:r w:rsidR="00FC46E8" w:rsidRPr="00FC46E8">
        <w:rPr>
          <w:rFonts w:hint="eastAsia"/>
        </w:rPr>
        <w:t>。</w:t>
      </w:r>
    </w:p>
    <w:p w:rsidR="00FC46E8" w:rsidRDefault="00FC46E8" w:rsidP="00EE1893"/>
    <w:p w:rsidR="00EE1893" w:rsidRDefault="00EE1893" w:rsidP="00EE1893">
      <w:r>
        <w:t xml:space="preserve">DCOB – A Developer Certificate of Origin </w:t>
      </w:r>
      <w:proofErr w:type="spellStart"/>
      <w:r>
        <w:t>Bot</w:t>
      </w:r>
      <w:proofErr w:type="spellEnd"/>
      <w:r>
        <w:t xml:space="preserve"> which helps to enforce developer certificate of origin sign-offs for each code change in a pull </w:t>
      </w:r>
      <w:r>
        <w:lastRenderedPageBreak/>
        <w:t>request. The DCOB sets the status for each accepted code change, as required by the Developer Certificate of Origin.</w:t>
      </w:r>
    </w:p>
    <w:p w:rsidR="00EE1893" w:rsidRDefault="007848ED" w:rsidP="00EE1893">
      <w:hyperlink r:id="rId51" w:history="1">
        <w:r w:rsidR="004D28E1" w:rsidRPr="004D28E1">
          <w:rPr>
            <w:rStyle w:val="a3"/>
            <w:rFonts w:hint="eastAsia"/>
          </w:rPr>
          <w:t>DCOB</w:t>
        </w:r>
      </w:hyperlink>
      <w:r w:rsidR="004D28E1" w:rsidRPr="004D28E1">
        <w:rPr>
          <w:rFonts w:hint="eastAsia"/>
        </w:rPr>
        <w:t xml:space="preserve"> - </w:t>
      </w:r>
      <w:r w:rsidR="004D28E1" w:rsidRPr="004D28E1">
        <w:rPr>
          <w:rFonts w:hint="eastAsia"/>
        </w:rPr>
        <w:t>開発者</w:t>
      </w:r>
      <w:r w:rsidR="004D28E1">
        <w:rPr>
          <w:rFonts w:hint="eastAsia"/>
        </w:rPr>
        <w:t>オリジン</w:t>
      </w:r>
      <w:r w:rsidR="004D28E1" w:rsidRPr="004D28E1">
        <w:rPr>
          <w:rFonts w:hint="eastAsia"/>
        </w:rPr>
        <w:t>証明書</w:t>
      </w:r>
      <w:r w:rsidR="004D28E1">
        <w:rPr>
          <w:rFonts w:hint="eastAsia"/>
        </w:rPr>
        <w:t>支援</w:t>
      </w:r>
      <w:ins w:id="685" w:author="工内 隆" w:date="2018-09-05T09:11:00Z">
        <w:del w:id="686" w:author="Date Masahiro" w:date="2018-09-06T12:04:00Z">
          <w:r w:rsidR="000E3C7B" w:rsidDel="00D42719">
            <w:rPr>
              <w:rFonts w:hint="eastAsia"/>
            </w:rPr>
            <w:delText>ロ</w:delText>
          </w:r>
        </w:del>
        <w:r w:rsidR="000E3C7B">
          <w:rPr>
            <w:rFonts w:hint="eastAsia"/>
          </w:rPr>
          <w:t>ボット</w:t>
        </w:r>
      </w:ins>
      <w:del w:id="687" w:author="Date Masahiro" w:date="2018-09-06T12:04:00Z">
        <w:r w:rsidR="004D28E1" w:rsidDel="00D42719">
          <w:rPr>
            <w:rFonts w:hint="eastAsia"/>
          </w:rPr>
          <w:delText>ソフト</w:delText>
        </w:r>
      </w:del>
      <w:r w:rsidR="00C40F40">
        <w:rPr>
          <w:rFonts w:hint="eastAsia"/>
        </w:rPr>
        <w:t>（</w:t>
      </w:r>
      <w:r w:rsidR="00C40F40" w:rsidRPr="00C40F40">
        <w:t xml:space="preserve">Developer Certificate of Origin </w:t>
      </w:r>
      <w:proofErr w:type="spellStart"/>
      <w:r w:rsidR="00C40F40" w:rsidRPr="00C40F40">
        <w:t>Bot</w:t>
      </w:r>
      <w:proofErr w:type="spellEnd"/>
      <w:r w:rsidR="00C40F40">
        <w:rPr>
          <w:rFonts w:hint="eastAsia"/>
        </w:rPr>
        <w:t>）</w:t>
      </w:r>
      <w:ins w:id="688" w:author="工内 隆" w:date="2018-09-05T09:12:00Z">
        <w:r w:rsidR="000E3C7B">
          <w:rPr>
            <w:rFonts w:hint="eastAsia"/>
          </w:rPr>
          <w:t>は</w:t>
        </w:r>
      </w:ins>
      <w:del w:id="689" w:author="工内 隆" w:date="2018-09-05T09:12:00Z">
        <w:r w:rsidR="004D28E1" w:rsidRPr="004D28E1" w:rsidDel="000E3C7B">
          <w:rPr>
            <w:rFonts w:hint="eastAsia"/>
          </w:rPr>
          <w:delText>で</w:delText>
        </w:r>
      </w:del>
      <w:r w:rsidR="004D28E1" w:rsidRPr="004D28E1">
        <w:rPr>
          <w:rFonts w:hint="eastAsia"/>
        </w:rPr>
        <w:t>、プルリクエストのコード変更ごとに開発者証明書の署名を</w:t>
      </w:r>
      <w:ins w:id="690" w:author="工内 隆" w:date="2018-09-05T09:13:00Z">
        <w:r w:rsidR="000E3C7B">
          <w:rPr>
            <w:rFonts w:hint="eastAsia"/>
          </w:rPr>
          <w:t>促す</w:t>
        </w:r>
      </w:ins>
      <w:del w:id="691" w:author="工内 隆" w:date="2018-09-05T09:13:00Z">
        <w:r w:rsidR="004D28E1" w:rsidDel="000E3C7B">
          <w:rPr>
            <w:rFonts w:hint="eastAsia"/>
          </w:rPr>
          <w:delText>依頼</w:delText>
        </w:r>
        <w:r w:rsidR="004D28E1" w:rsidRPr="004D28E1" w:rsidDel="000E3C7B">
          <w:rPr>
            <w:rFonts w:hint="eastAsia"/>
          </w:rPr>
          <w:delText>する</w:delText>
        </w:r>
      </w:del>
      <w:r w:rsidR="004D28E1" w:rsidRPr="004D28E1">
        <w:rPr>
          <w:rFonts w:hint="eastAsia"/>
        </w:rPr>
        <w:t>の</w:t>
      </w:r>
      <w:r w:rsidR="004D28E1">
        <w:rPr>
          <w:rFonts w:hint="eastAsia"/>
        </w:rPr>
        <w:t>をサポートします</w:t>
      </w:r>
      <w:r w:rsidR="004D28E1" w:rsidRPr="004D28E1">
        <w:rPr>
          <w:rFonts w:hint="eastAsia"/>
        </w:rPr>
        <w:t>。</w:t>
      </w:r>
      <w:r w:rsidR="004D28E1" w:rsidRPr="004D28E1">
        <w:rPr>
          <w:rFonts w:hint="eastAsia"/>
        </w:rPr>
        <w:t xml:space="preserve"> DCOB</w:t>
      </w:r>
      <w:r w:rsidR="004D28E1" w:rsidRPr="004D28E1">
        <w:rPr>
          <w:rFonts w:hint="eastAsia"/>
        </w:rPr>
        <w:t>は、開発者</w:t>
      </w:r>
      <w:r w:rsidR="004D28E1">
        <w:rPr>
          <w:rFonts w:hint="eastAsia"/>
        </w:rPr>
        <w:t>オリジン</w:t>
      </w:r>
      <w:r w:rsidR="004D28E1" w:rsidRPr="004D28E1">
        <w:rPr>
          <w:rFonts w:hint="eastAsia"/>
        </w:rPr>
        <w:t>証明書の要求に従って、</w:t>
      </w:r>
      <w:r w:rsidR="004D28E1">
        <w:rPr>
          <w:rFonts w:hint="eastAsia"/>
        </w:rPr>
        <w:t>アクセプトされた</w:t>
      </w:r>
      <w:r w:rsidR="004D28E1" w:rsidRPr="004D28E1">
        <w:rPr>
          <w:rFonts w:hint="eastAsia"/>
        </w:rPr>
        <w:t>コード変更のステータスを設定します。</w:t>
      </w:r>
    </w:p>
    <w:p w:rsidR="004D28E1" w:rsidRDefault="004D28E1" w:rsidP="00EE1893"/>
    <w:p w:rsidR="004D28E1" w:rsidRDefault="004D28E1" w:rsidP="00EE1893"/>
    <w:p w:rsidR="00EE1893" w:rsidRDefault="00EE1893" w:rsidP="00EE1893">
      <w:proofErr w:type="spellStart"/>
      <w:r>
        <w:t>GitHub</w:t>
      </w:r>
      <w:proofErr w:type="spellEnd"/>
      <w:r>
        <w:t xml:space="preserve"> Management at Corporate Scale</w:t>
      </w:r>
    </w:p>
    <w:p w:rsidR="00EE1893" w:rsidRDefault="0020660F" w:rsidP="00EE1893">
      <w:r>
        <w:rPr>
          <w:rFonts w:hint="eastAsia"/>
        </w:rPr>
        <w:t>企業規模での</w:t>
      </w:r>
      <w:proofErr w:type="spellStart"/>
      <w:r>
        <w:rPr>
          <w:rFonts w:hint="eastAsia"/>
        </w:rPr>
        <w:t>GitHub</w:t>
      </w:r>
      <w:proofErr w:type="spellEnd"/>
      <w:ins w:id="692" w:author="工内 隆" w:date="2018-09-05T09:38:00Z">
        <w:r w:rsidR="00BA4254">
          <w:rPr>
            <w:rFonts w:hint="eastAsia"/>
          </w:rPr>
          <w:t>管理</w:t>
        </w:r>
      </w:ins>
      <w:del w:id="693" w:author="工内 隆" w:date="2018-09-05T09:38:00Z">
        <w:r w:rsidDel="00BA4254">
          <w:rPr>
            <w:rFonts w:hint="eastAsia"/>
          </w:rPr>
          <w:delText>マネージメント</w:delText>
        </w:r>
      </w:del>
    </w:p>
    <w:p w:rsidR="0020660F" w:rsidRDefault="0020660F" w:rsidP="00EE1893"/>
    <w:p w:rsidR="00EE1893" w:rsidRDefault="00EE1893" w:rsidP="00EE1893">
      <w:proofErr w:type="spellStart"/>
      <w:r>
        <w:t>hubcommander</w:t>
      </w:r>
      <w:proofErr w:type="spellEnd"/>
      <w:r>
        <w:t xml:space="preserve"> – A Slack </w:t>
      </w:r>
      <w:proofErr w:type="spellStart"/>
      <w:r>
        <w:t>bot</w:t>
      </w:r>
      <w:proofErr w:type="spellEnd"/>
      <w:r>
        <w:t xml:space="preserve"> for </w:t>
      </w:r>
      <w:proofErr w:type="spellStart"/>
      <w:r>
        <w:t>GitHub</w:t>
      </w:r>
      <w:proofErr w:type="spellEnd"/>
      <w:r>
        <w:t xml:space="preserve"> organization management, </w:t>
      </w:r>
      <w:proofErr w:type="spellStart"/>
      <w:r>
        <w:t>HubCommander</w:t>
      </w:r>
      <w:proofErr w:type="spellEnd"/>
      <w:r>
        <w:t xml:space="preserve"> uses </w:t>
      </w:r>
      <w:bookmarkStart w:id="694" w:name="_Hlk523902288"/>
      <w:r>
        <w:t>chat-ops</w:t>
      </w:r>
      <w:bookmarkEnd w:id="694"/>
      <w:r>
        <w:t xml:space="preserve"> – or conversation-driven development – to help manage </w:t>
      </w:r>
      <w:proofErr w:type="spellStart"/>
      <w:r>
        <w:t>GitHub</w:t>
      </w:r>
      <w:proofErr w:type="spellEnd"/>
      <w:r>
        <w:t xml:space="preserve"> projects. It creates a simple way to perform privileged </w:t>
      </w:r>
      <w:proofErr w:type="spellStart"/>
      <w:r>
        <w:t>GitHub</w:t>
      </w:r>
      <w:proofErr w:type="spellEnd"/>
      <w:r>
        <w:t xml:space="preserve"> organization management tasks without granting administrative or owner privileges to your </w:t>
      </w:r>
      <w:proofErr w:type="spellStart"/>
      <w:r>
        <w:t>GitHub</w:t>
      </w:r>
      <w:proofErr w:type="spellEnd"/>
      <w:r>
        <w:t xml:space="preserve"> organization members.</w:t>
      </w:r>
    </w:p>
    <w:p w:rsidR="00EE1893" w:rsidRDefault="007848ED" w:rsidP="00EE1893">
      <w:hyperlink r:id="rId52" w:history="1">
        <w:r w:rsidR="0020660F" w:rsidRPr="0020660F">
          <w:rPr>
            <w:rStyle w:val="a3"/>
            <w:rFonts w:hint="eastAsia"/>
          </w:rPr>
          <w:t>hubcommander</w:t>
        </w:r>
      </w:hyperlink>
      <w:r w:rsidR="0020660F" w:rsidRPr="0020660F">
        <w:rPr>
          <w:rFonts w:hint="eastAsia"/>
        </w:rPr>
        <w:t xml:space="preserve"> - </w:t>
      </w:r>
      <w:proofErr w:type="spellStart"/>
      <w:r w:rsidR="0020660F" w:rsidRPr="0020660F">
        <w:rPr>
          <w:rFonts w:hint="eastAsia"/>
        </w:rPr>
        <w:t>GitHub</w:t>
      </w:r>
      <w:proofErr w:type="spellEnd"/>
      <w:r w:rsidR="0020660F" w:rsidRPr="0020660F">
        <w:rPr>
          <w:rFonts w:hint="eastAsia"/>
        </w:rPr>
        <w:t>の組織管理のための</w:t>
      </w:r>
      <w:del w:id="695" w:author="工内 隆" w:date="2018-09-05T09:14:00Z">
        <w:r w:rsidR="0020660F" w:rsidDel="000E3C7B">
          <w:rPr>
            <w:rFonts w:hint="eastAsia"/>
          </w:rPr>
          <w:delText>ツール、</w:delText>
        </w:r>
      </w:del>
      <w:r w:rsidR="0020660F">
        <w:rPr>
          <w:rFonts w:hint="eastAsia"/>
        </w:rPr>
        <w:t>Slack</w:t>
      </w:r>
      <w:ins w:id="696" w:author="工内 隆" w:date="2018-09-05T09:14:00Z">
        <w:del w:id="697" w:author="Date Masahiro" w:date="2018-09-06T12:05:00Z">
          <w:r w:rsidR="000E3C7B" w:rsidDel="00D42719">
            <w:rPr>
              <w:rFonts w:hint="eastAsia"/>
            </w:rPr>
            <w:delText>ロ</w:delText>
          </w:r>
        </w:del>
        <w:r w:rsidR="000E3C7B">
          <w:rPr>
            <w:rFonts w:hint="eastAsia"/>
          </w:rPr>
          <w:t>ボット</w:t>
        </w:r>
      </w:ins>
      <w:del w:id="698" w:author="工内 隆" w:date="2018-09-05T09:14:00Z">
        <w:r w:rsidR="0020660F" w:rsidDel="000E3C7B">
          <w:rPr>
            <w:rFonts w:hint="eastAsia"/>
          </w:rPr>
          <w:delText>サポート</w:delText>
        </w:r>
      </w:del>
      <w:del w:id="699" w:author="Date Masahiro" w:date="2018-09-06T12:05:00Z">
        <w:r w:rsidR="0020660F" w:rsidDel="00D42719">
          <w:rPr>
            <w:rFonts w:hint="eastAsia"/>
          </w:rPr>
          <w:delText>ソフト</w:delText>
        </w:r>
      </w:del>
      <w:del w:id="700" w:author="工内 隆" w:date="2018-09-05T09:15:00Z">
        <w:r w:rsidR="0020660F" w:rsidDel="000E3C7B">
          <w:rPr>
            <w:rFonts w:hint="eastAsia"/>
          </w:rPr>
          <w:delText>の</w:delText>
        </w:r>
      </w:del>
      <w:proofErr w:type="spellStart"/>
      <w:r w:rsidR="0020660F" w:rsidRPr="0020660F">
        <w:rPr>
          <w:rFonts w:hint="eastAsia"/>
        </w:rPr>
        <w:t>HubCommander</w:t>
      </w:r>
      <w:proofErr w:type="spellEnd"/>
      <w:r w:rsidR="0020660F" w:rsidRPr="0020660F">
        <w:rPr>
          <w:rFonts w:hint="eastAsia"/>
        </w:rPr>
        <w:t>は、</w:t>
      </w:r>
      <w:ins w:id="701" w:author="工内 隆" w:date="2018-09-05T09:16:00Z">
        <w:r w:rsidR="000E3C7B">
          <w:t>chat-ops</w:t>
        </w:r>
        <w:r w:rsidR="000E3C7B">
          <w:rPr>
            <w:rFonts w:hint="eastAsia"/>
          </w:rPr>
          <w:t xml:space="preserve"> </w:t>
        </w:r>
      </w:ins>
      <w:del w:id="702" w:author="工内 隆" w:date="2018-09-05T09:16:00Z">
        <w:r w:rsidR="0020660F" w:rsidDel="000E3C7B">
          <w:rPr>
            <w:rFonts w:hint="eastAsia"/>
          </w:rPr>
          <w:delText>C</w:delText>
        </w:r>
        <w:r w:rsidR="0020660F" w:rsidRPr="0020660F" w:rsidDel="000E3C7B">
          <w:rPr>
            <w:rFonts w:hint="eastAsia"/>
          </w:rPr>
          <w:delText>hat</w:delText>
        </w:r>
        <w:r w:rsidR="0020660F" w:rsidDel="000E3C7B">
          <w:delText>O</w:delText>
        </w:r>
        <w:r w:rsidR="0020660F" w:rsidRPr="0020660F" w:rsidDel="000E3C7B">
          <w:rPr>
            <w:rFonts w:hint="eastAsia"/>
          </w:rPr>
          <w:delText>ps</w:delText>
        </w:r>
      </w:del>
      <w:r w:rsidR="0020660F">
        <w:t xml:space="preserve"> (</w:t>
      </w:r>
      <w:r w:rsidR="00266071">
        <w:t>Conversation Driven Development:</w:t>
      </w:r>
      <w:r w:rsidR="0020660F" w:rsidRPr="0020660F">
        <w:rPr>
          <w:rFonts w:hint="eastAsia"/>
        </w:rPr>
        <w:t>会話主導型の開発</w:t>
      </w:r>
      <w:r w:rsidR="00266071">
        <w:rPr>
          <w:rFonts w:hint="eastAsia"/>
        </w:rPr>
        <w:t>)</w:t>
      </w:r>
      <w:r w:rsidR="0020660F" w:rsidRPr="0020660F">
        <w:rPr>
          <w:rFonts w:hint="eastAsia"/>
        </w:rPr>
        <w:t>を使用し</w:t>
      </w:r>
      <w:r w:rsidR="00266071">
        <w:rPr>
          <w:rFonts w:hint="eastAsia"/>
        </w:rPr>
        <w:t>、</w:t>
      </w:r>
      <w:r w:rsidR="0020660F" w:rsidRPr="0020660F">
        <w:rPr>
          <w:rFonts w:hint="eastAsia"/>
        </w:rPr>
        <w:t xml:space="preserve"> </w:t>
      </w:r>
      <w:proofErr w:type="spellStart"/>
      <w:r w:rsidR="00266071" w:rsidRPr="00266071">
        <w:rPr>
          <w:rFonts w:hint="eastAsia"/>
        </w:rPr>
        <w:t>GitHub</w:t>
      </w:r>
      <w:proofErr w:type="spellEnd"/>
      <w:r w:rsidR="00266071" w:rsidRPr="00266071">
        <w:rPr>
          <w:rFonts w:hint="eastAsia"/>
        </w:rPr>
        <w:t>のプロジェクトの管理を支援</w:t>
      </w:r>
      <w:r w:rsidR="00266071">
        <w:rPr>
          <w:rFonts w:hint="eastAsia"/>
        </w:rPr>
        <w:t>します。</w:t>
      </w:r>
      <w:proofErr w:type="spellStart"/>
      <w:r w:rsidR="0020660F" w:rsidRPr="0020660F">
        <w:rPr>
          <w:rFonts w:hint="eastAsia"/>
        </w:rPr>
        <w:t>GitHub</w:t>
      </w:r>
      <w:proofErr w:type="spellEnd"/>
      <w:r w:rsidR="0020660F" w:rsidRPr="0020660F">
        <w:rPr>
          <w:rFonts w:hint="eastAsia"/>
        </w:rPr>
        <w:t>組織のメンバ</w:t>
      </w:r>
      <w:r w:rsidR="0020660F">
        <w:rPr>
          <w:rFonts w:hint="eastAsia"/>
        </w:rPr>
        <w:t>ー</w:t>
      </w:r>
      <w:r w:rsidR="0020660F" w:rsidRPr="0020660F">
        <w:rPr>
          <w:rFonts w:hint="eastAsia"/>
        </w:rPr>
        <w:t>に管理権限または所有者権限を与えることなく、権限の</w:t>
      </w:r>
      <w:r w:rsidR="00266071">
        <w:rPr>
          <w:rFonts w:hint="eastAsia"/>
        </w:rPr>
        <w:t>必要な</w:t>
      </w:r>
      <w:proofErr w:type="spellStart"/>
      <w:r w:rsidR="0020660F" w:rsidRPr="0020660F">
        <w:rPr>
          <w:rFonts w:hint="eastAsia"/>
        </w:rPr>
        <w:t>GitHub</w:t>
      </w:r>
      <w:proofErr w:type="spellEnd"/>
      <w:r w:rsidR="0020660F" w:rsidRPr="0020660F">
        <w:rPr>
          <w:rFonts w:hint="eastAsia"/>
        </w:rPr>
        <w:t>組織管理</w:t>
      </w:r>
      <w:r w:rsidR="00266071">
        <w:rPr>
          <w:rFonts w:hint="eastAsia"/>
        </w:rPr>
        <w:t>作業</w:t>
      </w:r>
      <w:r w:rsidR="0020660F" w:rsidRPr="0020660F">
        <w:rPr>
          <w:rFonts w:hint="eastAsia"/>
        </w:rPr>
        <w:t>を</w:t>
      </w:r>
      <w:r w:rsidR="00266071">
        <w:rPr>
          <w:rFonts w:hint="eastAsia"/>
        </w:rPr>
        <w:t>行うための</w:t>
      </w:r>
      <w:r w:rsidR="0020660F" w:rsidRPr="0020660F">
        <w:rPr>
          <w:rFonts w:hint="eastAsia"/>
        </w:rPr>
        <w:t>簡単な</w:t>
      </w:r>
      <w:r w:rsidR="00266071">
        <w:rPr>
          <w:rFonts w:hint="eastAsia"/>
        </w:rPr>
        <w:t>方法</w:t>
      </w:r>
      <w:r w:rsidR="0020660F" w:rsidRPr="0020660F">
        <w:rPr>
          <w:rFonts w:hint="eastAsia"/>
        </w:rPr>
        <w:t>を</w:t>
      </w:r>
      <w:r w:rsidR="00266071">
        <w:rPr>
          <w:rFonts w:hint="eastAsia"/>
        </w:rPr>
        <w:t>提供します</w:t>
      </w:r>
      <w:r w:rsidR="0020660F" w:rsidRPr="0020660F">
        <w:rPr>
          <w:rFonts w:hint="eastAsia"/>
        </w:rPr>
        <w:t>。</w:t>
      </w:r>
    </w:p>
    <w:p w:rsidR="0020660F" w:rsidRDefault="0020660F" w:rsidP="00EE1893"/>
    <w:p w:rsidR="00EE1893" w:rsidRDefault="00EE1893" w:rsidP="00EE1893">
      <w:proofErr w:type="spellStart"/>
      <w:r>
        <w:t>opensource</w:t>
      </w:r>
      <w:proofErr w:type="spellEnd"/>
      <w:r>
        <w:t xml:space="preserve">-portal – From Microsoft, this tool is designed to help large organizations with their large-scale </w:t>
      </w:r>
      <w:proofErr w:type="spellStart"/>
      <w:r>
        <w:t>GitHub</w:t>
      </w:r>
      <w:proofErr w:type="spellEnd"/>
      <w:r>
        <w:t xml:space="preserve"> management operations, </w:t>
      </w:r>
      <w:proofErr w:type="spellStart"/>
      <w:r>
        <w:t>onboarding</w:t>
      </w:r>
      <w:proofErr w:type="spellEnd"/>
      <w:r>
        <w:t xml:space="preserve"> and more. This is one of a suite of tools provided by the Open Source Programs Office at Microsoft.</w:t>
      </w:r>
    </w:p>
    <w:p w:rsidR="00EE1893" w:rsidRDefault="007848ED" w:rsidP="00EE1893">
      <w:hyperlink r:id="rId53" w:history="1">
        <w:r w:rsidR="00266071" w:rsidRPr="00266071">
          <w:rPr>
            <w:rStyle w:val="a3"/>
            <w:rFonts w:hint="eastAsia"/>
          </w:rPr>
          <w:t>opensource-portal</w:t>
        </w:r>
      </w:hyperlink>
      <w:r w:rsidR="00266071" w:rsidRPr="00266071">
        <w:rPr>
          <w:rFonts w:hint="eastAsia"/>
        </w:rPr>
        <w:t xml:space="preserve"> </w:t>
      </w:r>
      <w:r w:rsidR="00266071">
        <w:t>–</w:t>
      </w:r>
      <w:r w:rsidR="00266071" w:rsidRPr="00266071">
        <w:rPr>
          <w:rFonts w:hint="eastAsia"/>
        </w:rPr>
        <w:t xml:space="preserve"> </w:t>
      </w:r>
      <w:r w:rsidR="00266071">
        <w:t>Microsoft</w:t>
      </w:r>
      <w:r w:rsidR="00266071">
        <w:rPr>
          <w:rFonts w:hint="eastAsia"/>
        </w:rPr>
        <w:t>社</w:t>
      </w:r>
      <w:r w:rsidR="00266071" w:rsidRPr="00266071">
        <w:rPr>
          <w:rFonts w:hint="eastAsia"/>
        </w:rPr>
        <w:t>から</w:t>
      </w:r>
      <w:r w:rsidR="00266071">
        <w:rPr>
          <w:rFonts w:hint="eastAsia"/>
        </w:rPr>
        <w:t>提供されている</w:t>
      </w:r>
      <w:proofErr w:type="spellStart"/>
      <w:ins w:id="703" w:author="工内 隆" w:date="2018-09-05T09:18:00Z">
        <w:r w:rsidR="000E3C7B">
          <w:t>opensource</w:t>
        </w:r>
        <w:proofErr w:type="spellEnd"/>
        <w:r w:rsidR="000E3C7B">
          <w:t>-portal</w:t>
        </w:r>
      </w:ins>
      <w:del w:id="704" w:author="工内 隆" w:date="2018-09-05T09:18:00Z">
        <w:r w:rsidR="00266071" w:rsidRPr="00266071" w:rsidDel="000E3C7B">
          <w:rPr>
            <w:rFonts w:hint="eastAsia"/>
          </w:rPr>
          <w:delText>、このツール</w:delText>
        </w:r>
      </w:del>
      <w:r w:rsidR="00266071" w:rsidRPr="00266071">
        <w:rPr>
          <w:rFonts w:hint="eastAsia"/>
        </w:rPr>
        <w:t>は、</w:t>
      </w:r>
      <w:r w:rsidR="00266071">
        <w:rPr>
          <w:rFonts w:hint="eastAsia"/>
        </w:rPr>
        <w:t>大きな</w:t>
      </w:r>
      <w:r w:rsidR="00266071" w:rsidRPr="00266071">
        <w:rPr>
          <w:rFonts w:hint="eastAsia"/>
        </w:rPr>
        <w:t>組織で</w:t>
      </w:r>
      <w:r w:rsidR="00266071">
        <w:rPr>
          <w:rFonts w:hint="eastAsia"/>
        </w:rPr>
        <w:t>、</w:t>
      </w:r>
      <w:r w:rsidR="00266071" w:rsidRPr="00266071">
        <w:rPr>
          <w:rFonts w:hint="eastAsia"/>
        </w:rPr>
        <w:t>大規模な</w:t>
      </w:r>
      <w:proofErr w:type="spellStart"/>
      <w:r w:rsidR="00266071" w:rsidRPr="00266071">
        <w:rPr>
          <w:rFonts w:hint="eastAsia"/>
        </w:rPr>
        <w:t>GitHub</w:t>
      </w:r>
      <w:proofErr w:type="spellEnd"/>
      <w:r w:rsidR="00266071">
        <w:rPr>
          <w:rFonts w:hint="eastAsia"/>
        </w:rPr>
        <w:t>の</w:t>
      </w:r>
      <w:r w:rsidR="00266071" w:rsidRPr="00266071">
        <w:rPr>
          <w:rFonts w:hint="eastAsia"/>
        </w:rPr>
        <w:t>管理操作、オンボーディング</w:t>
      </w:r>
      <w:r w:rsidR="00F5652A">
        <w:rPr>
          <w:rFonts w:hint="eastAsia"/>
        </w:rPr>
        <w:t>（新しい人の参加手続き）</w:t>
      </w:r>
      <w:r w:rsidR="00266071" w:rsidRPr="00266071">
        <w:rPr>
          <w:rFonts w:hint="eastAsia"/>
        </w:rPr>
        <w:t>などを支援するように設計されています。</w:t>
      </w:r>
      <w:r w:rsidR="00266071" w:rsidRPr="00266071">
        <w:rPr>
          <w:rFonts w:hint="eastAsia"/>
        </w:rPr>
        <w:t xml:space="preserve"> </w:t>
      </w:r>
      <w:r w:rsidR="00266071" w:rsidRPr="00266071">
        <w:rPr>
          <w:rFonts w:hint="eastAsia"/>
        </w:rPr>
        <w:t>これは、</w:t>
      </w:r>
      <w:r w:rsidR="00266071" w:rsidRPr="00266071">
        <w:rPr>
          <w:rFonts w:hint="eastAsia"/>
        </w:rPr>
        <w:t>Microsoft</w:t>
      </w:r>
      <w:r w:rsidR="00266071">
        <w:rPr>
          <w:rFonts w:hint="eastAsia"/>
        </w:rPr>
        <w:t>社</w:t>
      </w:r>
      <w:r w:rsidR="00266071" w:rsidRPr="00266071">
        <w:rPr>
          <w:rFonts w:hint="eastAsia"/>
        </w:rPr>
        <w:t>のオープンソース</w:t>
      </w:r>
      <w:r w:rsidR="00266071">
        <w:rPr>
          <w:rFonts w:hint="eastAsia"/>
        </w:rPr>
        <w:t xml:space="preserve">　</w:t>
      </w:r>
      <w:r w:rsidR="00266071" w:rsidRPr="00266071">
        <w:rPr>
          <w:rFonts w:hint="eastAsia"/>
        </w:rPr>
        <w:t>プログラムオフィスによって提供される一連のツールの</w:t>
      </w:r>
      <w:r w:rsidR="00266071">
        <w:rPr>
          <w:rFonts w:hint="eastAsia"/>
        </w:rPr>
        <w:t>一つ</w:t>
      </w:r>
      <w:r w:rsidR="00266071" w:rsidRPr="00266071">
        <w:rPr>
          <w:rFonts w:hint="eastAsia"/>
        </w:rPr>
        <w:t>です。</w:t>
      </w:r>
    </w:p>
    <w:p w:rsidR="00266071" w:rsidRDefault="00266071" w:rsidP="00EE1893"/>
    <w:p w:rsidR="00EE1893" w:rsidRDefault="00EE1893" w:rsidP="00EE1893">
      <w:r>
        <w:t>settings – This app syncs repository settings defined in .</w:t>
      </w:r>
      <w:proofErr w:type="spellStart"/>
      <w:r>
        <w:t>github</w:t>
      </w:r>
      <w:proofErr w:type="spellEnd"/>
      <w:r>
        <w:t xml:space="preserve">/settings.yml to </w:t>
      </w:r>
      <w:proofErr w:type="spellStart"/>
      <w:r>
        <w:t>GitHub</w:t>
      </w:r>
      <w:proofErr w:type="spellEnd"/>
      <w:r>
        <w:t>, enabling pull requests for repositories.</w:t>
      </w:r>
    </w:p>
    <w:p w:rsidR="00EE1893" w:rsidRDefault="007848ED" w:rsidP="00EE1893">
      <w:hyperlink r:id="rId54" w:history="1">
        <w:r w:rsidR="00266071" w:rsidRPr="007A5AF6">
          <w:rPr>
            <w:rStyle w:val="a3"/>
            <w:rFonts w:hint="eastAsia"/>
          </w:rPr>
          <w:t>settings</w:t>
        </w:r>
      </w:hyperlink>
      <w:r w:rsidR="00266071" w:rsidRPr="00266071">
        <w:rPr>
          <w:rFonts w:hint="eastAsia"/>
        </w:rPr>
        <w:t xml:space="preserve"> - </w:t>
      </w:r>
      <w:r w:rsidR="00266071" w:rsidRPr="00266071">
        <w:rPr>
          <w:rFonts w:hint="eastAsia"/>
        </w:rPr>
        <w:t>このアプリケーションは</w:t>
      </w:r>
      <w:ins w:id="705" w:author="工内 隆" w:date="2018-09-05T09:20:00Z">
        <w:r w:rsidR="000E3C7B">
          <w:rPr>
            <w:rFonts w:hint="eastAsia"/>
          </w:rPr>
          <w:t>、</w:t>
        </w:r>
      </w:ins>
      <w:r w:rsidR="00266071" w:rsidRPr="00266071">
        <w:rPr>
          <w:rFonts w:hint="eastAsia"/>
        </w:rPr>
        <w:t>.</w:t>
      </w:r>
      <w:proofErr w:type="spellStart"/>
      <w:r w:rsidR="00266071" w:rsidRPr="00266071">
        <w:rPr>
          <w:rFonts w:hint="eastAsia"/>
        </w:rPr>
        <w:t>github</w:t>
      </w:r>
      <w:proofErr w:type="spellEnd"/>
      <w:r w:rsidR="00266071" w:rsidRPr="00266071">
        <w:rPr>
          <w:rFonts w:hint="eastAsia"/>
        </w:rPr>
        <w:t xml:space="preserve"> / settings.yml</w:t>
      </w:r>
      <w:r w:rsidR="00266071" w:rsidRPr="00266071">
        <w:rPr>
          <w:rFonts w:hint="eastAsia"/>
        </w:rPr>
        <w:t>で定義されたリポジト</w:t>
      </w:r>
      <w:r w:rsidR="00266071" w:rsidRPr="00266071">
        <w:rPr>
          <w:rFonts w:hint="eastAsia"/>
        </w:rPr>
        <w:lastRenderedPageBreak/>
        <w:t>リ設定を</w:t>
      </w:r>
      <w:proofErr w:type="spellStart"/>
      <w:r w:rsidR="00266071" w:rsidRPr="00266071">
        <w:rPr>
          <w:rFonts w:hint="eastAsia"/>
        </w:rPr>
        <w:t>GitHub</w:t>
      </w:r>
      <w:proofErr w:type="spellEnd"/>
      <w:r w:rsidR="00266071" w:rsidRPr="00266071">
        <w:rPr>
          <w:rFonts w:hint="eastAsia"/>
        </w:rPr>
        <w:t>に同期させ、リポジトリに対するプルリクエストを可能にします。</w:t>
      </w:r>
    </w:p>
    <w:p w:rsidR="00266071" w:rsidRDefault="00266071" w:rsidP="00EE1893"/>
    <w:p w:rsidR="00EE1893" w:rsidRDefault="00EE1893" w:rsidP="00EE1893">
      <w:proofErr w:type="spellStart"/>
      <w:r>
        <w:t>zappr</w:t>
      </w:r>
      <w:proofErr w:type="spellEnd"/>
      <w:r>
        <w:t xml:space="preserve"> – </w:t>
      </w:r>
      <w:proofErr w:type="spellStart"/>
      <w:r>
        <w:t>Zappr</w:t>
      </w:r>
      <w:proofErr w:type="spellEnd"/>
      <w:r>
        <w:t xml:space="preserve"> is a </w:t>
      </w:r>
      <w:proofErr w:type="spellStart"/>
      <w:r>
        <w:t>GitHub</w:t>
      </w:r>
      <w:proofErr w:type="spellEnd"/>
      <w:r>
        <w:t xml:space="preserve"> integration built to enhance project workflows. From </w:t>
      </w:r>
      <w:proofErr w:type="spellStart"/>
      <w:r>
        <w:t>Zalando</w:t>
      </w:r>
      <w:proofErr w:type="spellEnd"/>
      <w:r>
        <w:t xml:space="preserve">, </w:t>
      </w:r>
      <w:proofErr w:type="spellStart"/>
      <w:r>
        <w:t>zappr</w:t>
      </w:r>
      <w:proofErr w:type="spellEnd"/>
      <w:r>
        <w:t xml:space="preserve"> helps developers to increase productivity and improve open-source project quality by removing bottlenecks around pull request approval and helping project owners halt “rogue” pull requests before they’re merged into the project master branches.</w:t>
      </w:r>
    </w:p>
    <w:p w:rsidR="00EE1893" w:rsidRDefault="007848ED" w:rsidP="00EE1893">
      <w:hyperlink r:id="rId55" w:history="1">
        <w:r w:rsidR="007A5AF6" w:rsidRPr="007A5AF6">
          <w:rPr>
            <w:rStyle w:val="a3"/>
            <w:rFonts w:hint="eastAsia"/>
          </w:rPr>
          <w:t>zappr</w:t>
        </w:r>
      </w:hyperlink>
      <w:r w:rsidR="007A5AF6" w:rsidRPr="007A5AF6">
        <w:rPr>
          <w:rFonts w:hint="eastAsia"/>
        </w:rPr>
        <w:t xml:space="preserve"> - </w:t>
      </w:r>
      <w:proofErr w:type="spellStart"/>
      <w:r w:rsidR="007A5AF6" w:rsidRPr="007A5AF6">
        <w:rPr>
          <w:rFonts w:hint="eastAsia"/>
        </w:rPr>
        <w:t>Zappr</w:t>
      </w:r>
      <w:proofErr w:type="spellEnd"/>
      <w:r w:rsidR="007A5AF6" w:rsidRPr="007A5AF6">
        <w:rPr>
          <w:rFonts w:hint="eastAsia"/>
        </w:rPr>
        <w:t>は、プロジェクトワークフローを強化するために構築された</w:t>
      </w:r>
      <w:proofErr w:type="spellStart"/>
      <w:r w:rsidR="007A5AF6" w:rsidRPr="007A5AF6">
        <w:rPr>
          <w:rFonts w:hint="eastAsia"/>
        </w:rPr>
        <w:t>GitHub</w:t>
      </w:r>
      <w:proofErr w:type="spellEnd"/>
      <w:r w:rsidR="007A5AF6" w:rsidRPr="007A5AF6">
        <w:rPr>
          <w:rFonts w:hint="eastAsia"/>
        </w:rPr>
        <w:t>インテグレーションです。</w:t>
      </w:r>
      <w:r w:rsidR="007A5AF6" w:rsidRPr="007A5AF6">
        <w:rPr>
          <w:rFonts w:hint="eastAsia"/>
        </w:rPr>
        <w:t xml:space="preserve"> </w:t>
      </w:r>
      <w:proofErr w:type="spellStart"/>
      <w:r w:rsidR="007A5AF6" w:rsidRPr="007A5AF6">
        <w:rPr>
          <w:rFonts w:hint="eastAsia"/>
        </w:rPr>
        <w:t>Zalando</w:t>
      </w:r>
      <w:proofErr w:type="spellEnd"/>
      <w:r w:rsidR="007A5AF6">
        <w:rPr>
          <w:rFonts w:hint="eastAsia"/>
        </w:rPr>
        <w:t>社</w:t>
      </w:r>
      <w:r w:rsidR="007A5AF6" w:rsidRPr="007A5AF6">
        <w:rPr>
          <w:rFonts w:hint="eastAsia"/>
        </w:rPr>
        <w:t>から</w:t>
      </w:r>
      <w:r w:rsidR="001F3351">
        <w:rPr>
          <w:rFonts w:hint="eastAsia"/>
        </w:rPr>
        <w:t>提供されている</w:t>
      </w:r>
      <w:proofErr w:type="spellStart"/>
      <w:r w:rsidR="007A5AF6" w:rsidRPr="007A5AF6">
        <w:rPr>
          <w:rFonts w:hint="eastAsia"/>
        </w:rPr>
        <w:t>Zappr</w:t>
      </w:r>
      <w:proofErr w:type="spellEnd"/>
      <w:r w:rsidR="007A5AF6" w:rsidRPr="007A5AF6">
        <w:rPr>
          <w:rFonts w:hint="eastAsia"/>
        </w:rPr>
        <w:t>は、プルリクエスト承認に</w:t>
      </w:r>
      <w:r w:rsidR="001F3351">
        <w:rPr>
          <w:rFonts w:hint="eastAsia"/>
        </w:rPr>
        <w:t>関連する</w:t>
      </w:r>
      <w:r w:rsidR="007A5AF6" w:rsidRPr="007A5AF6">
        <w:rPr>
          <w:rFonts w:hint="eastAsia"/>
        </w:rPr>
        <w:t>ボトルネックを解消し、プロジェクトオーナーがプロジェクトのマスターブランチに統合</w:t>
      </w:r>
      <w:ins w:id="706" w:author="工内 隆" w:date="2018-09-05T09:21:00Z">
        <w:r w:rsidR="001768AA">
          <w:rPr>
            <w:rFonts w:hint="eastAsia"/>
          </w:rPr>
          <w:t>す</w:t>
        </w:r>
      </w:ins>
      <w:del w:id="707" w:author="工内 隆" w:date="2018-09-05T09:21:00Z">
        <w:r w:rsidR="007A5AF6" w:rsidRPr="007A5AF6" w:rsidDel="001768AA">
          <w:rPr>
            <w:rFonts w:hint="eastAsia"/>
          </w:rPr>
          <w:delText>され</w:delText>
        </w:r>
      </w:del>
      <w:r w:rsidR="007A5AF6" w:rsidRPr="007A5AF6">
        <w:rPr>
          <w:rFonts w:hint="eastAsia"/>
        </w:rPr>
        <w:t>る前に</w:t>
      </w:r>
      <w:r w:rsidR="001F3351">
        <w:rPr>
          <w:rFonts w:hint="eastAsia"/>
        </w:rPr>
        <w:t>不良な</w:t>
      </w:r>
      <w:r w:rsidR="007A5AF6" w:rsidRPr="007A5AF6">
        <w:rPr>
          <w:rFonts w:hint="eastAsia"/>
        </w:rPr>
        <w:t>プルリクエストを停止させることで、開発者の生産性の向上とオープンソース</w:t>
      </w:r>
      <w:r w:rsidR="007A5AF6">
        <w:rPr>
          <w:rFonts w:hint="eastAsia"/>
        </w:rPr>
        <w:t xml:space="preserve">　</w:t>
      </w:r>
      <w:r w:rsidR="007A5AF6" w:rsidRPr="007A5AF6">
        <w:rPr>
          <w:rFonts w:hint="eastAsia"/>
        </w:rPr>
        <w:t>プロジェクトの品質向上を支援します。</w:t>
      </w:r>
    </w:p>
    <w:p w:rsidR="007A5AF6" w:rsidRDefault="007A5AF6" w:rsidP="00EE1893"/>
    <w:p w:rsidR="00EE1893" w:rsidRDefault="00EE1893" w:rsidP="00EE1893">
      <w:r>
        <w:t>Project Quality</w:t>
      </w:r>
    </w:p>
    <w:p w:rsidR="00EE1893" w:rsidRDefault="001F3351" w:rsidP="00EE1893">
      <w:r>
        <w:rPr>
          <w:rFonts w:hint="eastAsia"/>
        </w:rPr>
        <w:t>プロジェクト品質</w:t>
      </w:r>
    </w:p>
    <w:p w:rsidR="001F3351" w:rsidRDefault="001F3351" w:rsidP="00EE1893"/>
    <w:p w:rsidR="00EE1893" w:rsidRDefault="00EE1893" w:rsidP="00EE1893">
      <w:r>
        <w:t xml:space="preserve">CII Best Practices </w:t>
      </w:r>
      <w:proofErr w:type="spellStart"/>
      <w:r>
        <w:t>Badging</w:t>
      </w:r>
      <w:proofErr w:type="spellEnd"/>
      <w:r>
        <w:t xml:space="preserve"> – From The Linux Foundation, the Core Infrastructure Initiative (CII) Best Practices badge is a way for Free/</w:t>
      </w:r>
      <w:proofErr w:type="spellStart"/>
      <w:r>
        <w:t>Libre</w:t>
      </w:r>
      <w:proofErr w:type="spellEnd"/>
      <w:r>
        <w:t xml:space="preserve"> and Open Source Software (FLOSS) projects to show that they follow best practices. Projects can voluntarily self-certify for free by using this web application to explain how they follow each best practice.</w:t>
      </w:r>
    </w:p>
    <w:p w:rsidR="00EE1893" w:rsidRDefault="007848ED" w:rsidP="00EE1893">
      <w:hyperlink r:id="rId56" w:history="1">
        <w:r w:rsidR="001F3351" w:rsidRPr="001F3351">
          <w:rPr>
            <w:rStyle w:val="a3"/>
          </w:rPr>
          <w:t>CII Best Practices Badging</w:t>
        </w:r>
      </w:hyperlink>
      <w:r w:rsidR="001F3351" w:rsidRPr="001F3351">
        <w:rPr>
          <w:rFonts w:hint="eastAsia"/>
        </w:rPr>
        <w:t xml:space="preserve"> - Linux Foundation</w:t>
      </w:r>
      <w:r w:rsidR="001F3351" w:rsidRPr="001F3351">
        <w:rPr>
          <w:rFonts w:hint="eastAsia"/>
        </w:rPr>
        <w:t>の</w:t>
      </w:r>
      <w:r w:rsidR="001F3351" w:rsidRPr="001F3351">
        <w:t>Core Infrastructure Initiative</w:t>
      </w:r>
      <w:r w:rsidR="001F3351">
        <w:rPr>
          <w:rFonts w:hint="eastAsia"/>
        </w:rPr>
        <w:t xml:space="preserve">　</w:t>
      </w:r>
      <w:r w:rsidR="001F3351" w:rsidRPr="001F3351">
        <w:rPr>
          <w:rFonts w:hint="eastAsia"/>
        </w:rPr>
        <w:t>（</w:t>
      </w:r>
      <w:r w:rsidR="001F3351" w:rsidRPr="001F3351">
        <w:rPr>
          <w:rFonts w:hint="eastAsia"/>
        </w:rPr>
        <w:t>CII</w:t>
      </w:r>
      <w:r w:rsidR="001F3351" w:rsidRPr="001F3351">
        <w:rPr>
          <w:rFonts w:hint="eastAsia"/>
        </w:rPr>
        <w:t>）</w:t>
      </w:r>
      <w:r w:rsidR="001F3351">
        <w:rPr>
          <w:rFonts w:hint="eastAsia"/>
        </w:rPr>
        <w:t xml:space="preserve">　</w:t>
      </w:r>
      <w:r w:rsidR="001F3351" w:rsidRPr="001F3351">
        <w:rPr>
          <w:rFonts w:hint="eastAsia"/>
        </w:rPr>
        <w:t>Best Practices</w:t>
      </w:r>
      <w:ins w:id="708" w:author="工内 隆" w:date="2018-09-05T09:22:00Z">
        <w:r w:rsidR="001768AA">
          <w:t xml:space="preserve"> </w:t>
        </w:r>
        <w:proofErr w:type="spellStart"/>
        <w:r w:rsidR="001768AA">
          <w:t>Badging</w:t>
        </w:r>
      </w:ins>
      <w:proofErr w:type="spellEnd"/>
      <w:del w:id="709" w:author="工内 隆" w:date="2018-09-05T09:22:00Z">
        <w:r w:rsidR="00A561AD" w:rsidDel="001768AA">
          <w:rPr>
            <w:rFonts w:hint="eastAsia"/>
          </w:rPr>
          <w:delText>の証明書</w:delText>
        </w:r>
      </w:del>
      <w:r w:rsidR="001F3351" w:rsidRPr="001F3351">
        <w:rPr>
          <w:rFonts w:hint="eastAsia"/>
        </w:rPr>
        <w:t>は、</w:t>
      </w:r>
      <w:r w:rsidR="00A561AD">
        <w:rPr>
          <w:rFonts w:hint="eastAsia"/>
        </w:rPr>
        <w:t xml:space="preserve">Free / </w:t>
      </w:r>
      <w:proofErr w:type="spellStart"/>
      <w:r w:rsidR="00A561AD">
        <w:rPr>
          <w:rFonts w:hint="eastAsia"/>
        </w:rPr>
        <w:t>Libr</w:t>
      </w:r>
      <w:r w:rsidR="00A561AD">
        <w:t>e</w:t>
      </w:r>
      <w:proofErr w:type="spellEnd"/>
      <w:r w:rsidR="00A561AD">
        <w:t xml:space="preserve"> and </w:t>
      </w:r>
      <w:r w:rsidR="001F3351" w:rsidRPr="001F3351">
        <w:rPr>
          <w:rFonts w:hint="eastAsia"/>
        </w:rPr>
        <w:t>Open Source Software</w:t>
      </w:r>
      <w:r w:rsidR="001F3351" w:rsidRPr="001F3351">
        <w:rPr>
          <w:rFonts w:hint="eastAsia"/>
        </w:rPr>
        <w:t>（</w:t>
      </w:r>
      <w:r w:rsidR="001F3351" w:rsidRPr="001F3351">
        <w:rPr>
          <w:rFonts w:hint="eastAsia"/>
        </w:rPr>
        <w:t>FLOSS</w:t>
      </w:r>
      <w:r w:rsidR="001F3351" w:rsidRPr="001F3351">
        <w:rPr>
          <w:rFonts w:hint="eastAsia"/>
        </w:rPr>
        <w:t>）</w:t>
      </w:r>
      <w:r w:rsidR="00A561AD">
        <w:rPr>
          <w:rFonts w:hint="eastAsia"/>
        </w:rPr>
        <w:t>の</w:t>
      </w:r>
      <w:r w:rsidR="001F3351" w:rsidRPr="001F3351">
        <w:rPr>
          <w:rFonts w:hint="eastAsia"/>
        </w:rPr>
        <w:t>プロジェクトがベストプラクティスに</w:t>
      </w:r>
      <w:r w:rsidR="00A561AD">
        <w:rPr>
          <w:rFonts w:hint="eastAsia"/>
        </w:rPr>
        <w:t>沿っているこ</w:t>
      </w:r>
      <w:r w:rsidR="001F3351" w:rsidRPr="001F3351">
        <w:rPr>
          <w:rFonts w:hint="eastAsia"/>
        </w:rPr>
        <w:t>とを示</w:t>
      </w:r>
      <w:ins w:id="710" w:author="工内 隆" w:date="2018-09-05T09:24:00Z">
        <w:r w:rsidR="001768AA">
          <w:rPr>
            <w:rFonts w:hint="eastAsia"/>
          </w:rPr>
          <w:t>しています</w:t>
        </w:r>
      </w:ins>
      <w:del w:id="711" w:author="工内 隆" w:date="2018-09-05T09:24:00Z">
        <w:r w:rsidR="001F3351" w:rsidRPr="001F3351" w:rsidDel="001768AA">
          <w:rPr>
            <w:rFonts w:hint="eastAsia"/>
          </w:rPr>
          <w:delText>す</w:delText>
        </w:r>
      </w:del>
      <w:del w:id="712" w:author="工内 隆" w:date="2018-09-05T09:23:00Z">
        <w:r w:rsidR="001F3351" w:rsidRPr="001F3351" w:rsidDel="001768AA">
          <w:rPr>
            <w:rFonts w:hint="eastAsia"/>
          </w:rPr>
          <w:delText>ための方法</w:delText>
        </w:r>
      </w:del>
      <w:del w:id="713" w:author="工内 隆" w:date="2018-09-05T09:24:00Z">
        <w:r w:rsidR="001F3351" w:rsidRPr="001F3351" w:rsidDel="001768AA">
          <w:rPr>
            <w:rFonts w:hint="eastAsia"/>
          </w:rPr>
          <w:delText>です</w:delText>
        </w:r>
      </w:del>
      <w:r w:rsidR="001F3351" w:rsidRPr="001F3351">
        <w:rPr>
          <w:rFonts w:hint="eastAsia"/>
        </w:rPr>
        <w:t>。</w:t>
      </w:r>
      <w:r w:rsidR="001F3351" w:rsidRPr="001F3351">
        <w:rPr>
          <w:rFonts w:hint="eastAsia"/>
        </w:rPr>
        <w:t xml:space="preserve"> </w:t>
      </w:r>
      <w:r w:rsidR="001F3351" w:rsidRPr="001F3351">
        <w:rPr>
          <w:rFonts w:hint="eastAsia"/>
        </w:rPr>
        <w:t>プロジェクトは、この</w:t>
      </w:r>
      <w:r w:rsidR="001F3351" w:rsidRPr="001F3351">
        <w:rPr>
          <w:rFonts w:hint="eastAsia"/>
        </w:rPr>
        <w:t>Web</w:t>
      </w:r>
      <w:r w:rsidR="001F3351" w:rsidRPr="001F3351">
        <w:rPr>
          <w:rFonts w:hint="eastAsia"/>
        </w:rPr>
        <w:t>アプリケーションを使用して</w:t>
      </w:r>
      <w:r w:rsidR="00A561AD">
        <w:rPr>
          <w:rFonts w:hint="eastAsia"/>
        </w:rPr>
        <w:t>、どのようにして、</w:t>
      </w:r>
      <w:r w:rsidR="001F3351" w:rsidRPr="001F3351">
        <w:rPr>
          <w:rFonts w:hint="eastAsia"/>
        </w:rPr>
        <w:t>ベストプラクティスに</w:t>
      </w:r>
      <w:r w:rsidR="00A561AD">
        <w:rPr>
          <w:rFonts w:hint="eastAsia"/>
        </w:rPr>
        <w:t>沿って活動しているか</w:t>
      </w:r>
      <w:r w:rsidR="001F3351" w:rsidRPr="001F3351">
        <w:rPr>
          <w:rFonts w:hint="eastAsia"/>
        </w:rPr>
        <w:t>を説明することで、</w:t>
      </w:r>
      <w:r w:rsidR="00A561AD">
        <w:rPr>
          <w:rFonts w:hint="eastAsia"/>
        </w:rPr>
        <w:t>自身で</w:t>
      </w:r>
      <w:r w:rsidR="00CF48A8">
        <w:rPr>
          <w:rFonts w:hint="eastAsia"/>
        </w:rPr>
        <w:t>それを</w:t>
      </w:r>
      <w:r w:rsidR="00A561AD">
        <w:rPr>
          <w:rFonts w:hint="eastAsia"/>
        </w:rPr>
        <w:t>認証することができます</w:t>
      </w:r>
      <w:r w:rsidR="001F3351" w:rsidRPr="001F3351">
        <w:rPr>
          <w:rFonts w:hint="eastAsia"/>
        </w:rPr>
        <w:t>。</w:t>
      </w:r>
    </w:p>
    <w:p w:rsidR="001F3351" w:rsidRDefault="001F3351" w:rsidP="00EE1893"/>
    <w:p w:rsidR="00EE1893" w:rsidRDefault="00EE1893" w:rsidP="00EE1893">
      <w:proofErr w:type="spellStart"/>
      <w:r>
        <w:t>CodeClimate</w:t>
      </w:r>
      <w:proofErr w:type="spellEnd"/>
      <w:r>
        <w:t xml:space="preserve"> – Code Climate empowers organizations to take control of their code quality by incorporating fully configurable test coverage and maintainability data throughout the development workflow. It’s free for open source projects!</w:t>
      </w:r>
    </w:p>
    <w:p w:rsidR="00EE1893" w:rsidRDefault="007848ED" w:rsidP="00EE1893">
      <w:hyperlink r:id="rId57" w:history="1">
        <w:r w:rsidR="00CF48A8" w:rsidRPr="00CF48A8">
          <w:rPr>
            <w:rStyle w:val="a3"/>
            <w:rFonts w:hint="eastAsia"/>
          </w:rPr>
          <w:t>CodeClimate</w:t>
        </w:r>
      </w:hyperlink>
      <w:r w:rsidR="00CF48A8" w:rsidRPr="00CF48A8">
        <w:rPr>
          <w:rFonts w:hint="eastAsia"/>
        </w:rPr>
        <w:t xml:space="preserve"> - Code Climate</w:t>
      </w:r>
      <w:r w:rsidR="00CF48A8" w:rsidRPr="00CF48A8">
        <w:rPr>
          <w:rFonts w:hint="eastAsia"/>
        </w:rPr>
        <w:t>は、</w:t>
      </w:r>
      <w:ins w:id="714" w:author="工内 隆" w:date="2018-09-05T09:26:00Z">
        <w:r w:rsidR="001768AA" w:rsidRPr="00CF48A8">
          <w:rPr>
            <w:rFonts w:hint="eastAsia"/>
          </w:rPr>
          <w:t>開発ワークフロー</w:t>
        </w:r>
        <w:r w:rsidR="001768AA">
          <w:rPr>
            <w:rFonts w:hint="eastAsia"/>
          </w:rPr>
          <w:t>を通して、</w:t>
        </w:r>
      </w:ins>
      <w:r w:rsidR="00CF48A8" w:rsidRPr="00CF48A8">
        <w:rPr>
          <w:rFonts w:hint="eastAsia"/>
        </w:rPr>
        <w:t>完全に</w:t>
      </w:r>
      <w:r w:rsidR="00CF48A8">
        <w:rPr>
          <w:rFonts w:hint="eastAsia"/>
        </w:rPr>
        <w:t>再</w:t>
      </w:r>
      <w:r w:rsidR="00CF48A8" w:rsidRPr="00CF48A8">
        <w:rPr>
          <w:rFonts w:hint="eastAsia"/>
        </w:rPr>
        <w:t>構成可能なテストカバレッジと保守</w:t>
      </w:r>
      <w:r w:rsidR="00CF48A8">
        <w:rPr>
          <w:rFonts w:hint="eastAsia"/>
        </w:rPr>
        <w:t>用</w:t>
      </w:r>
      <w:r w:rsidR="00CF48A8" w:rsidRPr="00CF48A8">
        <w:rPr>
          <w:rFonts w:hint="eastAsia"/>
        </w:rPr>
        <w:t>データを</w:t>
      </w:r>
      <w:del w:id="715" w:author="工内 隆" w:date="2018-09-05T09:26:00Z">
        <w:r w:rsidR="00CF48A8" w:rsidRPr="00CF48A8" w:rsidDel="001768AA">
          <w:rPr>
            <w:rFonts w:hint="eastAsia"/>
          </w:rPr>
          <w:delText>開発ワークフロー</w:delText>
        </w:r>
        <w:r w:rsidR="00CF48A8" w:rsidDel="001768AA">
          <w:rPr>
            <w:rFonts w:hint="eastAsia"/>
          </w:rPr>
          <w:delText>を通して</w:delText>
        </w:r>
      </w:del>
      <w:del w:id="716" w:author="工内 隆" w:date="2018-09-05T09:27:00Z">
        <w:r w:rsidR="00CF48A8" w:rsidDel="001768AA">
          <w:rPr>
            <w:rFonts w:hint="eastAsia"/>
          </w:rPr>
          <w:delText>、</w:delText>
        </w:r>
      </w:del>
      <w:r w:rsidR="00CF48A8">
        <w:rPr>
          <w:rFonts w:hint="eastAsia"/>
        </w:rPr>
        <w:t>利用可能として</w:t>
      </w:r>
      <w:r w:rsidR="00CF48A8" w:rsidRPr="00CF48A8">
        <w:rPr>
          <w:rFonts w:hint="eastAsia"/>
        </w:rPr>
        <w:t>、組織がコード品質を管理できるようにします。</w:t>
      </w:r>
      <w:r w:rsidR="00CF48A8" w:rsidRPr="00CF48A8">
        <w:rPr>
          <w:rFonts w:hint="eastAsia"/>
        </w:rPr>
        <w:t xml:space="preserve"> </w:t>
      </w:r>
      <w:r w:rsidR="00CF48A8" w:rsidRPr="00CF48A8">
        <w:rPr>
          <w:rFonts w:hint="eastAsia"/>
        </w:rPr>
        <w:t>オープンソース</w:t>
      </w:r>
      <w:r w:rsidR="00CF48A8">
        <w:rPr>
          <w:rFonts w:hint="eastAsia"/>
        </w:rPr>
        <w:t xml:space="preserve">　</w:t>
      </w:r>
      <w:r w:rsidR="00CF48A8" w:rsidRPr="00CF48A8">
        <w:rPr>
          <w:rFonts w:hint="eastAsia"/>
        </w:rPr>
        <w:t>プロジェクト</w:t>
      </w:r>
      <w:r w:rsidR="00CF48A8">
        <w:rPr>
          <w:rFonts w:hint="eastAsia"/>
        </w:rPr>
        <w:t>に</w:t>
      </w:r>
      <w:r w:rsidR="00CF48A8" w:rsidRPr="00CF48A8">
        <w:rPr>
          <w:rFonts w:hint="eastAsia"/>
        </w:rPr>
        <w:t>は無料で</w:t>
      </w:r>
      <w:r w:rsidR="00CF48A8">
        <w:rPr>
          <w:rFonts w:hint="eastAsia"/>
        </w:rPr>
        <w:t>提供されています。</w:t>
      </w:r>
    </w:p>
    <w:p w:rsidR="00CF48A8" w:rsidRDefault="00CF48A8" w:rsidP="00EE1893"/>
    <w:p w:rsidR="00EE1893" w:rsidRDefault="00EE1893" w:rsidP="00EE1893">
      <w:r>
        <w:t>Section 6</w:t>
      </w:r>
    </w:p>
    <w:p w:rsidR="004623F0" w:rsidRDefault="004623F0" w:rsidP="00EE1893">
      <w:r>
        <w:rPr>
          <w:rFonts w:hint="eastAsia"/>
        </w:rPr>
        <w:t xml:space="preserve">セクション　</w:t>
      </w:r>
      <w:r>
        <w:rPr>
          <w:rFonts w:hint="eastAsia"/>
        </w:rPr>
        <w:t>6</w:t>
      </w:r>
    </w:p>
    <w:p w:rsidR="004623F0" w:rsidRDefault="004623F0" w:rsidP="00EE1893"/>
    <w:p w:rsidR="00EE1893" w:rsidRDefault="00EE1893" w:rsidP="00EE1893">
      <w:r>
        <w:t>Tools for communications and collaboration</w:t>
      </w:r>
    </w:p>
    <w:p w:rsidR="00EE1893" w:rsidRDefault="004623F0" w:rsidP="00EE1893">
      <w:r>
        <w:rPr>
          <w:rFonts w:hint="eastAsia"/>
        </w:rPr>
        <w:t>コミュニケーションとコラボレーションのためのツール</w:t>
      </w:r>
    </w:p>
    <w:p w:rsidR="004623F0" w:rsidRDefault="004623F0" w:rsidP="00EE1893"/>
    <w:p w:rsidR="00EE1893" w:rsidRDefault="00EE1893" w:rsidP="00EE1893">
      <w:r>
        <w:t>Of course, open source development isn’t just about the code. It also requires healthy communications and collaborations between a diverse group of people who are working on the projects inside and outside of enterprises, as well as by staff members in a company’s Open Source Program Office.</w:t>
      </w:r>
    </w:p>
    <w:p w:rsidR="00EE1893" w:rsidRDefault="004623F0" w:rsidP="00EE1893">
      <w:r w:rsidRPr="004623F0">
        <w:rPr>
          <w:rFonts w:hint="eastAsia"/>
        </w:rPr>
        <w:t>もちろん、オープンソース</w:t>
      </w:r>
      <w:ins w:id="717" w:author="工内 隆" w:date="2018-09-05T09:28:00Z">
        <w:r w:rsidR="001768AA">
          <w:rPr>
            <w:rFonts w:hint="eastAsia"/>
          </w:rPr>
          <w:t>開発</w:t>
        </w:r>
      </w:ins>
      <w:r w:rsidRPr="004623F0">
        <w:rPr>
          <w:rFonts w:hint="eastAsia"/>
        </w:rPr>
        <w:t>はコード</w:t>
      </w:r>
      <w:del w:id="718" w:author="工内 隆" w:date="2018-09-05T09:28:00Z">
        <w:r w:rsidDel="001768AA">
          <w:rPr>
            <w:rFonts w:hint="eastAsia"/>
          </w:rPr>
          <w:delText>開発</w:delText>
        </w:r>
        <w:r w:rsidRPr="004623F0" w:rsidDel="001768AA">
          <w:rPr>
            <w:rFonts w:hint="eastAsia"/>
          </w:rPr>
          <w:delText>だけ</w:delText>
        </w:r>
      </w:del>
      <w:r>
        <w:rPr>
          <w:rFonts w:hint="eastAsia"/>
        </w:rPr>
        <w:t>がすべて</w:t>
      </w:r>
      <w:r w:rsidRPr="004623F0">
        <w:rPr>
          <w:rFonts w:hint="eastAsia"/>
        </w:rPr>
        <w:t>ではありません。オープンソース</w:t>
      </w:r>
      <w:r>
        <w:rPr>
          <w:rFonts w:hint="eastAsia"/>
        </w:rPr>
        <w:t xml:space="preserve">　</w:t>
      </w:r>
      <w:r w:rsidRPr="004623F0">
        <w:rPr>
          <w:rFonts w:hint="eastAsia"/>
        </w:rPr>
        <w:t>プログラムオフィスのスタッフ</w:t>
      </w:r>
      <w:r>
        <w:rPr>
          <w:rFonts w:hint="eastAsia"/>
        </w:rPr>
        <w:t>とだけではなく</w:t>
      </w:r>
      <w:r w:rsidRPr="004623F0">
        <w:rPr>
          <w:rFonts w:hint="eastAsia"/>
        </w:rPr>
        <w:t>、企業内外のプロジェクトで</w:t>
      </w:r>
      <w:r>
        <w:rPr>
          <w:rFonts w:hint="eastAsia"/>
        </w:rPr>
        <w:t>仕事をしている</w:t>
      </w:r>
      <w:r w:rsidRPr="004623F0">
        <w:rPr>
          <w:rFonts w:hint="eastAsia"/>
        </w:rPr>
        <w:t>さまざまなグループの人々</w:t>
      </w:r>
      <w:r>
        <w:rPr>
          <w:rFonts w:hint="eastAsia"/>
        </w:rPr>
        <w:t>との</w:t>
      </w:r>
      <w:r w:rsidRPr="004623F0">
        <w:rPr>
          <w:rFonts w:hint="eastAsia"/>
        </w:rPr>
        <w:t>健全なコミュニケーション</w:t>
      </w:r>
      <w:r>
        <w:rPr>
          <w:rFonts w:hint="eastAsia"/>
        </w:rPr>
        <w:t>、</w:t>
      </w:r>
      <w:r w:rsidRPr="004623F0">
        <w:rPr>
          <w:rFonts w:hint="eastAsia"/>
        </w:rPr>
        <w:t>コラボレーション</w:t>
      </w:r>
      <w:r>
        <w:rPr>
          <w:rFonts w:hint="eastAsia"/>
        </w:rPr>
        <w:t>が</w:t>
      </w:r>
      <w:ins w:id="719" w:author="工内 隆" w:date="2018-09-05T09:29:00Z">
        <w:r w:rsidR="001768AA">
          <w:rPr>
            <w:rFonts w:hint="eastAsia"/>
          </w:rPr>
          <w:t>必要</w:t>
        </w:r>
      </w:ins>
      <w:del w:id="720" w:author="工内 隆" w:date="2018-09-05T09:29:00Z">
        <w:r w:rsidDel="001768AA">
          <w:rPr>
            <w:rFonts w:hint="eastAsia"/>
          </w:rPr>
          <w:delText>重要</w:delText>
        </w:r>
      </w:del>
      <w:r>
        <w:rPr>
          <w:rFonts w:hint="eastAsia"/>
        </w:rPr>
        <w:t>です。</w:t>
      </w:r>
    </w:p>
    <w:p w:rsidR="004623F0" w:rsidRDefault="004623F0" w:rsidP="00EE1893"/>
    <w:p w:rsidR="00EE1893" w:rsidRDefault="00EE1893" w:rsidP="00EE1893">
      <w:r>
        <w:t xml:space="preserve">For that developers can lean on tools they may already be using for other projects, including Internet Relay Chat (IRC), where developers can post inquiries and get quick responses to development-related topics. Another example is </w:t>
      </w:r>
      <w:proofErr w:type="spellStart"/>
      <w:r>
        <w:t>TWiki</w:t>
      </w:r>
      <w:proofErr w:type="spellEnd"/>
      <w:r>
        <w:t>, which is an open source enterprise Wiki and web collaboration platform where developers can discuss code and projects and related topics.</w:t>
      </w:r>
    </w:p>
    <w:p w:rsidR="00EE1893" w:rsidRDefault="004623F0" w:rsidP="00EE1893">
      <w:r w:rsidRPr="004623F0">
        <w:rPr>
          <w:rFonts w:hint="eastAsia"/>
        </w:rPr>
        <w:t>そのため</w:t>
      </w:r>
      <w:r w:rsidR="005057D3">
        <w:rPr>
          <w:rFonts w:hint="eastAsia"/>
        </w:rPr>
        <w:t>に</w:t>
      </w:r>
      <w:del w:id="721" w:author="工内 隆" w:date="2018-09-05T09:30:00Z">
        <w:r w:rsidR="005057D3" w:rsidDel="001768AA">
          <w:rPr>
            <w:rFonts w:hint="eastAsia"/>
          </w:rPr>
          <w:delText>は</w:delText>
        </w:r>
      </w:del>
      <w:r w:rsidRPr="004623F0">
        <w:rPr>
          <w:rFonts w:hint="eastAsia"/>
        </w:rPr>
        <w:t>、</w:t>
      </w:r>
      <w:hyperlink r:id="rId58" w:history="1">
        <w:r w:rsidRPr="00434502">
          <w:rPr>
            <w:rStyle w:val="a3"/>
            <w:rFonts w:hint="eastAsia"/>
          </w:rPr>
          <w:t>IRC</w:t>
        </w:r>
        <w:r w:rsidRPr="00434502">
          <w:rPr>
            <w:rStyle w:val="a3"/>
            <w:rFonts w:hint="eastAsia"/>
          </w:rPr>
          <w:t>（</w:t>
        </w:r>
        <w:r w:rsidRPr="00434502">
          <w:rPr>
            <w:rStyle w:val="a3"/>
            <w:rFonts w:hint="eastAsia"/>
          </w:rPr>
          <w:t>Internet Relay Chat</w:t>
        </w:r>
        <w:r w:rsidRPr="00434502">
          <w:rPr>
            <w:rStyle w:val="a3"/>
            <w:rFonts w:hint="eastAsia"/>
          </w:rPr>
          <w:t>）</w:t>
        </w:r>
      </w:hyperlink>
      <w:r w:rsidRPr="004623F0">
        <w:rPr>
          <w:rFonts w:hint="eastAsia"/>
        </w:rPr>
        <w:t>などの他のプロジェクトで既に使用しているツールを利用して、開発者が問い合わせを投稿したり、開発関連のトピックに素早く</w:t>
      </w:r>
      <w:r w:rsidR="005057D3">
        <w:rPr>
          <w:rFonts w:hint="eastAsia"/>
        </w:rPr>
        <w:t>応答</w:t>
      </w:r>
      <w:r w:rsidR="00434502">
        <w:rPr>
          <w:rFonts w:hint="eastAsia"/>
        </w:rPr>
        <w:t>（</w:t>
      </w:r>
      <w:hyperlink r:id="rId59" w:history="1">
        <w:r w:rsidR="00434502" w:rsidRPr="00434502">
          <w:rPr>
            <w:rStyle w:val="a3"/>
          </w:rPr>
          <w:t>quick responses to development-related topics</w:t>
        </w:r>
      </w:hyperlink>
      <w:r w:rsidR="00434502">
        <w:rPr>
          <w:rFonts w:hint="eastAsia"/>
        </w:rPr>
        <w:t>）</w:t>
      </w:r>
      <w:r w:rsidRPr="004623F0">
        <w:rPr>
          <w:rFonts w:hint="eastAsia"/>
        </w:rPr>
        <w:t>したり</w:t>
      </w:r>
      <w:ins w:id="722" w:author="Date Masahiro" w:date="2018-09-06T12:07:00Z">
        <w:r w:rsidR="006C6A87">
          <w:rPr>
            <w:rFonts w:hint="eastAsia"/>
          </w:rPr>
          <w:t>、</w:t>
        </w:r>
      </w:ins>
      <w:del w:id="723" w:author="工内 隆" w:date="2018-09-05T09:30:00Z">
        <w:r w:rsidR="00434502" w:rsidDel="001768AA">
          <w:rPr>
            <w:rFonts w:hint="eastAsia"/>
          </w:rPr>
          <w:delText>、</w:delText>
        </w:r>
      </w:del>
      <w:r w:rsidRPr="004623F0">
        <w:rPr>
          <w:rFonts w:hint="eastAsia"/>
        </w:rPr>
        <w:t>することができます。</w:t>
      </w:r>
      <w:r w:rsidRPr="004623F0">
        <w:rPr>
          <w:rFonts w:hint="eastAsia"/>
        </w:rPr>
        <w:t xml:space="preserve"> </w:t>
      </w:r>
      <w:r w:rsidRPr="004623F0">
        <w:rPr>
          <w:rFonts w:hint="eastAsia"/>
        </w:rPr>
        <w:t>もう</w:t>
      </w:r>
      <w:r w:rsidR="005057D3">
        <w:rPr>
          <w:rFonts w:hint="eastAsia"/>
        </w:rPr>
        <w:t>一つ</w:t>
      </w:r>
      <w:r w:rsidRPr="004623F0">
        <w:rPr>
          <w:rFonts w:hint="eastAsia"/>
        </w:rPr>
        <w:t>の例は、オープンソースの</w:t>
      </w:r>
      <w:r w:rsidR="005057D3">
        <w:rPr>
          <w:rFonts w:hint="eastAsia"/>
        </w:rPr>
        <w:t>企業</w:t>
      </w:r>
      <w:ins w:id="724" w:author="工内 隆" w:date="2018-09-05T09:31:00Z">
        <w:r w:rsidR="00BA4254">
          <w:rPr>
            <w:rFonts w:hint="eastAsia"/>
          </w:rPr>
          <w:t>用</w:t>
        </w:r>
      </w:ins>
      <w:r w:rsidRPr="004623F0">
        <w:rPr>
          <w:rFonts w:hint="eastAsia"/>
        </w:rPr>
        <w:t>Wiki</w:t>
      </w:r>
      <w:r w:rsidRPr="004623F0">
        <w:rPr>
          <w:rFonts w:hint="eastAsia"/>
        </w:rPr>
        <w:t>および</w:t>
      </w:r>
      <w:r w:rsidRPr="004623F0">
        <w:rPr>
          <w:rFonts w:hint="eastAsia"/>
        </w:rPr>
        <w:t>Web</w:t>
      </w:r>
      <w:r w:rsidRPr="004623F0">
        <w:rPr>
          <w:rFonts w:hint="eastAsia"/>
        </w:rPr>
        <w:t>コラボレーション</w:t>
      </w:r>
      <w:r w:rsidR="005057D3">
        <w:rPr>
          <w:rFonts w:hint="eastAsia"/>
        </w:rPr>
        <w:t>の</w:t>
      </w:r>
      <w:r w:rsidRPr="004623F0">
        <w:rPr>
          <w:rFonts w:hint="eastAsia"/>
        </w:rPr>
        <w:t>プラットフォームである</w:t>
      </w:r>
      <w:hyperlink r:id="rId60" w:history="1">
        <w:r w:rsidRPr="00434502">
          <w:rPr>
            <w:rStyle w:val="a3"/>
            <w:rFonts w:hint="eastAsia"/>
          </w:rPr>
          <w:t>TWiki</w:t>
        </w:r>
      </w:hyperlink>
      <w:r w:rsidRPr="004623F0">
        <w:rPr>
          <w:rFonts w:hint="eastAsia"/>
        </w:rPr>
        <w:t>です。開発者は、コードやプロジェクト、および関連するトピックについて</w:t>
      </w:r>
      <w:r w:rsidR="005057D3">
        <w:rPr>
          <w:rFonts w:hint="eastAsia"/>
        </w:rPr>
        <w:t>議論する</w:t>
      </w:r>
      <w:r w:rsidRPr="004623F0">
        <w:rPr>
          <w:rFonts w:hint="eastAsia"/>
        </w:rPr>
        <w:t>ことができます。</w:t>
      </w:r>
    </w:p>
    <w:p w:rsidR="004623F0" w:rsidRDefault="004623F0" w:rsidP="00EE1893"/>
    <w:p w:rsidR="00EE1893" w:rsidRDefault="00EE1893" w:rsidP="00EE1893">
      <w:r>
        <w:t>Communications can also be fostered through social media platforms, web portals, open source project repositories and other places where input, questions and discussions can be found and fostered.</w:t>
      </w:r>
    </w:p>
    <w:p w:rsidR="00EE1893" w:rsidRDefault="001B033C" w:rsidP="00EE1893">
      <w:r w:rsidRPr="001B033C">
        <w:rPr>
          <w:rFonts w:hint="eastAsia"/>
        </w:rPr>
        <w:t>ソーシャルメディアプラットフォーム、</w:t>
      </w:r>
      <w:r w:rsidRPr="001B033C">
        <w:rPr>
          <w:rFonts w:hint="eastAsia"/>
        </w:rPr>
        <w:t>Web</w:t>
      </w:r>
      <w:r w:rsidRPr="001B033C">
        <w:rPr>
          <w:rFonts w:hint="eastAsia"/>
        </w:rPr>
        <w:t>ポータル、オープンソースのプロジェクトリポジトリ</w:t>
      </w:r>
      <w:del w:id="725" w:author="工内 隆" w:date="2018-09-05T09:33:00Z">
        <w:r w:rsidDel="00BA4254">
          <w:rPr>
            <w:rFonts w:hint="eastAsia"/>
          </w:rPr>
          <w:delText>や</w:delText>
        </w:r>
      </w:del>
      <w:r w:rsidRPr="001B033C">
        <w:rPr>
          <w:rFonts w:hint="eastAsia"/>
        </w:rPr>
        <w:t>、</w:t>
      </w:r>
      <w:ins w:id="726" w:author="工内 隆" w:date="2018-09-05T09:34:00Z">
        <w:r w:rsidR="00BA4254">
          <w:rPr>
            <w:rFonts w:hint="eastAsia"/>
          </w:rPr>
          <w:t>さらには、</w:t>
        </w:r>
      </w:ins>
      <w:del w:id="727" w:author="工内 隆" w:date="2018-09-05T09:34:00Z">
        <w:r w:rsidR="00980CDB" w:rsidDel="00BA4254">
          <w:rPr>
            <w:rFonts w:hint="eastAsia"/>
          </w:rPr>
          <w:delText>また</w:delText>
        </w:r>
      </w:del>
      <w:r>
        <w:rPr>
          <w:rFonts w:hint="eastAsia"/>
        </w:rPr>
        <w:t>インプット</w:t>
      </w:r>
      <w:r w:rsidRPr="001B033C">
        <w:rPr>
          <w:rFonts w:hint="eastAsia"/>
        </w:rPr>
        <w:t>、質問、ディスカッション</w:t>
      </w:r>
      <w:r>
        <w:rPr>
          <w:rFonts w:hint="eastAsia"/>
        </w:rPr>
        <w:t>が行われ、それを</w:t>
      </w:r>
      <w:r w:rsidRPr="001B033C">
        <w:rPr>
          <w:rFonts w:hint="eastAsia"/>
        </w:rPr>
        <w:t>育てる</w:t>
      </w:r>
      <w:r>
        <w:rPr>
          <w:rFonts w:hint="eastAsia"/>
        </w:rPr>
        <w:t>ような場</w:t>
      </w:r>
      <w:r w:rsidRPr="001B033C">
        <w:rPr>
          <w:rFonts w:hint="eastAsia"/>
        </w:rPr>
        <w:t>を</w:t>
      </w:r>
      <w:r>
        <w:rPr>
          <w:rFonts w:hint="eastAsia"/>
        </w:rPr>
        <w:t>通して</w:t>
      </w:r>
      <w:r w:rsidRPr="001B033C">
        <w:rPr>
          <w:rFonts w:hint="eastAsia"/>
        </w:rPr>
        <w:t>も</w:t>
      </w:r>
      <w:del w:id="728" w:author="工内 隆" w:date="2018-09-05T09:34:00Z">
        <w:r w:rsidDel="00BA4254">
          <w:rPr>
            <w:rFonts w:hint="eastAsia"/>
          </w:rPr>
          <w:delText>、</w:delText>
        </w:r>
      </w:del>
      <w:r w:rsidRPr="001B033C">
        <w:rPr>
          <w:rFonts w:hint="eastAsia"/>
        </w:rPr>
        <w:t>コミュニケーション</w:t>
      </w:r>
      <w:r>
        <w:rPr>
          <w:rFonts w:hint="eastAsia"/>
        </w:rPr>
        <w:t>を</w:t>
      </w:r>
      <w:r w:rsidRPr="001B033C">
        <w:rPr>
          <w:rFonts w:hint="eastAsia"/>
        </w:rPr>
        <w:t>促進することができます。</w:t>
      </w:r>
    </w:p>
    <w:p w:rsidR="001B033C" w:rsidRDefault="001B033C" w:rsidP="00EE1893"/>
    <w:p w:rsidR="00EE1893" w:rsidRDefault="00EE1893" w:rsidP="00EE1893">
      <w:r>
        <w:t>Other useful tools include &lt;mention-</w:t>
      </w:r>
      <w:proofErr w:type="spellStart"/>
      <w:r>
        <w:t>bot</w:t>
      </w:r>
      <w:proofErr w:type="spellEnd"/>
      <w:r>
        <w:t xml:space="preserve"> from </w:t>
      </w:r>
      <w:proofErr w:type="spellStart"/>
      <w:r>
        <w:t>Facebook</w:t>
      </w:r>
      <w:proofErr w:type="spellEnd"/>
      <w:r>
        <w:t xml:space="preserve">, which can help get fast input turnaround on pull requests by automatically mentioning potential reviewers for reviews. This is especially appreciated when </w:t>
      </w:r>
      <w:proofErr w:type="spellStart"/>
      <w:r>
        <w:t>GitHub</w:t>
      </w:r>
      <w:proofErr w:type="spellEnd"/>
      <w:r>
        <w:t xml:space="preserve"> projects get too big for community members to subscribe to all of a project’s notifications.</w:t>
      </w:r>
    </w:p>
    <w:p w:rsidR="00EE1893" w:rsidRDefault="001B033C" w:rsidP="00EE1893">
      <w:r w:rsidRPr="001B033C">
        <w:rPr>
          <w:rFonts w:hint="eastAsia"/>
        </w:rPr>
        <w:t>他の有用なツールには、</w:t>
      </w:r>
      <w:proofErr w:type="spellStart"/>
      <w:r w:rsidRPr="001B033C">
        <w:rPr>
          <w:rFonts w:hint="eastAsia"/>
        </w:rPr>
        <w:t>Facebook</w:t>
      </w:r>
      <w:proofErr w:type="spellEnd"/>
      <w:ins w:id="729" w:author="工内 隆" w:date="2018-09-05T09:35:00Z">
        <w:r w:rsidR="00BA4254">
          <w:rPr>
            <w:rFonts w:hint="eastAsia"/>
          </w:rPr>
          <w:t>が提供する</w:t>
        </w:r>
      </w:ins>
      <w:del w:id="730" w:author="工内 隆" w:date="2018-09-05T09:35:00Z">
        <w:r w:rsidRPr="001B033C" w:rsidDel="00BA4254">
          <w:rPr>
            <w:rFonts w:hint="eastAsia"/>
          </w:rPr>
          <w:delText>からの</w:delText>
        </w:r>
      </w:del>
      <w:hyperlink r:id="rId61" w:history="1">
        <w:r w:rsidRPr="001B033C">
          <w:rPr>
            <w:rStyle w:val="a3"/>
            <w:rFonts w:hint="eastAsia"/>
          </w:rPr>
          <w:t>&lt;mention-bot</w:t>
        </w:r>
      </w:hyperlink>
      <w:r w:rsidRPr="001B033C">
        <w:rPr>
          <w:rFonts w:hint="eastAsia"/>
        </w:rPr>
        <w:t>があります。これは、</w:t>
      </w:r>
      <w:ins w:id="731" w:author="工内 隆" w:date="2018-09-05T09:36:00Z">
        <w:r w:rsidR="00BA4254">
          <w:rPr>
            <w:rFonts w:hint="eastAsia"/>
          </w:rPr>
          <w:t>適切</w:t>
        </w:r>
      </w:ins>
      <w:del w:id="732" w:author="工内 隆" w:date="2018-09-05T09:36:00Z">
        <w:r w:rsidRPr="001B033C" w:rsidDel="00BA4254">
          <w:rPr>
            <w:rFonts w:hint="eastAsia"/>
          </w:rPr>
          <w:delText>潜在的</w:delText>
        </w:r>
      </w:del>
      <w:r w:rsidRPr="001B033C">
        <w:rPr>
          <w:rFonts w:hint="eastAsia"/>
        </w:rPr>
        <w:t>な</w:t>
      </w:r>
      <w:r>
        <w:rPr>
          <w:rFonts w:hint="eastAsia"/>
        </w:rPr>
        <w:t>レビューア</w:t>
      </w:r>
      <w:r w:rsidRPr="001B033C">
        <w:rPr>
          <w:rFonts w:hint="eastAsia"/>
        </w:rPr>
        <w:t>にレビューを自動的に</w:t>
      </w:r>
      <w:r>
        <w:rPr>
          <w:rFonts w:hint="eastAsia"/>
        </w:rPr>
        <w:t>依頼</w:t>
      </w:r>
      <w:r w:rsidRPr="001B033C">
        <w:rPr>
          <w:rFonts w:hint="eastAsia"/>
        </w:rPr>
        <w:t>することによって、プルリクエスト</w:t>
      </w:r>
      <w:r w:rsidR="00980CDB">
        <w:rPr>
          <w:rFonts w:hint="eastAsia"/>
        </w:rPr>
        <w:t>に対する</w:t>
      </w:r>
      <w:r>
        <w:rPr>
          <w:rFonts w:hint="eastAsia"/>
        </w:rPr>
        <w:t>インプットを得る</w:t>
      </w:r>
      <w:r w:rsidRPr="001B033C">
        <w:rPr>
          <w:rFonts w:hint="eastAsia"/>
        </w:rPr>
        <w:t>ターンアラウンドを速めるのに役立ちます。</w:t>
      </w:r>
      <w:r w:rsidRPr="001B033C">
        <w:rPr>
          <w:rFonts w:hint="eastAsia"/>
        </w:rPr>
        <w:t xml:space="preserve"> </w:t>
      </w:r>
      <w:r w:rsidRPr="001B033C">
        <w:rPr>
          <w:rFonts w:hint="eastAsia"/>
        </w:rPr>
        <w:t>こ</w:t>
      </w:r>
      <w:r w:rsidR="004E62F6">
        <w:rPr>
          <w:rFonts w:hint="eastAsia"/>
        </w:rPr>
        <w:t>のツール</w:t>
      </w:r>
      <w:r w:rsidRPr="001B033C">
        <w:rPr>
          <w:rFonts w:hint="eastAsia"/>
        </w:rPr>
        <w:t>は、コミュニティのメンバーがプロジェクトの通知</w:t>
      </w:r>
      <w:r w:rsidR="004E62F6">
        <w:rPr>
          <w:rFonts w:hint="eastAsia"/>
        </w:rPr>
        <w:t>に</w:t>
      </w:r>
      <w:r w:rsidRPr="001B033C">
        <w:rPr>
          <w:rFonts w:hint="eastAsia"/>
        </w:rPr>
        <w:t>すべて</w:t>
      </w:r>
      <w:r w:rsidR="004E62F6">
        <w:rPr>
          <w:rFonts w:hint="eastAsia"/>
        </w:rPr>
        <w:t>目を通すことができないくらいに、</w:t>
      </w:r>
      <w:proofErr w:type="spellStart"/>
      <w:r w:rsidR="004E62F6" w:rsidRPr="004E62F6">
        <w:rPr>
          <w:rFonts w:hint="eastAsia"/>
        </w:rPr>
        <w:t>GitHub</w:t>
      </w:r>
      <w:proofErr w:type="spellEnd"/>
      <w:r w:rsidR="004E62F6" w:rsidRPr="004E62F6">
        <w:rPr>
          <w:rFonts w:hint="eastAsia"/>
        </w:rPr>
        <w:t>プロジェクトが大きくなりすぎ</w:t>
      </w:r>
      <w:r w:rsidR="004E62F6">
        <w:rPr>
          <w:rFonts w:hint="eastAsia"/>
        </w:rPr>
        <w:t>た</w:t>
      </w:r>
      <w:r w:rsidRPr="001B033C">
        <w:rPr>
          <w:rFonts w:hint="eastAsia"/>
        </w:rPr>
        <w:t>場合に特に</w:t>
      </w:r>
      <w:r w:rsidR="004E62F6">
        <w:rPr>
          <w:rFonts w:hint="eastAsia"/>
        </w:rPr>
        <w:t>有効です</w:t>
      </w:r>
      <w:r w:rsidRPr="001B033C">
        <w:rPr>
          <w:rFonts w:hint="eastAsia"/>
        </w:rPr>
        <w:t>。</w:t>
      </w:r>
    </w:p>
    <w:p w:rsidR="001B033C" w:rsidRDefault="001B033C" w:rsidP="00EE1893"/>
    <w:p w:rsidR="00EE1893" w:rsidRDefault="00EE1893" w:rsidP="00EE1893">
      <w:r>
        <w:t>Then there’s Slack, which is an online team project management and communications platform where users can access and share messages and files, organize workflows, perform searches for information and more. Slack can be configured to receive notifications for support requests, code check-ins, error logs and other tasks as well.</w:t>
      </w:r>
    </w:p>
    <w:p w:rsidR="00EE1893" w:rsidRDefault="004279BB" w:rsidP="00EE1893">
      <w:r>
        <w:rPr>
          <w:rFonts w:hint="eastAsia"/>
        </w:rPr>
        <w:t>そして</w:t>
      </w:r>
      <w:r w:rsidR="004E62F6" w:rsidRPr="004E62F6">
        <w:rPr>
          <w:rFonts w:hint="eastAsia"/>
        </w:rPr>
        <w:t>、</w:t>
      </w:r>
      <w:ins w:id="733" w:author="工内 隆" w:date="2018-09-05T14:05:00Z">
        <w:r w:rsidR="00877A21" w:rsidRPr="004E62F6">
          <w:rPr>
            <w:rFonts w:hint="eastAsia"/>
          </w:rPr>
          <w:t>オンライン</w:t>
        </w:r>
        <w:r w:rsidR="00877A21">
          <w:rPr>
            <w:rFonts w:hint="eastAsia"/>
          </w:rPr>
          <w:t>で</w:t>
        </w:r>
        <w:r w:rsidR="00877A21" w:rsidRPr="004E62F6">
          <w:rPr>
            <w:rFonts w:hint="eastAsia"/>
          </w:rPr>
          <w:t>チームプロジェクト管理と</w:t>
        </w:r>
        <w:r w:rsidR="00877A21">
          <w:rPr>
            <w:rFonts w:hint="eastAsia"/>
          </w:rPr>
          <w:t xml:space="preserve">コミュニケーション　</w:t>
        </w:r>
        <w:r w:rsidR="00877A21" w:rsidRPr="004E62F6">
          <w:rPr>
            <w:rFonts w:hint="eastAsia"/>
          </w:rPr>
          <w:t>プラットフォーム</w:t>
        </w:r>
        <w:r w:rsidR="00877A21">
          <w:rPr>
            <w:rFonts w:hint="eastAsia"/>
          </w:rPr>
          <w:t>を提供す</w:t>
        </w:r>
        <w:r w:rsidR="00877A21" w:rsidRPr="004E62F6">
          <w:rPr>
            <w:rFonts w:hint="eastAsia"/>
          </w:rPr>
          <w:t>る</w:t>
        </w:r>
        <w:r w:rsidR="007848ED">
          <w:rPr>
            <w:rStyle w:val="a3"/>
          </w:rPr>
          <w:fldChar w:fldCharType="begin"/>
        </w:r>
        <w:r w:rsidR="00877A21">
          <w:rPr>
            <w:rStyle w:val="a3"/>
          </w:rPr>
          <w:instrText xml:space="preserve"> HYPERLINK "https://slack.com/intl/ja-jp" </w:instrText>
        </w:r>
        <w:r w:rsidR="007848ED">
          <w:rPr>
            <w:rStyle w:val="a3"/>
          </w:rPr>
          <w:fldChar w:fldCharType="separate"/>
        </w:r>
        <w:r w:rsidR="00877A21" w:rsidRPr="004E62F6">
          <w:rPr>
            <w:rStyle w:val="a3"/>
            <w:rFonts w:hint="eastAsia"/>
          </w:rPr>
          <w:t>Slack</w:t>
        </w:r>
        <w:r w:rsidR="007848ED">
          <w:rPr>
            <w:rStyle w:val="a3"/>
          </w:rPr>
          <w:fldChar w:fldCharType="end"/>
        </w:r>
      </w:ins>
      <w:ins w:id="734" w:author="工内 隆" w:date="2018-09-05T14:07:00Z">
        <w:r w:rsidR="00F12172">
          <w:rPr>
            <w:rStyle w:val="a3"/>
            <w:rFonts w:hint="eastAsia"/>
          </w:rPr>
          <w:t>で</w:t>
        </w:r>
      </w:ins>
      <w:ins w:id="735" w:author="工内 隆" w:date="2018-09-05T14:06:00Z">
        <w:r w:rsidR="00F12172">
          <w:rPr>
            <w:rStyle w:val="a3"/>
            <w:rFonts w:hint="eastAsia"/>
          </w:rPr>
          <w:t>は、</w:t>
        </w:r>
      </w:ins>
      <w:r w:rsidR="004E62F6" w:rsidRPr="004E62F6">
        <w:rPr>
          <w:rFonts w:hint="eastAsia"/>
        </w:rPr>
        <w:t>ユーザーがメッセージやファイルにアクセス</w:t>
      </w:r>
      <w:ins w:id="736" w:author="工内 隆" w:date="2018-09-05T14:08:00Z">
        <w:r w:rsidR="00F12172">
          <w:rPr>
            <w:rFonts w:hint="eastAsia"/>
          </w:rPr>
          <w:t>・</w:t>
        </w:r>
      </w:ins>
      <w:del w:id="737" w:author="工内 隆" w:date="2018-09-05T14:08:00Z">
        <w:r w:rsidDel="00F12172">
          <w:rPr>
            <w:rFonts w:hint="eastAsia"/>
          </w:rPr>
          <w:delText>、</w:delText>
        </w:r>
      </w:del>
      <w:r w:rsidR="004E62F6" w:rsidRPr="004E62F6">
        <w:rPr>
          <w:rFonts w:hint="eastAsia"/>
        </w:rPr>
        <w:t>共有したり、ワークフローを</w:t>
      </w:r>
      <w:ins w:id="738" w:author="工内 隆" w:date="2018-09-05T14:08:00Z">
        <w:r w:rsidR="00F12172">
          <w:rPr>
            <w:rFonts w:hint="eastAsia"/>
          </w:rPr>
          <w:t>編成</w:t>
        </w:r>
      </w:ins>
      <w:del w:id="739" w:author="工内 隆" w:date="2018-09-05T14:08:00Z">
        <w:r w:rsidDel="00F12172">
          <w:rPr>
            <w:rFonts w:hint="eastAsia"/>
          </w:rPr>
          <w:delText>体系化</w:delText>
        </w:r>
      </w:del>
      <w:r w:rsidR="004E62F6" w:rsidRPr="004E62F6">
        <w:rPr>
          <w:rFonts w:hint="eastAsia"/>
        </w:rPr>
        <w:t>したり、情報検索を</w:t>
      </w:r>
      <w:r>
        <w:rPr>
          <w:rFonts w:hint="eastAsia"/>
        </w:rPr>
        <w:t>行ったりすること</w:t>
      </w:r>
      <w:r w:rsidR="004E62F6" w:rsidRPr="004E62F6">
        <w:rPr>
          <w:rFonts w:hint="eastAsia"/>
        </w:rPr>
        <w:t>ができ</w:t>
      </w:r>
      <w:del w:id="740" w:author="工内 隆" w:date="2018-09-05T14:09:00Z">
        <w:r w:rsidR="004E62F6" w:rsidRPr="004E62F6" w:rsidDel="00F12172">
          <w:rPr>
            <w:rFonts w:hint="eastAsia"/>
          </w:rPr>
          <w:delText>る、</w:delText>
        </w:r>
      </w:del>
      <w:del w:id="741" w:author="工内 隆" w:date="2018-09-05T14:05:00Z">
        <w:r w:rsidR="004E62F6" w:rsidRPr="004E62F6" w:rsidDel="00877A21">
          <w:rPr>
            <w:rFonts w:hint="eastAsia"/>
          </w:rPr>
          <w:delText>オンライン</w:delText>
        </w:r>
        <w:r w:rsidR="00980CDB" w:rsidDel="00877A21">
          <w:rPr>
            <w:rFonts w:hint="eastAsia"/>
          </w:rPr>
          <w:delText>で</w:delText>
        </w:r>
        <w:r w:rsidR="004E62F6" w:rsidRPr="004E62F6" w:rsidDel="00877A21">
          <w:rPr>
            <w:rFonts w:hint="eastAsia"/>
          </w:rPr>
          <w:delText>のチームプロジェクト管理と</w:delText>
        </w:r>
        <w:r w:rsidDel="00877A21">
          <w:rPr>
            <w:rFonts w:hint="eastAsia"/>
          </w:rPr>
          <w:delText xml:space="preserve">コミュニケーション　</w:delText>
        </w:r>
        <w:r w:rsidR="004E62F6" w:rsidRPr="004E62F6" w:rsidDel="00877A21">
          <w:rPr>
            <w:rFonts w:hint="eastAsia"/>
          </w:rPr>
          <w:delText>プラットフォーム</w:delText>
        </w:r>
        <w:r w:rsidR="00980CDB" w:rsidDel="00877A21">
          <w:rPr>
            <w:rFonts w:hint="eastAsia"/>
          </w:rPr>
          <w:delText>を提供す</w:delText>
        </w:r>
        <w:r w:rsidR="004E62F6" w:rsidRPr="004E62F6" w:rsidDel="00877A21">
          <w:rPr>
            <w:rFonts w:hint="eastAsia"/>
          </w:rPr>
          <w:delText>る</w:delText>
        </w:r>
        <w:r w:rsidR="007848ED" w:rsidDel="00877A21">
          <w:rPr>
            <w:rStyle w:val="a3"/>
          </w:rPr>
          <w:fldChar w:fldCharType="begin"/>
        </w:r>
        <w:r w:rsidR="00C058D8" w:rsidDel="00877A21">
          <w:rPr>
            <w:rStyle w:val="a3"/>
          </w:rPr>
          <w:delInstrText xml:space="preserve"> HYPERLINK "https://slack.com/intl/ja-jp" </w:delInstrText>
        </w:r>
        <w:r w:rsidR="007848ED" w:rsidDel="00877A21">
          <w:rPr>
            <w:rStyle w:val="a3"/>
          </w:rPr>
          <w:fldChar w:fldCharType="separate"/>
        </w:r>
        <w:r w:rsidR="004E62F6" w:rsidRPr="004E62F6" w:rsidDel="00877A21">
          <w:rPr>
            <w:rStyle w:val="a3"/>
            <w:rFonts w:hint="eastAsia"/>
          </w:rPr>
          <w:delText>Slack</w:delText>
        </w:r>
        <w:r w:rsidR="007848ED" w:rsidDel="00877A21">
          <w:rPr>
            <w:rStyle w:val="a3"/>
          </w:rPr>
          <w:fldChar w:fldCharType="end"/>
        </w:r>
        <w:r w:rsidDel="00877A21">
          <w:rPr>
            <w:rFonts w:hint="eastAsia"/>
          </w:rPr>
          <w:delText>があり</w:delText>
        </w:r>
      </w:del>
      <w:r>
        <w:rPr>
          <w:rFonts w:hint="eastAsia"/>
        </w:rPr>
        <w:t>ます</w:t>
      </w:r>
      <w:r w:rsidR="004E62F6" w:rsidRPr="004E62F6">
        <w:rPr>
          <w:rFonts w:hint="eastAsia"/>
        </w:rPr>
        <w:t>。</w:t>
      </w:r>
      <w:r w:rsidR="004E62F6" w:rsidRPr="004E62F6">
        <w:rPr>
          <w:rFonts w:hint="eastAsia"/>
        </w:rPr>
        <w:t xml:space="preserve"> </w:t>
      </w:r>
      <w:r>
        <w:t>Slack</w:t>
      </w:r>
      <w:r w:rsidR="004E62F6" w:rsidRPr="004E62F6">
        <w:rPr>
          <w:rFonts w:hint="eastAsia"/>
        </w:rPr>
        <w:t>は、サポートリクエスト、コード</w:t>
      </w:r>
      <w:r>
        <w:rPr>
          <w:rFonts w:hint="eastAsia"/>
        </w:rPr>
        <w:t>の</w:t>
      </w:r>
      <w:r w:rsidR="004E62F6" w:rsidRPr="004E62F6">
        <w:rPr>
          <w:rFonts w:hint="eastAsia"/>
        </w:rPr>
        <w:t>チェックイン、エラーログ、その他</w:t>
      </w:r>
      <w:r w:rsidR="00980CDB">
        <w:rPr>
          <w:rFonts w:hint="eastAsia"/>
        </w:rPr>
        <w:t>の</w:t>
      </w:r>
      <w:r w:rsidR="004E62F6" w:rsidRPr="004E62F6">
        <w:rPr>
          <w:rFonts w:hint="eastAsia"/>
        </w:rPr>
        <w:t>タスクの通知を受け取るように設定することもできます。</w:t>
      </w:r>
    </w:p>
    <w:p w:rsidR="004E62F6" w:rsidRDefault="004E62F6" w:rsidP="00EE1893"/>
    <w:p w:rsidR="00EE1893" w:rsidRDefault="00EE1893" w:rsidP="00EE1893">
      <w:r>
        <w:t xml:space="preserve">And don’t forget your company’s public relations and marketing staff when it comes to shouting out your company’s participation and support of open source. Social media accounts with sites including Twitter, </w:t>
      </w:r>
      <w:proofErr w:type="spellStart"/>
      <w:r>
        <w:t>Reddit</w:t>
      </w:r>
      <w:proofErr w:type="spellEnd"/>
      <w:r>
        <w:t xml:space="preserve">, </w:t>
      </w:r>
      <w:proofErr w:type="spellStart"/>
      <w:r>
        <w:t>Facebook</w:t>
      </w:r>
      <w:proofErr w:type="spellEnd"/>
      <w:r>
        <w:t>, LinkedIn, Google+ and others are important, as well as the use of internal and external blogs and websites. Customer Relationship Management (CRM) software, as well as email blasts and newsletters, can help companies keep customers and clients informed about their open source progress.</w:t>
      </w:r>
    </w:p>
    <w:p w:rsidR="00EE1893" w:rsidRDefault="00F12172" w:rsidP="00EE1893">
      <w:ins w:id="742" w:author="工内 隆" w:date="2018-09-05T14:10:00Z">
        <w:r>
          <w:rPr>
            <w:rFonts w:hint="eastAsia"/>
          </w:rPr>
          <w:t>そして最後に、</w:t>
        </w:r>
      </w:ins>
      <w:r w:rsidR="004279BB" w:rsidRPr="004279BB">
        <w:rPr>
          <w:rFonts w:hint="eastAsia"/>
        </w:rPr>
        <w:t>あなたの会社</w:t>
      </w:r>
      <w:r w:rsidR="004279BB">
        <w:rPr>
          <w:rFonts w:hint="eastAsia"/>
        </w:rPr>
        <w:t>が</w:t>
      </w:r>
      <w:r w:rsidR="004279BB" w:rsidRPr="004279BB">
        <w:rPr>
          <w:rFonts w:hint="eastAsia"/>
        </w:rPr>
        <w:t>オープンソース</w:t>
      </w:r>
      <w:r w:rsidR="004279BB">
        <w:rPr>
          <w:rFonts w:hint="eastAsia"/>
        </w:rPr>
        <w:t>に参加</w:t>
      </w:r>
      <w:r w:rsidR="00980CDB">
        <w:rPr>
          <w:rFonts w:hint="eastAsia"/>
        </w:rPr>
        <w:t>し</w:t>
      </w:r>
      <w:r w:rsidR="004279BB">
        <w:rPr>
          <w:rFonts w:hint="eastAsia"/>
        </w:rPr>
        <w:t>、</w:t>
      </w:r>
      <w:r w:rsidR="004279BB" w:rsidRPr="004279BB">
        <w:rPr>
          <w:rFonts w:hint="eastAsia"/>
        </w:rPr>
        <w:t>サポート</w:t>
      </w:r>
      <w:r w:rsidR="004279BB">
        <w:rPr>
          <w:rFonts w:hint="eastAsia"/>
        </w:rPr>
        <w:t>していることを発信してくれる</w:t>
      </w:r>
      <w:r w:rsidR="004279BB" w:rsidRPr="004279BB">
        <w:rPr>
          <w:rFonts w:hint="eastAsia"/>
        </w:rPr>
        <w:t>広報</w:t>
      </w:r>
      <w:ins w:id="743" w:author="工内 隆" w:date="2018-09-05T14:29:00Z">
        <w:r w:rsidR="003D246F">
          <w:rPr>
            <w:rFonts w:hint="eastAsia"/>
          </w:rPr>
          <w:t>・</w:t>
        </w:r>
      </w:ins>
      <w:del w:id="744" w:author="工内 隆" w:date="2018-09-05T14:29:00Z">
        <w:r w:rsidR="004279BB" w:rsidDel="003D246F">
          <w:rPr>
            <w:rFonts w:hint="eastAsia"/>
          </w:rPr>
          <w:delText>、</w:delText>
        </w:r>
      </w:del>
      <w:r w:rsidR="004279BB" w:rsidRPr="004279BB">
        <w:rPr>
          <w:rFonts w:hint="eastAsia"/>
        </w:rPr>
        <w:t>マーケティング</w:t>
      </w:r>
      <w:ins w:id="745" w:author="工内 隆" w:date="2018-09-05T14:29:00Z">
        <w:r w:rsidR="003D246F">
          <w:rPr>
            <w:rFonts w:hint="eastAsia"/>
          </w:rPr>
          <w:t>要員</w:t>
        </w:r>
      </w:ins>
      <w:del w:id="746" w:author="工内 隆" w:date="2018-09-05T14:29:00Z">
        <w:r w:rsidR="004279BB" w:rsidRPr="004279BB" w:rsidDel="003D246F">
          <w:rPr>
            <w:rFonts w:hint="eastAsia"/>
          </w:rPr>
          <w:delText>スタッフ</w:delText>
        </w:r>
      </w:del>
      <w:r w:rsidR="000D5C78">
        <w:rPr>
          <w:rFonts w:hint="eastAsia"/>
        </w:rPr>
        <w:t>の登場です</w:t>
      </w:r>
      <w:r w:rsidR="004279BB" w:rsidRPr="004279BB">
        <w:rPr>
          <w:rFonts w:hint="eastAsia"/>
        </w:rPr>
        <w:t>。</w:t>
      </w:r>
      <w:r w:rsidR="004279BB" w:rsidRPr="004279BB">
        <w:rPr>
          <w:rFonts w:hint="eastAsia"/>
        </w:rPr>
        <w:t xml:space="preserve"> Twitter</w:t>
      </w:r>
      <w:r w:rsidR="004279BB" w:rsidRPr="004279BB">
        <w:rPr>
          <w:rFonts w:hint="eastAsia"/>
        </w:rPr>
        <w:t>、</w:t>
      </w:r>
      <w:proofErr w:type="spellStart"/>
      <w:r w:rsidR="004279BB" w:rsidRPr="004279BB">
        <w:rPr>
          <w:rFonts w:hint="eastAsia"/>
        </w:rPr>
        <w:t>Reddit</w:t>
      </w:r>
      <w:proofErr w:type="spellEnd"/>
      <w:r w:rsidR="004279BB" w:rsidRPr="004279BB">
        <w:rPr>
          <w:rFonts w:hint="eastAsia"/>
        </w:rPr>
        <w:t>、</w:t>
      </w:r>
      <w:proofErr w:type="spellStart"/>
      <w:r w:rsidR="004279BB" w:rsidRPr="004279BB">
        <w:rPr>
          <w:rFonts w:hint="eastAsia"/>
        </w:rPr>
        <w:t>Facebook</w:t>
      </w:r>
      <w:proofErr w:type="spellEnd"/>
      <w:r w:rsidR="004279BB" w:rsidRPr="004279BB">
        <w:rPr>
          <w:rFonts w:hint="eastAsia"/>
        </w:rPr>
        <w:t>、</w:t>
      </w:r>
      <w:r w:rsidR="004279BB" w:rsidRPr="004279BB">
        <w:rPr>
          <w:rFonts w:hint="eastAsia"/>
        </w:rPr>
        <w:t>LinkedIn</w:t>
      </w:r>
      <w:r w:rsidR="004279BB" w:rsidRPr="004279BB">
        <w:rPr>
          <w:rFonts w:hint="eastAsia"/>
        </w:rPr>
        <w:t>、</w:t>
      </w:r>
      <w:r w:rsidR="004279BB" w:rsidRPr="004279BB">
        <w:rPr>
          <w:rFonts w:hint="eastAsia"/>
        </w:rPr>
        <w:t>Google+</w:t>
      </w:r>
      <w:r w:rsidR="004279BB" w:rsidRPr="004279BB">
        <w:rPr>
          <w:rFonts w:hint="eastAsia"/>
        </w:rPr>
        <w:t>などのサイト</w:t>
      </w:r>
      <w:r w:rsidR="000D5C78">
        <w:rPr>
          <w:rFonts w:hint="eastAsia"/>
        </w:rPr>
        <w:t>の</w:t>
      </w:r>
      <w:r w:rsidR="004279BB" w:rsidRPr="004279BB">
        <w:rPr>
          <w:rFonts w:hint="eastAsia"/>
        </w:rPr>
        <w:t>ソーシャルメディアアカウントは、内部および外部のブログや</w:t>
      </w:r>
      <w:ins w:id="747" w:author="工内 隆" w:date="2018-09-05T14:21:00Z">
        <w:r w:rsidR="003D246F">
          <w:rPr>
            <w:rFonts w:hint="eastAsia"/>
          </w:rPr>
          <w:t>Web</w:t>
        </w:r>
      </w:ins>
      <w:del w:id="748" w:author="工内 隆" w:date="2018-09-05T14:22:00Z">
        <w:r w:rsidR="004279BB" w:rsidRPr="004279BB" w:rsidDel="003D246F">
          <w:rPr>
            <w:rFonts w:hint="eastAsia"/>
          </w:rPr>
          <w:delText>ウェブ</w:delText>
        </w:r>
      </w:del>
      <w:r w:rsidR="004279BB" w:rsidRPr="004279BB">
        <w:rPr>
          <w:rFonts w:hint="eastAsia"/>
        </w:rPr>
        <w:t>サイト</w:t>
      </w:r>
      <w:r w:rsidR="000D5C78">
        <w:rPr>
          <w:rFonts w:hint="eastAsia"/>
        </w:rPr>
        <w:t>と同様に</w:t>
      </w:r>
      <w:r w:rsidR="004279BB" w:rsidRPr="004279BB">
        <w:rPr>
          <w:rFonts w:hint="eastAsia"/>
        </w:rPr>
        <w:t>重要です。</w:t>
      </w:r>
      <w:r w:rsidR="004279BB" w:rsidRPr="004279BB">
        <w:rPr>
          <w:rFonts w:hint="eastAsia"/>
        </w:rPr>
        <w:t xml:space="preserve"> </w:t>
      </w:r>
      <w:r w:rsidR="000D5C78" w:rsidRPr="000D5C78">
        <w:t>Customer Relationship Management</w:t>
      </w:r>
      <w:r w:rsidR="004279BB" w:rsidRPr="004279BB">
        <w:rPr>
          <w:rFonts w:hint="eastAsia"/>
        </w:rPr>
        <w:t>（</w:t>
      </w:r>
      <w:r w:rsidR="004279BB" w:rsidRPr="004279BB">
        <w:rPr>
          <w:rFonts w:hint="eastAsia"/>
        </w:rPr>
        <w:t>CRM</w:t>
      </w:r>
      <w:r w:rsidR="004279BB" w:rsidRPr="004279BB">
        <w:rPr>
          <w:rFonts w:hint="eastAsia"/>
        </w:rPr>
        <w:t>）ソフトウェアは、電子メール</w:t>
      </w:r>
      <w:ins w:id="749" w:author="工内 隆" w:date="2018-09-05T14:22:00Z">
        <w:r w:rsidR="003D246F">
          <w:rPr>
            <w:rFonts w:hint="eastAsia"/>
          </w:rPr>
          <w:t>の配信</w:t>
        </w:r>
      </w:ins>
      <w:del w:id="750" w:author="工内 隆" w:date="2018-09-05T14:22:00Z">
        <w:r w:rsidR="000D5C78" w:rsidDel="003D246F">
          <w:rPr>
            <w:rFonts w:hint="eastAsia"/>
          </w:rPr>
          <w:delText>（</w:delText>
        </w:r>
        <w:r w:rsidR="000D5C78" w:rsidDel="003D246F">
          <w:delText>mail blast</w:delText>
        </w:r>
        <w:r w:rsidR="000D5C78" w:rsidDel="003D246F">
          <w:rPr>
            <w:rFonts w:hint="eastAsia"/>
          </w:rPr>
          <w:delText>）</w:delText>
        </w:r>
      </w:del>
      <w:r w:rsidR="004279BB" w:rsidRPr="004279BB">
        <w:rPr>
          <w:rFonts w:hint="eastAsia"/>
        </w:rPr>
        <w:t>やニュースレターと同様に、</w:t>
      </w:r>
      <w:r w:rsidR="004279BB" w:rsidRPr="004279BB">
        <w:rPr>
          <w:rFonts w:hint="eastAsia"/>
        </w:rPr>
        <w:lastRenderedPageBreak/>
        <w:t>企業が顧客にオープンソースの</w:t>
      </w:r>
      <w:r w:rsidR="000D5C78">
        <w:rPr>
          <w:rFonts w:hint="eastAsia"/>
        </w:rPr>
        <w:t>進展</w:t>
      </w:r>
      <w:r w:rsidR="004279BB" w:rsidRPr="004279BB">
        <w:rPr>
          <w:rFonts w:hint="eastAsia"/>
        </w:rPr>
        <w:t>状況を知らせるのに役立ちます。</w:t>
      </w:r>
    </w:p>
    <w:p w:rsidR="004279BB" w:rsidRDefault="004279BB" w:rsidP="00EE1893"/>
    <w:p w:rsidR="00EE1893" w:rsidRDefault="00EE1893" w:rsidP="00EE1893">
      <w:r>
        <w:t>Section 7</w:t>
      </w:r>
    </w:p>
    <w:p w:rsidR="000D5C78" w:rsidRDefault="000D5C78" w:rsidP="00EE1893">
      <w:r>
        <w:rPr>
          <w:rFonts w:hint="eastAsia"/>
        </w:rPr>
        <w:t xml:space="preserve">セクション　</w:t>
      </w:r>
      <w:r>
        <w:rPr>
          <w:rFonts w:hint="eastAsia"/>
        </w:rPr>
        <w:t>7</w:t>
      </w:r>
    </w:p>
    <w:p w:rsidR="000D5C78" w:rsidRDefault="000D5C78" w:rsidP="00EE1893"/>
    <w:p w:rsidR="00EE1893" w:rsidRDefault="00EE1893" w:rsidP="00EE1893">
      <w:r>
        <w:t xml:space="preserve">Tools for corporate-scale </w:t>
      </w:r>
      <w:proofErr w:type="spellStart"/>
      <w:r>
        <w:t>GitHub</w:t>
      </w:r>
      <w:proofErr w:type="spellEnd"/>
      <w:r>
        <w:t xml:space="preserve"> management</w:t>
      </w:r>
    </w:p>
    <w:p w:rsidR="000D5C78" w:rsidRDefault="000D5C78" w:rsidP="00EE1893">
      <w:r>
        <w:rPr>
          <w:rFonts w:hint="eastAsia"/>
        </w:rPr>
        <w:t>企業規模の</w:t>
      </w:r>
      <w:proofErr w:type="spellStart"/>
      <w:r>
        <w:rPr>
          <w:rFonts w:hint="eastAsia"/>
        </w:rPr>
        <w:t>Git</w:t>
      </w:r>
      <w:ins w:id="751" w:author="工内 隆" w:date="2018-09-05T14:31:00Z">
        <w:r w:rsidR="003D246F">
          <w:rPr>
            <w:rFonts w:hint="eastAsia"/>
          </w:rPr>
          <w:t>H</w:t>
        </w:r>
      </w:ins>
      <w:del w:id="752" w:author="工内 隆" w:date="2018-09-05T14:31:00Z">
        <w:r w:rsidDel="003D246F">
          <w:rPr>
            <w:rFonts w:hint="eastAsia"/>
          </w:rPr>
          <w:delText>h</w:delText>
        </w:r>
      </w:del>
      <w:r>
        <w:rPr>
          <w:rFonts w:hint="eastAsia"/>
        </w:rPr>
        <w:t>u</w:t>
      </w:r>
      <w:r>
        <w:t>b</w:t>
      </w:r>
      <w:proofErr w:type="spellEnd"/>
      <w:ins w:id="753" w:author="工内 隆" w:date="2018-09-05T14:31:00Z">
        <w:r w:rsidR="003D246F">
          <w:rPr>
            <w:rFonts w:hint="eastAsia"/>
          </w:rPr>
          <w:t>管理</w:t>
        </w:r>
      </w:ins>
      <w:del w:id="754" w:author="工内 隆" w:date="2018-09-05T14:31:00Z">
        <w:r w:rsidDel="003D246F">
          <w:rPr>
            <w:rFonts w:hint="eastAsia"/>
          </w:rPr>
          <w:delText>マネージメント</w:delText>
        </w:r>
      </w:del>
      <w:r>
        <w:rPr>
          <w:rFonts w:hint="eastAsia"/>
        </w:rPr>
        <w:t>のためのツール</w:t>
      </w:r>
    </w:p>
    <w:p w:rsidR="00EE1893" w:rsidRDefault="00EE1893" w:rsidP="00EE1893"/>
    <w:p w:rsidR="00EE1893" w:rsidRDefault="00EE1893" w:rsidP="00EE1893">
      <w:r>
        <w:t xml:space="preserve">When it comes to the tools your company provides and uses for its corporate open source projects, the most important ones are arguably those which help companies manage their corporate-scale </w:t>
      </w:r>
      <w:proofErr w:type="spellStart"/>
      <w:r>
        <w:t>GitHub</w:t>
      </w:r>
      <w:proofErr w:type="spellEnd"/>
      <w:r>
        <w:t xml:space="preserve"> operations. </w:t>
      </w:r>
      <w:proofErr w:type="spellStart"/>
      <w:r>
        <w:t>GitHub</w:t>
      </w:r>
      <w:proofErr w:type="spellEnd"/>
      <w:r>
        <w:t xml:space="preserve"> is a perfect platform for many operations, but for large, complex companies such as Google, Microsoft, </w:t>
      </w:r>
      <w:proofErr w:type="spellStart"/>
      <w:r>
        <w:t>Facebook</w:t>
      </w:r>
      <w:proofErr w:type="spellEnd"/>
      <w:r>
        <w:t xml:space="preserve">, Twitter, LinkedIn and others, there can be many limitations to using the standard </w:t>
      </w:r>
      <w:proofErr w:type="spellStart"/>
      <w:r>
        <w:t>GitHub</w:t>
      </w:r>
      <w:proofErr w:type="spellEnd"/>
      <w:r>
        <w:t xml:space="preserve"> offerings.</w:t>
      </w:r>
    </w:p>
    <w:p w:rsidR="00EE1893" w:rsidRDefault="000D5C78" w:rsidP="00EE1893">
      <w:r w:rsidRPr="000D5C78">
        <w:rPr>
          <w:rFonts w:hint="eastAsia"/>
        </w:rPr>
        <w:t>企業のオープンソース</w:t>
      </w:r>
      <w:r>
        <w:rPr>
          <w:rFonts w:hint="eastAsia"/>
        </w:rPr>
        <w:t xml:space="preserve">　</w:t>
      </w:r>
      <w:r w:rsidRPr="000D5C78">
        <w:rPr>
          <w:rFonts w:hint="eastAsia"/>
        </w:rPr>
        <w:t>プロジェクトに使用するツールについて言えば、企業規模の</w:t>
      </w:r>
      <w:proofErr w:type="spellStart"/>
      <w:r w:rsidRPr="000D5C78">
        <w:rPr>
          <w:rFonts w:hint="eastAsia"/>
        </w:rPr>
        <w:t>GitHub</w:t>
      </w:r>
      <w:proofErr w:type="spellEnd"/>
      <w:r w:rsidR="007D14CA">
        <w:rPr>
          <w:rFonts w:hint="eastAsia"/>
        </w:rPr>
        <w:t>運用</w:t>
      </w:r>
      <w:r w:rsidRPr="000D5C78">
        <w:rPr>
          <w:rFonts w:hint="eastAsia"/>
        </w:rPr>
        <w:t>を管理するのに役立つ</w:t>
      </w:r>
      <w:r w:rsidR="007D14CA">
        <w:rPr>
          <w:rFonts w:hint="eastAsia"/>
        </w:rPr>
        <w:t>ツールが</w:t>
      </w:r>
      <w:r w:rsidRPr="000D5C78">
        <w:rPr>
          <w:rFonts w:hint="eastAsia"/>
        </w:rPr>
        <w:t>最も重要なもの</w:t>
      </w:r>
      <w:r w:rsidR="007D14CA">
        <w:rPr>
          <w:rFonts w:hint="eastAsia"/>
        </w:rPr>
        <w:t>であること</w:t>
      </w:r>
      <w:r w:rsidRPr="000D5C78">
        <w:rPr>
          <w:rFonts w:hint="eastAsia"/>
        </w:rPr>
        <w:t>は間違いありません。</w:t>
      </w:r>
      <w:r w:rsidRPr="000D5C78">
        <w:rPr>
          <w:rFonts w:hint="eastAsia"/>
        </w:rPr>
        <w:t xml:space="preserve"> </w:t>
      </w:r>
      <w:proofErr w:type="spellStart"/>
      <w:r w:rsidRPr="000D5C78">
        <w:rPr>
          <w:rFonts w:hint="eastAsia"/>
        </w:rPr>
        <w:t>GitHub</w:t>
      </w:r>
      <w:proofErr w:type="spellEnd"/>
      <w:r w:rsidRPr="000D5C78">
        <w:rPr>
          <w:rFonts w:hint="eastAsia"/>
        </w:rPr>
        <w:t>は多くの</w:t>
      </w:r>
      <w:r w:rsidR="007D14CA">
        <w:rPr>
          <w:rFonts w:hint="eastAsia"/>
        </w:rPr>
        <w:t>作業にとって</w:t>
      </w:r>
      <w:r w:rsidRPr="000D5C78">
        <w:rPr>
          <w:rFonts w:hint="eastAsia"/>
        </w:rPr>
        <w:t>完全なプラットフォームですが、</w:t>
      </w:r>
      <w:r w:rsidRPr="000D5C78">
        <w:rPr>
          <w:rFonts w:hint="eastAsia"/>
        </w:rPr>
        <w:t>Google</w:t>
      </w:r>
      <w:r>
        <w:rPr>
          <w:rFonts w:hint="eastAsia"/>
        </w:rPr>
        <w:t>社</w:t>
      </w:r>
      <w:r w:rsidRPr="000D5C78">
        <w:rPr>
          <w:rFonts w:hint="eastAsia"/>
        </w:rPr>
        <w:t>、</w:t>
      </w:r>
      <w:r w:rsidRPr="000D5C78">
        <w:rPr>
          <w:rFonts w:hint="eastAsia"/>
        </w:rPr>
        <w:t>Microsoft</w:t>
      </w:r>
      <w:r>
        <w:rPr>
          <w:rFonts w:hint="eastAsia"/>
        </w:rPr>
        <w:t>社</w:t>
      </w:r>
      <w:r w:rsidRPr="000D5C78">
        <w:rPr>
          <w:rFonts w:hint="eastAsia"/>
        </w:rPr>
        <w:t>、</w:t>
      </w:r>
      <w:proofErr w:type="spellStart"/>
      <w:r w:rsidRPr="000D5C78">
        <w:rPr>
          <w:rFonts w:hint="eastAsia"/>
        </w:rPr>
        <w:t>Facebook</w:t>
      </w:r>
      <w:proofErr w:type="spellEnd"/>
      <w:r>
        <w:rPr>
          <w:rFonts w:hint="eastAsia"/>
        </w:rPr>
        <w:t>社</w:t>
      </w:r>
      <w:r w:rsidRPr="000D5C78">
        <w:rPr>
          <w:rFonts w:hint="eastAsia"/>
        </w:rPr>
        <w:t>、</w:t>
      </w:r>
      <w:r w:rsidRPr="000D5C78">
        <w:rPr>
          <w:rFonts w:hint="eastAsia"/>
        </w:rPr>
        <w:t>Twitter</w:t>
      </w:r>
      <w:r>
        <w:rPr>
          <w:rFonts w:hint="eastAsia"/>
        </w:rPr>
        <w:t>社</w:t>
      </w:r>
      <w:r w:rsidRPr="000D5C78">
        <w:rPr>
          <w:rFonts w:hint="eastAsia"/>
        </w:rPr>
        <w:t>、</w:t>
      </w:r>
      <w:r w:rsidRPr="000D5C78">
        <w:rPr>
          <w:rFonts w:hint="eastAsia"/>
        </w:rPr>
        <w:t>LinkedIn</w:t>
      </w:r>
      <w:r>
        <w:rPr>
          <w:rFonts w:hint="eastAsia"/>
        </w:rPr>
        <w:t>社</w:t>
      </w:r>
      <w:r w:rsidRPr="000D5C78">
        <w:rPr>
          <w:rFonts w:hint="eastAsia"/>
        </w:rPr>
        <w:t>などの大規模で</w:t>
      </w:r>
      <w:r w:rsidR="007D14CA">
        <w:rPr>
          <w:rFonts w:hint="eastAsia"/>
        </w:rPr>
        <w:t>、</w:t>
      </w:r>
      <w:r w:rsidRPr="000D5C78">
        <w:rPr>
          <w:rFonts w:hint="eastAsia"/>
        </w:rPr>
        <w:t>複雑な企業では、</w:t>
      </w:r>
      <w:proofErr w:type="spellStart"/>
      <w:r w:rsidRPr="000D5C78">
        <w:rPr>
          <w:rFonts w:hint="eastAsia"/>
        </w:rPr>
        <w:t>GitHub</w:t>
      </w:r>
      <w:proofErr w:type="spellEnd"/>
      <w:r w:rsidR="007D14CA">
        <w:rPr>
          <w:rFonts w:hint="eastAsia"/>
        </w:rPr>
        <w:t>の提供する標準</w:t>
      </w:r>
      <w:r w:rsidRPr="000D5C78">
        <w:rPr>
          <w:rFonts w:hint="eastAsia"/>
        </w:rPr>
        <w:t>サービス</w:t>
      </w:r>
      <w:r w:rsidR="007D14CA">
        <w:rPr>
          <w:rFonts w:hint="eastAsia"/>
        </w:rPr>
        <w:t>範囲では</w:t>
      </w:r>
      <w:r w:rsidRPr="000D5C78">
        <w:rPr>
          <w:rFonts w:hint="eastAsia"/>
        </w:rPr>
        <w:t>多くの制限</w:t>
      </w:r>
      <w:r w:rsidR="007D14CA">
        <w:rPr>
          <w:rFonts w:hint="eastAsia"/>
        </w:rPr>
        <w:t>を受けます</w:t>
      </w:r>
      <w:r w:rsidRPr="000D5C78">
        <w:rPr>
          <w:rFonts w:hint="eastAsia"/>
        </w:rPr>
        <w:t>。</w:t>
      </w:r>
    </w:p>
    <w:p w:rsidR="000D5C78" w:rsidRDefault="000D5C78" w:rsidP="00EE1893"/>
    <w:p w:rsidR="00EE1893" w:rsidRDefault="00EE1893" w:rsidP="00EE1893">
      <w:r>
        <w:t>Large enterprises need many more capabilities, including things like identity management, settings and permissions management, security and two-factor authentication enforcement, as well as deeper means to understand and track code repositories.</w:t>
      </w:r>
    </w:p>
    <w:p w:rsidR="00EE1893" w:rsidRDefault="007D14CA" w:rsidP="00EE1893">
      <w:r w:rsidRPr="007D14CA">
        <w:rPr>
          <w:rFonts w:hint="eastAsia"/>
        </w:rPr>
        <w:t>大企業には、コードリポジトリ</w:t>
      </w:r>
      <w:ins w:id="755" w:author="工内 隆" w:date="2018-09-05T14:42:00Z">
        <w:r w:rsidR="008E7979">
          <w:rPr>
            <w:rFonts w:hint="eastAsia"/>
          </w:rPr>
          <w:t>をより深く</w:t>
        </w:r>
      </w:ins>
      <w:del w:id="756" w:author="工内 隆" w:date="2018-09-05T14:42:00Z">
        <w:r w:rsidR="006E7266" w:rsidDel="008E7979">
          <w:rPr>
            <w:rFonts w:hint="eastAsia"/>
          </w:rPr>
          <w:delText>の</w:delText>
        </w:r>
      </w:del>
      <w:r w:rsidR="006E7266">
        <w:rPr>
          <w:rFonts w:hint="eastAsia"/>
        </w:rPr>
        <w:t>トラッキング</w:t>
      </w:r>
      <w:ins w:id="757" w:author="工内 隆" w:date="2018-09-05T14:42:00Z">
        <w:r w:rsidR="008E7979">
          <w:rPr>
            <w:rFonts w:hint="eastAsia"/>
          </w:rPr>
          <w:t>し</w:t>
        </w:r>
      </w:ins>
      <w:r w:rsidR="006E7266">
        <w:rPr>
          <w:rFonts w:hint="eastAsia"/>
        </w:rPr>
        <w:t>、理解</w:t>
      </w:r>
      <w:ins w:id="758" w:author="工内 隆" w:date="2018-09-05T14:42:00Z">
        <w:r w:rsidR="00743505">
          <w:rPr>
            <w:rFonts w:hint="eastAsia"/>
          </w:rPr>
          <w:t>する</w:t>
        </w:r>
      </w:ins>
      <w:del w:id="759" w:author="工内 隆" w:date="2018-09-05T14:42:00Z">
        <w:r w:rsidRPr="007D14CA" w:rsidDel="00743505">
          <w:rPr>
            <w:rFonts w:hint="eastAsia"/>
          </w:rPr>
          <w:delText>の</w:delText>
        </w:r>
      </w:del>
      <w:r w:rsidRPr="007D14CA">
        <w:rPr>
          <w:rFonts w:hint="eastAsia"/>
        </w:rPr>
        <w:t>ための</w:t>
      </w:r>
      <w:ins w:id="760" w:author="工内 隆" w:date="2018-09-05T14:43:00Z">
        <w:r w:rsidR="00743505">
          <w:rPr>
            <w:rFonts w:hint="eastAsia"/>
          </w:rPr>
          <w:t>手段</w:t>
        </w:r>
      </w:ins>
      <w:del w:id="761" w:author="工内 隆" w:date="2018-09-05T14:43:00Z">
        <w:r w:rsidR="006E7266" w:rsidDel="00743505">
          <w:rPr>
            <w:rFonts w:hint="eastAsia"/>
          </w:rPr>
          <w:delText>方法に対する深い知識</w:delText>
        </w:r>
      </w:del>
      <w:r w:rsidR="006E7266">
        <w:rPr>
          <w:rFonts w:hint="eastAsia"/>
        </w:rPr>
        <w:t>に加えて、</w:t>
      </w:r>
      <w:r w:rsidR="006E7266" w:rsidRPr="006E7266">
        <w:rPr>
          <w:rFonts w:hint="eastAsia"/>
        </w:rPr>
        <w:t>アイデンティティ管理、設定とアクセス許可管理、セキュリティと</w:t>
      </w:r>
      <w:r w:rsidR="006E7266" w:rsidRPr="006E7266">
        <w:rPr>
          <w:rFonts w:hint="eastAsia"/>
        </w:rPr>
        <w:t>2</w:t>
      </w:r>
      <w:r w:rsidR="006E7266" w:rsidRPr="006E7266">
        <w:rPr>
          <w:rFonts w:hint="eastAsia"/>
        </w:rPr>
        <w:t>ファクタ認証の実施などの機能</w:t>
      </w:r>
      <w:r w:rsidR="006E7266">
        <w:rPr>
          <w:rFonts w:hint="eastAsia"/>
        </w:rPr>
        <w:t>も必要です</w:t>
      </w:r>
      <w:r w:rsidRPr="007D14CA">
        <w:rPr>
          <w:rFonts w:hint="eastAsia"/>
        </w:rPr>
        <w:t>。</w:t>
      </w:r>
    </w:p>
    <w:p w:rsidR="007D14CA" w:rsidRDefault="007D14CA" w:rsidP="00EE1893"/>
    <w:p w:rsidR="00EE1893" w:rsidRDefault="00EE1893" w:rsidP="00EE1893">
      <w:r>
        <w:t xml:space="preserve">That’s where specialized, automated tools often need to be built to handle tasks such as </w:t>
      </w:r>
      <w:proofErr w:type="spellStart"/>
      <w:r>
        <w:t>onboarding</w:t>
      </w:r>
      <w:proofErr w:type="spellEnd"/>
      <w:r>
        <w:t xml:space="preserve">, </w:t>
      </w:r>
      <w:proofErr w:type="spellStart"/>
      <w:r>
        <w:t>offboarding</w:t>
      </w:r>
      <w:proofErr w:type="spellEnd"/>
      <w:r>
        <w:t>, enforcing security policies and giving developers request access to repositories.</w:t>
      </w:r>
    </w:p>
    <w:p w:rsidR="00EE1893" w:rsidRDefault="00743505" w:rsidP="00EE1893">
      <w:ins w:id="762" w:author="工内 隆" w:date="2018-09-05T14:43:00Z">
        <w:r>
          <w:rPr>
            <w:rFonts w:hint="eastAsia"/>
          </w:rPr>
          <w:t>そのような環境では、</w:t>
        </w:r>
      </w:ins>
      <w:r w:rsidR="006E7266" w:rsidRPr="006E7266">
        <w:rPr>
          <w:rFonts w:hint="eastAsia"/>
        </w:rPr>
        <w:t>オンボーディング</w:t>
      </w:r>
      <w:r w:rsidR="00F5652A" w:rsidRPr="00F5652A">
        <w:rPr>
          <w:rFonts w:hint="eastAsia"/>
        </w:rPr>
        <w:t>（新しい人の参加手続き）</w:t>
      </w:r>
      <w:r w:rsidR="006E7266" w:rsidRPr="006E7266">
        <w:rPr>
          <w:rFonts w:hint="eastAsia"/>
        </w:rPr>
        <w:t>、オフボード</w:t>
      </w:r>
      <w:r w:rsidR="00F5652A">
        <w:rPr>
          <w:rFonts w:hint="eastAsia"/>
        </w:rPr>
        <w:t>（脱退手続き）</w:t>
      </w:r>
      <w:r w:rsidR="006E7266" w:rsidRPr="006E7266">
        <w:rPr>
          <w:rFonts w:hint="eastAsia"/>
        </w:rPr>
        <w:t>、セキュリティポリシーの実施、開発者にリポジトリへのアクセス</w:t>
      </w:r>
      <w:r w:rsidR="00A67CDC">
        <w:rPr>
          <w:rFonts w:hint="eastAsia"/>
        </w:rPr>
        <w:t>を要求する</w:t>
      </w:r>
      <w:r w:rsidR="006E7266" w:rsidRPr="006E7266">
        <w:rPr>
          <w:rFonts w:hint="eastAsia"/>
        </w:rPr>
        <w:t>などの</w:t>
      </w:r>
      <w:r w:rsidR="00F5652A">
        <w:rPr>
          <w:rFonts w:hint="eastAsia"/>
        </w:rPr>
        <w:t>業務</w:t>
      </w:r>
      <w:r w:rsidR="006E7266" w:rsidRPr="006E7266">
        <w:rPr>
          <w:rFonts w:hint="eastAsia"/>
        </w:rPr>
        <w:t>を処理するために、</w:t>
      </w:r>
      <w:r w:rsidR="00A67CDC">
        <w:rPr>
          <w:rFonts w:hint="eastAsia"/>
        </w:rPr>
        <w:t>特別な</w:t>
      </w:r>
      <w:r w:rsidR="006E7266" w:rsidRPr="006E7266">
        <w:rPr>
          <w:rFonts w:hint="eastAsia"/>
        </w:rPr>
        <w:t>自動</w:t>
      </w:r>
      <w:r w:rsidR="00980CDB">
        <w:rPr>
          <w:rFonts w:hint="eastAsia"/>
        </w:rPr>
        <w:t>化</w:t>
      </w:r>
      <w:r w:rsidR="006E7266" w:rsidRPr="006E7266">
        <w:rPr>
          <w:rFonts w:hint="eastAsia"/>
        </w:rPr>
        <w:t>ツールを構築する必要があります。</w:t>
      </w:r>
    </w:p>
    <w:p w:rsidR="006E7266" w:rsidRDefault="006E7266" w:rsidP="00EE1893"/>
    <w:p w:rsidR="00EE1893" w:rsidRDefault="00EE1893" w:rsidP="00EE1893">
      <w:r>
        <w:lastRenderedPageBreak/>
        <w:t xml:space="preserve">Microsoft responded to its own unique requirements by building its own tools to handle many such tasks to streamline and improve its open source program. Microsoft has a healthy presence on </w:t>
      </w:r>
      <w:proofErr w:type="spellStart"/>
      <w:r>
        <w:t>GitHub</w:t>
      </w:r>
      <w:proofErr w:type="spellEnd"/>
      <w:r>
        <w:t>, with some 1,345 repositories and involving about 3,580 developers to date.</w:t>
      </w:r>
    </w:p>
    <w:p w:rsidR="00A67CDC" w:rsidDel="00715880" w:rsidRDefault="00A67CDC" w:rsidP="00EE1893">
      <w:pPr>
        <w:rPr>
          <w:del w:id="763" w:author="工内 隆" w:date="2018-09-05T15:19:00Z"/>
        </w:rPr>
      </w:pPr>
      <w:r>
        <w:rPr>
          <w:rFonts w:hint="eastAsia"/>
        </w:rPr>
        <w:t>Microsoft</w:t>
      </w:r>
      <w:r>
        <w:rPr>
          <w:rFonts w:hint="eastAsia"/>
        </w:rPr>
        <w:t>社</w:t>
      </w:r>
      <w:r w:rsidRPr="00A67CDC">
        <w:rPr>
          <w:rFonts w:hint="eastAsia"/>
        </w:rPr>
        <w:t>は、オープンソース</w:t>
      </w:r>
      <w:r>
        <w:rPr>
          <w:rFonts w:hint="eastAsia"/>
        </w:rPr>
        <w:t xml:space="preserve">　</w:t>
      </w:r>
      <w:r w:rsidRPr="00A67CDC">
        <w:rPr>
          <w:rFonts w:hint="eastAsia"/>
        </w:rPr>
        <w:t>プログラムの</w:t>
      </w:r>
      <w:r>
        <w:rPr>
          <w:rFonts w:hint="eastAsia"/>
        </w:rPr>
        <w:t>効率化、</w:t>
      </w:r>
      <w:r w:rsidRPr="00A67CDC">
        <w:rPr>
          <w:rFonts w:hint="eastAsia"/>
        </w:rPr>
        <w:t>改善</w:t>
      </w:r>
      <w:ins w:id="764" w:author="工内 隆" w:date="2018-09-05T15:18:00Z">
        <w:r w:rsidR="00A1090C">
          <w:rPr>
            <w:rFonts w:hint="eastAsia"/>
          </w:rPr>
          <w:t>に向けて</w:t>
        </w:r>
      </w:ins>
      <w:del w:id="765" w:author="工内 隆" w:date="2018-09-05T15:18:00Z">
        <w:r w:rsidRPr="00A67CDC" w:rsidDel="00A1090C">
          <w:rPr>
            <w:rFonts w:hint="eastAsia"/>
          </w:rPr>
          <w:delText>のために</w:delText>
        </w:r>
      </w:del>
      <w:r w:rsidRPr="00A67CDC">
        <w:rPr>
          <w:rFonts w:hint="eastAsia"/>
        </w:rPr>
        <w:t>、</w:t>
      </w:r>
      <w:r w:rsidR="0056525D">
        <w:rPr>
          <w:rFonts w:hint="eastAsia"/>
        </w:rPr>
        <w:t>そのような多くの</w:t>
      </w:r>
      <w:r>
        <w:rPr>
          <w:rFonts w:hint="eastAsia"/>
        </w:rPr>
        <w:t>業務</w:t>
      </w:r>
      <w:r w:rsidRPr="00A67CDC">
        <w:rPr>
          <w:rFonts w:hint="eastAsia"/>
        </w:rPr>
        <w:t>を処理する</w:t>
      </w:r>
      <w:del w:id="766" w:author="工内 隆" w:date="2018-09-05T15:18:00Z">
        <w:r w:rsidDel="00715880">
          <w:rPr>
            <w:rFonts w:hint="eastAsia"/>
          </w:rPr>
          <w:delText>ために</w:delText>
        </w:r>
      </w:del>
      <w:r w:rsidRPr="00A67CDC">
        <w:rPr>
          <w:rFonts w:hint="eastAsia"/>
        </w:rPr>
        <w:t>独自のツールを構築することで、</w:t>
      </w:r>
      <w:r>
        <w:rPr>
          <w:rFonts w:hint="eastAsia"/>
        </w:rPr>
        <w:t>自身</w:t>
      </w:r>
      <w:r w:rsidRPr="00A67CDC">
        <w:rPr>
          <w:rFonts w:hint="eastAsia"/>
        </w:rPr>
        <w:t>の要件に対応し</w:t>
      </w:r>
      <w:r>
        <w:rPr>
          <w:rFonts w:hint="eastAsia"/>
        </w:rPr>
        <w:t>てき</w:t>
      </w:r>
    </w:p>
    <w:p w:rsidR="00EE1893" w:rsidRDefault="00A67CDC" w:rsidP="00EE1893">
      <w:r w:rsidRPr="00A67CDC">
        <w:rPr>
          <w:rFonts w:hint="eastAsia"/>
        </w:rPr>
        <w:t>ました。</w:t>
      </w:r>
      <w:r w:rsidRPr="00A67CDC">
        <w:rPr>
          <w:rFonts w:hint="eastAsia"/>
        </w:rPr>
        <w:t xml:space="preserve"> </w:t>
      </w:r>
      <w:r>
        <w:rPr>
          <w:rFonts w:hint="eastAsia"/>
        </w:rPr>
        <w:t>M</w:t>
      </w:r>
      <w:r>
        <w:t>icrosoft</w:t>
      </w:r>
      <w:r>
        <w:rPr>
          <w:rFonts w:hint="eastAsia"/>
        </w:rPr>
        <w:t>社</w:t>
      </w:r>
      <w:r w:rsidRPr="00A67CDC">
        <w:rPr>
          <w:rFonts w:hint="eastAsia"/>
        </w:rPr>
        <w:t>は</w:t>
      </w:r>
      <w:proofErr w:type="spellStart"/>
      <w:r w:rsidRPr="00A67CDC">
        <w:rPr>
          <w:rFonts w:hint="eastAsia"/>
        </w:rPr>
        <w:t>GitHub</w:t>
      </w:r>
      <w:proofErr w:type="spellEnd"/>
      <w:r w:rsidRPr="00A67CDC">
        <w:rPr>
          <w:rFonts w:hint="eastAsia"/>
        </w:rPr>
        <w:t>に約</w:t>
      </w:r>
      <w:r w:rsidRPr="00A67CDC">
        <w:rPr>
          <w:rFonts w:hint="eastAsia"/>
        </w:rPr>
        <w:t>1,345</w:t>
      </w:r>
      <w:r w:rsidRPr="00A67CDC">
        <w:rPr>
          <w:rFonts w:hint="eastAsia"/>
        </w:rPr>
        <w:t>のリポジトリを持ち、約</w:t>
      </w:r>
      <w:r w:rsidRPr="00A67CDC">
        <w:rPr>
          <w:rFonts w:hint="eastAsia"/>
        </w:rPr>
        <w:t>3,580</w:t>
      </w:r>
      <w:r w:rsidRPr="00A67CDC">
        <w:rPr>
          <w:rFonts w:hint="eastAsia"/>
        </w:rPr>
        <w:t>の開発者を抱え</w:t>
      </w:r>
      <w:r>
        <w:rPr>
          <w:rFonts w:hint="eastAsia"/>
        </w:rPr>
        <w:t>、健全な状態の</w:t>
      </w:r>
      <w:proofErr w:type="spellStart"/>
      <w:r>
        <w:rPr>
          <w:rFonts w:hint="eastAsia"/>
        </w:rPr>
        <w:t>GitHub</w:t>
      </w:r>
      <w:proofErr w:type="spellEnd"/>
      <w:r>
        <w:t xml:space="preserve"> </w:t>
      </w:r>
      <w:hyperlink r:id="rId62" w:history="1">
        <w:r w:rsidRPr="00A67CDC">
          <w:rPr>
            <w:rStyle w:val="a3"/>
          </w:rPr>
          <w:t>(healthy presence on GitHub</w:t>
        </w:r>
      </w:hyperlink>
      <w:r>
        <w:t>)</w:t>
      </w:r>
      <w:r>
        <w:rPr>
          <w:rFonts w:hint="eastAsia"/>
        </w:rPr>
        <w:t>を維持しています</w:t>
      </w:r>
      <w:r w:rsidRPr="00A67CDC">
        <w:rPr>
          <w:rFonts w:hint="eastAsia"/>
        </w:rPr>
        <w:t>。</w:t>
      </w:r>
    </w:p>
    <w:p w:rsidR="00A67CDC" w:rsidRDefault="00A67CDC" w:rsidP="00EE1893"/>
    <w:p w:rsidR="00EE1893" w:rsidRDefault="00EE1893" w:rsidP="00EE1893">
      <w:r>
        <w:rPr>
          <w:rFonts w:hint="eastAsia"/>
        </w:rPr>
        <w:t>“</w:t>
      </w:r>
      <w:r>
        <w:t xml:space="preserve">That management of your </w:t>
      </w:r>
      <w:proofErr w:type="spellStart"/>
      <w:r>
        <w:t>GitHub</w:t>
      </w:r>
      <w:proofErr w:type="spellEnd"/>
      <w:r>
        <w:t xml:space="preserve"> presence is something that as you scale, it becomes important. You get a </w:t>
      </w:r>
      <w:proofErr w:type="spellStart"/>
      <w:r>
        <w:t>GitHub</w:t>
      </w:r>
      <w:proofErr w:type="spellEnd"/>
      <w:r>
        <w:t xml:space="preserve"> organization, which is a collection of repositories, and then you get members and you have teams. Managing all of that stuff becomes a little bit complicated, especially if it starts to scale out to hundreds of repositories, hundreds of people and multiple organizations on </w:t>
      </w:r>
      <w:proofErr w:type="spellStart"/>
      <w:r>
        <w:t>GitHub</w:t>
      </w:r>
      <w:proofErr w:type="spellEnd"/>
      <w:r>
        <w:t xml:space="preserve">.” </w:t>
      </w:r>
    </w:p>
    <w:p w:rsidR="00EE1893" w:rsidRDefault="0056525D" w:rsidP="00EE1893">
      <w:r w:rsidRPr="0056525D">
        <w:rPr>
          <w:rFonts w:hint="eastAsia"/>
        </w:rPr>
        <w:t>「</w:t>
      </w:r>
      <w:proofErr w:type="spellStart"/>
      <w:r w:rsidRPr="0056525D">
        <w:rPr>
          <w:rFonts w:hint="eastAsia"/>
        </w:rPr>
        <w:t>GitHub</w:t>
      </w:r>
      <w:proofErr w:type="spellEnd"/>
      <w:r>
        <w:rPr>
          <w:rFonts w:hint="eastAsia"/>
        </w:rPr>
        <w:t>の</w:t>
      </w:r>
      <w:r w:rsidRPr="0056525D">
        <w:rPr>
          <w:rFonts w:hint="eastAsia"/>
        </w:rPr>
        <w:t>管理は、</w:t>
      </w:r>
      <w:r>
        <w:rPr>
          <w:rFonts w:hint="eastAsia"/>
        </w:rPr>
        <w:t>その</w:t>
      </w:r>
      <w:r w:rsidRPr="0056525D">
        <w:rPr>
          <w:rFonts w:hint="eastAsia"/>
        </w:rPr>
        <w:t>規模</w:t>
      </w:r>
      <w:r>
        <w:rPr>
          <w:rFonts w:hint="eastAsia"/>
        </w:rPr>
        <w:t>が</w:t>
      </w:r>
      <w:r w:rsidRPr="0056525D">
        <w:rPr>
          <w:rFonts w:hint="eastAsia"/>
        </w:rPr>
        <w:t>拡大するにつれ</w:t>
      </w:r>
      <w:r>
        <w:rPr>
          <w:rFonts w:hint="eastAsia"/>
        </w:rPr>
        <w:t>、</w:t>
      </w:r>
      <w:r w:rsidRPr="0056525D">
        <w:rPr>
          <w:rFonts w:hint="eastAsia"/>
        </w:rPr>
        <w:t>重要に</w:t>
      </w:r>
      <w:r>
        <w:rPr>
          <w:rFonts w:hint="eastAsia"/>
        </w:rPr>
        <w:t>なってきます</w:t>
      </w:r>
      <w:r w:rsidRPr="0056525D">
        <w:rPr>
          <w:rFonts w:hint="eastAsia"/>
        </w:rPr>
        <w:t>。</w:t>
      </w:r>
      <w:r w:rsidRPr="0056525D">
        <w:rPr>
          <w:rFonts w:hint="eastAsia"/>
        </w:rPr>
        <w:t xml:space="preserve"> </w:t>
      </w:r>
      <w:r w:rsidRPr="0056525D">
        <w:rPr>
          <w:rFonts w:hint="eastAsia"/>
        </w:rPr>
        <w:t>あなたはリポジトリの</w:t>
      </w:r>
      <w:r>
        <w:rPr>
          <w:rFonts w:hint="eastAsia"/>
        </w:rPr>
        <w:t>集合となる</w:t>
      </w:r>
      <w:proofErr w:type="spellStart"/>
      <w:r w:rsidRPr="0056525D">
        <w:rPr>
          <w:rFonts w:hint="eastAsia"/>
        </w:rPr>
        <w:t>GitHub</w:t>
      </w:r>
      <w:proofErr w:type="spellEnd"/>
      <w:r>
        <w:rPr>
          <w:rFonts w:hint="eastAsia"/>
        </w:rPr>
        <w:t>の</w:t>
      </w:r>
      <w:r w:rsidRPr="0056525D">
        <w:rPr>
          <w:rFonts w:hint="eastAsia"/>
        </w:rPr>
        <w:t>組織</w:t>
      </w:r>
      <w:r>
        <w:rPr>
          <w:rFonts w:hint="eastAsia"/>
        </w:rPr>
        <w:t>（</w:t>
      </w:r>
      <w:proofErr w:type="spellStart"/>
      <w:r w:rsidRPr="0056525D">
        <w:t>GitHub</w:t>
      </w:r>
      <w:proofErr w:type="spellEnd"/>
      <w:r w:rsidRPr="0056525D">
        <w:t xml:space="preserve"> organization</w:t>
      </w:r>
      <w:r>
        <w:rPr>
          <w:rFonts w:hint="eastAsia"/>
        </w:rPr>
        <w:t>）</w:t>
      </w:r>
      <w:r w:rsidRPr="0056525D">
        <w:rPr>
          <w:rFonts w:hint="eastAsia"/>
        </w:rPr>
        <w:t>を</w:t>
      </w:r>
      <w:r>
        <w:rPr>
          <w:rFonts w:hint="eastAsia"/>
        </w:rPr>
        <w:t>作成</w:t>
      </w:r>
      <w:r w:rsidRPr="0056525D">
        <w:rPr>
          <w:rFonts w:hint="eastAsia"/>
        </w:rPr>
        <w:t>し、メンバーを</w:t>
      </w:r>
      <w:r>
        <w:rPr>
          <w:rFonts w:hint="eastAsia"/>
        </w:rPr>
        <w:t>集め</w:t>
      </w:r>
      <w:r w:rsidRPr="0056525D">
        <w:rPr>
          <w:rFonts w:hint="eastAsia"/>
        </w:rPr>
        <w:t>、チームを</w:t>
      </w:r>
      <w:r>
        <w:rPr>
          <w:rFonts w:hint="eastAsia"/>
        </w:rPr>
        <w:t>構成します</w:t>
      </w:r>
      <w:r w:rsidRPr="0056525D">
        <w:rPr>
          <w:rFonts w:hint="eastAsia"/>
        </w:rPr>
        <w:t>。</w:t>
      </w:r>
      <w:del w:id="767" w:author="工内 隆" w:date="2018-09-05T15:20:00Z">
        <w:r w:rsidRPr="0056525D" w:rsidDel="00715880">
          <w:rPr>
            <w:rFonts w:hint="eastAsia"/>
          </w:rPr>
          <w:delText>、</w:delText>
        </w:r>
      </w:del>
      <w:r w:rsidRPr="0056525D">
        <w:rPr>
          <w:rFonts w:hint="eastAsia"/>
        </w:rPr>
        <w:t>特に</w:t>
      </w:r>
      <w:proofErr w:type="spellStart"/>
      <w:r w:rsidRPr="0056525D">
        <w:rPr>
          <w:rFonts w:hint="eastAsia"/>
        </w:rPr>
        <w:t>GitHub</w:t>
      </w:r>
      <w:proofErr w:type="spellEnd"/>
      <w:r>
        <w:rPr>
          <w:rFonts w:hint="eastAsia"/>
        </w:rPr>
        <w:t>が</w:t>
      </w:r>
      <w:r w:rsidRPr="0056525D">
        <w:rPr>
          <w:rFonts w:hint="eastAsia"/>
        </w:rPr>
        <w:t>何百ものリポジトリ</w:t>
      </w:r>
      <w:r>
        <w:rPr>
          <w:rFonts w:hint="eastAsia"/>
        </w:rPr>
        <w:t>を持ち</w:t>
      </w:r>
      <w:r w:rsidRPr="0056525D">
        <w:rPr>
          <w:rFonts w:hint="eastAsia"/>
        </w:rPr>
        <w:t>、何百人もの人々</w:t>
      </w:r>
      <w:r>
        <w:rPr>
          <w:rFonts w:hint="eastAsia"/>
        </w:rPr>
        <w:t>が参加し</w:t>
      </w:r>
      <w:r w:rsidRPr="0056525D">
        <w:rPr>
          <w:rFonts w:hint="eastAsia"/>
        </w:rPr>
        <w:t>、複数の組織</w:t>
      </w:r>
      <w:ins w:id="768" w:author="工内 隆" w:date="2018-09-05T15:21:00Z">
        <w:r w:rsidR="00715880">
          <w:rPr>
            <w:rFonts w:hint="eastAsia"/>
          </w:rPr>
          <w:t>を</w:t>
        </w:r>
      </w:ins>
      <w:r>
        <w:rPr>
          <w:rFonts w:hint="eastAsia"/>
        </w:rPr>
        <w:t>持つように</w:t>
      </w:r>
      <w:r w:rsidRPr="0056525D">
        <w:rPr>
          <w:rFonts w:hint="eastAsia"/>
        </w:rPr>
        <w:t>拡大</w:t>
      </w:r>
      <w:r>
        <w:rPr>
          <w:rFonts w:hint="eastAsia"/>
        </w:rPr>
        <w:t>すると</w:t>
      </w:r>
      <w:r w:rsidRPr="0056525D">
        <w:rPr>
          <w:rFonts w:hint="eastAsia"/>
        </w:rPr>
        <w:t>、</w:t>
      </w:r>
      <w:r w:rsidR="00372DC1" w:rsidRPr="00372DC1">
        <w:rPr>
          <w:rFonts w:hint="eastAsia"/>
        </w:rPr>
        <w:t>こ</w:t>
      </w:r>
      <w:r w:rsidR="00372DC1">
        <w:rPr>
          <w:rFonts w:hint="eastAsia"/>
        </w:rPr>
        <w:t>のような</w:t>
      </w:r>
      <w:r w:rsidR="00372DC1" w:rsidRPr="00372DC1">
        <w:rPr>
          <w:rFonts w:hint="eastAsia"/>
        </w:rPr>
        <w:t>ことをすべて管理することは</w:t>
      </w:r>
      <w:r w:rsidR="00372DC1">
        <w:rPr>
          <w:rFonts w:hint="eastAsia"/>
        </w:rPr>
        <w:t>少しばかり</w:t>
      </w:r>
      <w:r w:rsidRPr="0056525D">
        <w:rPr>
          <w:rFonts w:hint="eastAsia"/>
        </w:rPr>
        <w:t>複雑になります。</w:t>
      </w:r>
      <w:r>
        <w:rPr>
          <w:rFonts w:hint="eastAsia"/>
        </w:rPr>
        <w:t>」</w:t>
      </w:r>
    </w:p>
    <w:p w:rsidR="0056525D" w:rsidRDefault="0056525D" w:rsidP="00EE1893"/>
    <w:p w:rsidR="00EE1893" w:rsidRDefault="007848ED" w:rsidP="00EE1893">
      <w:hyperlink r:id="rId63" w:history="1">
        <w:r w:rsidR="00EE1893" w:rsidRPr="0056525D">
          <w:rPr>
            <w:rStyle w:val="a3"/>
          </w:rPr>
          <w:t>Jeff McAffer</w:t>
        </w:r>
      </w:hyperlink>
      <w:r w:rsidR="00EE1893">
        <w:t xml:space="preserve"> – Director of the Open Source Programs Office at Microsoft</w:t>
      </w:r>
    </w:p>
    <w:p w:rsidR="00EE1893" w:rsidRDefault="00EE1893" w:rsidP="00EE1893"/>
    <w:p w:rsidR="00EE1893" w:rsidRDefault="00EE1893" w:rsidP="00EE1893">
      <w:r>
        <w:t xml:space="preserve">One of the things Microsoft created was a custom-built self-service </w:t>
      </w:r>
      <w:proofErr w:type="spellStart"/>
      <w:r>
        <w:t>GitHub</w:t>
      </w:r>
      <w:proofErr w:type="spellEnd"/>
      <w:r>
        <w:t xml:space="preserve"> management and </w:t>
      </w:r>
      <w:proofErr w:type="spellStart"/>
      <w:r>
        <w:t>onboarding</w:t>
      </w:r>
      <w:proofErr w:type="spellEnd"/>
      <w:r>
        <w:t xml:space="preserve"> portal for organizing its projects, repositories, and teams. On its simplest level, the web-based portal allows developers to map their Microsoft company ID to their </w:t>
      </w:r>
      <w:proofErr w:type="spellStart"/>
      <w:r>
        <w:t>GitHub</w:t>
      </w:r>
      <w:proofErr w:type="spellEnd"/>
      <w:r>
        <w:t xml:space="preserve"> ID, which bolsters system security and helps simplify the organization of large numbers of developers who are involved in large numbers of important projects.</w:t>
      </w:r>
    </w:p>
    <w:p w:rsidR="00EE1893" w:rsidRDefault="0056525D" w:rsidP="00EE1893">
      <w:r>
        <w:rPr>
          <w:rFonts w:hint="eastAsia"/>
        </w:rPr>
        <w:t>Microsoft</w:t>
      </w:r>
      <w:r>
        <w:rPr>
          <w:rFonts w:hint="eastAsia"/>
        </w:rPr>
        <w:t>社</w:t>
      </w:r>
      <w:r w:rsidRPr="0056525D">
        <w:rPr>
          <w:rFonts w:hint="eastAsia"/>
        </w:rPr>
        <w:t>が</w:t>
      </w:r>
      <w:r w:rsidR="0039194E">
        <w:rPr>
          <w:rFonts w:hint="eastAsia"/>
        </w:rPr>
        <w:t>作成した</w:t>
      </w:r>
      <w:r w:rsidRPr="0056525D">
        <w:rPr>
          <w:rFonts w:hint="eastAsia"/>
        </w:rPr>
        <w:t>ものの</w:t>
      </w:r>
      <w:r w:rsidR="0039194E">
        <w:rPr>
          <w:rFonts w:hint="eastAsia"/>
        </w:rPr>
        <w:t>一つ</w:t>
      </w:r>
      <w:ins w:id="769" w:author="工内 隆" w:date="2018-09-05T15:23:00Z">
        <w:r w:rsidR="00715880">
          <w:rPr>
            <w:rFonts w:hint="eastAsia"/>
          </w:rPr>
          <w:t>は</w:t>
        </w:r>
      </w:ins>
      <w:del w:id="770" w:author="工内 隆" w:date="2018-09-05T15:23:00Z">
        <w:r w:rsidR="0039194E" w:rsidDel="00715880">
          <w:rPr>
            <w:rFonts w:hint="eastAsia"/>
          </w:rPr>
          <w:delText>に</w:delText>
        </w:r>
      </w:del>
      <w:r w:rsidRPr="0056525D">
        <w:rPr>
          <w:rFonts w:hint="eastAsia"/>
        </w:rPr>
        <w:t>、プロジェクト、リポジトリ、チームを組織</w:t>
      </w:r>
      <w:r w:rsidR="0039194E">
        <w:rPr>
          <w:rFonts w:hint="eastAsia"/>
        </w:rPr>
        <w:t>化</w:t>
      </w:r>
      <w:r w:rsidRPr="0056525D">
        <w:rPr>
          <w:rFonts w:hint="eastAsia"/>
        </w:rPr>
        <w:t>する</w:t>
      </w:r>
      <w:del w:id="771" w:author="工内 隆" w:date="2018-09-05T15:26:00Z">
        <w:r w:rsidR="0039194E" w:rsidDel="00715880">
          <w:rPr>
            <w:rFonts w:hint="eastAsia"/>
          </w:rPr>
          <w:delText>ための</w:delText>
        </w:r>
      </w:del>
      <w:r w:rsidRPr="0056525D">
        <w:rPr>
          <w:rFonts w:hint="eastAsia"/>
        </w:rPr>
        <w:t>カスタムビルド</w:t>
      </w:r>
      <w:ins w:id="772" w:author="工内 隆" w:date="2018-09-05T15:26:00Z">
        <w:r w:rsidR="00715880">
          <w:rPr>
            <w:rFonts w:hint="eastAsia"/>
          </w:rPr>
          <w:t>で</w:t>
        </w:r>
      </w:ins>
      <w:del w:id="773" w:author="工内 隆" w:date="2018-09-05T15:26:00Z">
        <w:r w:rsidR="0039194E" w:rsidDel="00715880">
          <w:rPr>
            <w:rFonts w:hint="eastAsia"/>
          </w:rPr>
          <w:delText>、</w:delText>
        </w:r>
      </w:del>
      <w:r w:rsidRPr="0056525D">
        <w:rPr>
          <w:rFonts w:hint="eastAsia"/>
        </w:rPr>
        <w:t>セルフサービスの</w:t>
      </w:r>
      <w:proofErr w:type="spellStart"/>
      <w:r w:rsidRPr="0056525D">
        <w:rPr>
          <w:rFonts w:hint="eastAsia"/>
        </w:rPr>
        <w:t>GitHub</w:t>
      </w:r>
      <w:proofErr w:type="spellEnd"/>
      <w:r w:rsidRPr="0056525D">
        <w:rPr>
          <w:rFonts w:hint="eastAsia"/>
        </w:rPr>
        <w:t>管理とオンボー</w:t>
      </w:r>
      <w:r w:rsidR="0039194E">
        <w:rPr>
          <w:rFonts w:hint="eastAsia"/>
        </w:rPr>
        <w:t>ディング</w:t>
      </w:r>
      <w:r w:rsidRPr="0056525D">
        <w:rPr>
          <w:rFonts w:hint="eastAsia"/>
        </w:rPr>
        <w:t>のポータル</w:t>
      </w:r>
      <w:r w:rsidR="004D6D55">
        <w:rPr>
          <w:rFonts w:hint="eastAsia"/>
        </w:rPr>
        <w:t>（</w:t>
      </w:r>
      <w:hyperlink r:id="rId64" w:history="1">
        <w:r w:rsidR="004D6D55" w:rsidRPr="004D6D55">
          <w:rPr>
            <w:rStyle w:val="a3"/>
          </w:rPr>
          <w:t>GitHub management and onboarding portal</w:t>
        </w:r>
      </w:hyperlink>
      <w:r w:rsidR="004D6D55">
        <w:rPr>
          <w:rFonts w:hint="eastAsia"/>
        </w:rPr>
        <w:t>）</w:t>
      </w:r>
      <w:r w:rsidRPr="0056525D">
        <w:rPr>
          <w:rFonts w:hint="eastAsia"/>
        </w:rPr>
        <w:t>でした。</w:t>
      </w:r>
      <w:r w:rsidRPr="0056525D">
        <w:rPr>
          <w:rFonts w:hint="eastAsia"/>
        </w:rPr>
        <w:t xml:space="preserve"> </w:t>
      </w:r>
      <w:r w:rsidRPr="0056525D">
        <w:rPr>
          <w:rFonts w:hint="eastAsia"/>
        </w:rPr>
        <w:t>最も簡単なレベルでは、</w:t>
      </w:r>
      <w:r w:rsidRPr="0056525D">
        <w:rPr>
          <w:rFonts w:hint="eastAsia"/>
        </w:rPr>
        <w:t>Web</w:t>
      </w:r>
      <w:r w:rsidRPr="0056525D">
        <w:rPr>
          <w:rFonts w:hint="eastAsia"/>
        </w:rPr>
        <w:t>ベースのポータルにより、開発者は</w:t>
      </w:r>
      <w:r w:rsidR="0039194E">
        <w:rPr>
          <w:rFonts w:hint="eastAsia"/>
        </w:rPr>
        <w:t>Microsoft</w:t>
      </w:r>
      <w:r w:rsidR="0039194E">
        <w:rPr>
          <w:rFonts w:hint="eastAsia"/>
        </w:rPr>
        <w:t>社</w:t>
      </w:r>
      <w:r w:rsidRPr="0056525D">
        <w:rPr>
          <w:rFonts w:hint="eastAsia"/>
        </w:rPr>
        <w:t>の企業</w:t>
      </w:r>
      <w:r w:rsidRPr="0056525D">
        <w:rPr>
          <w:rFonts w:hint="eastAsia"/>
        </w:rPr>
        <w:t>ID</w:t>
      </w:r>
      <w:r w:rsidRPr="0056525D">
        <w:rPr>
          <w:rFonts w:hint="eastAsia"/>
        </w:rPr>
        <w:t>を</w:t>
      </w:r>
      <w:proofErr w:type="spellStart"/>
      <w:r w:rsidRPr="0056525D">
        <w:rPr>
          <w:rFonts w:hint="eastAsia"/>
        </w:rPr>
        <w:t>GitHub</w:t>
      </w:r>
      <w:proofErr w:type="spellEnd"/>
      <w:r w:rsidRPr="0056525D">
        <w:rPr>
          <w:rFonts w:hint="eastAsia"/>
        </w:rPr>
        <w:t xml:space="preserve"> ID</w:t>
      </w:r>
      <w:r w:rsidRPr="0056525D">
        <w:rPr>
          <w:rFonts w:hint="eastAsia"/>
        </w:rPr>
        <w:t>にマップすることができ、システムのセキュリティを強化し、多数の重要なプロジェクトに携わる多数の開発者の組織</w:t>
      </w:r>
      <w:r w:rsidR="0039194E">
        <w:rPr>
          <w:rFonts w:hint="eastAsia"/>
        </w:rPr>
        <w:t>（</w:t>
      </w:r>
      <w:proofErr w:type="spellStart"/>
      <w:r w:rsidR="0039194E">
        <w:rPr>
          <w:rFonts w:hint="eastAsia"/>
        </w:rPr>
        <w:t>Git</w:t>
      </w:r>
      <w:r w:rsidR="0039194E">
        <w:t>Hub</w:t>
      </w:r>
      <w:proofErr w:type="spellEnd"/>
      <w:r w:rsidR="0039194E">
        <w:t xml:space="preserve"> organization</w:t>
      </w:r>
      <w:r w:rsidR="0039194E">
        <w:rPr>
          <w:rFonts w:hint="eastAsia"/>
        </w:rPr>
        <w:t>）</w:t>
      </w:r>
      <w:r w:rsidRPr="0056525D">
        <w:rPr>
          <w:rFonts w:hint="eastAsia"/>
        </w:rPr>
        <w:t>を簡素化</w:t>
      </w:r>
      <w:r w:rsidR="0039194E">
        <w:rPr>
          <w:rFonts w:hint="eastAsia"/>
        </w:rPr>
        <w:t>できるようにしまし</w:t>
      </w:r>
      <w:r w:rsidR="0039194E">
        <w:rPr>
          <w:rFonts w:hint="eastAsia"/>
        </w:rPr>
        <w:lastRenderedPageBreak/>
        <w:t>た</w:t>
      </w:r>
      <w:r w:rsidRPr="0056525D">
        <w:rPr>
          <w:rFonts w:hint="eastAsia"/>
        </w:rPr>
        <w:t>。</w:t>
      </w:r>
    </w:p>
    <w:p w:rsidR="0056525D" w:rsidRDefault="0056525D" w:rsidP="00EE1893"/>
    <w:p w:rsidR="00EE1893" w:rsidRDefault="00EE1893" w:rsidP="00EE1893">
      <w:r>
        <w:t xml:space="preserve">The portal also lets employees authenticate with </w:t>
      </w:r>
      <w:proofErr w:type="spellStart"/>
      <w:r>
        <w:t>GitHub</w:t>
      </w:r>
      <w:proofErr w:type="spellEnd"/>
      <w:r>
        <w:t xml:space="preserve"> and Microsoft, which creates a “virtual link” of their identities so they can do their work while giving them needed permissions for tasks depending on their work roles. If employees leave the company, the system can be adjusted to remove or reclassify their access rights as needed.</w:t>
      </w:r>
    </w:p>
    <w:p w:rsidR="00EE1893" w:rsidRDefault="0039194E" w:rsidP="00EE1893">
      <w:r w:rsidRPr="0039194E">
        <w:rPr>
          <w:rFonts w:hint="eastAsia"/>
        </w:rPr>
        <w:t>また、ポータルでは、</w:t>
      </w:r>
      <w:proofErr w:type="spellStart"/>
      <w:r w:rsidRPr="0039194E">
        <w:rPr>
          <w:rFonts w:hint="eastAsia"/>
        </w:rPr>
        <w:t>GitHub</w:t>
      </w:r>
      <w:proofErr w:type="spellEnd"/>
      <w:r w:rsidRPr="0039194E">
        <w:rPr>
          <w:rFonts w:hint="eastAsia"/>
        </w:rPr>
        <w:t>と</w:t>
      </w:r>
      <w:r w:rsidRPr="0039194E">
        <w:rPr>
          <w:rFonts w:hint="eastAsia"/>
        </w:rPr>
        <w:t>Microsoft</w:t>
      </w:r>
      <w:r>
        <w:rPr>
          <w:rFonts w:hint="eastAsia"/>
        </w:rPr>
        <w:t>社</w:t>
      </w:r>
      <w:r w:rsidRPr="0039194E">
        <w:rPr>
          <w:rFonts w:hint="eastAsia"/>
        </w:rPr>
        <w:t>の認証</w:t>
      </w:r>
      <w:r w:rsidR="004D6D55">
        <w:rPr>
          <w:rFonts w:hint="eastAsia"/>
        </w:rPr>
        <w:t>を元に</w:t>
      </w:r>
      <w:r w:rsidRPr="0039194E">
        <w:rPr>
          <w:rFonts w:hint="eastAsia"/>
        </w:rPr>
        <w:t>、アイデンティティの「仮想リンク」を作成し、</w:t>
      </w:r>
      <w:r w:rsidR="004D6D55">
        <w:rPr>
          <w:rFonts w:hint="eastAsia"/>
        </w:rPr>
        <w:t>業務</w:t>
      </w:r>
      <w:r w:rsidRPr="0039194E">
        <w:rPr>
          <w:rFonts w:hint="eastAsia"/>
        </w:rPr>
        <w:t>に応じて</w:t>
      </w:r>
      <w:r w:rsidR="004D6D55">
        <w:rPr>
          <w:rFonts w:hint="eastAsia"/>
        </w:rPr>
        <w:t>、業務</w:t>
      </w:r>
      <w:r w:rsidRPr="0039194E">
        <w:rPr>
          <w:rFonts w:hint="eastAsia"/>
        </w:rPr>
        <w:t>に必要な</w:t>
      </w:r>
      <w:ins w:id="774" w:author="工内 隆" w:date="2018-09-05T15:28:00Z">
        <w:r w:rsidR="00715880">
          <w:rPr>
            <w:rFonts w:hint="eastAsia"/>
          </w:rPr>
          <w:t>アクセス許可</w:t>
        </w:r>
      </w:ins>
      <w:del w:id="775" w:author="工内 隆" w:date="2018-09-05T15:28:00Z">
        <w:r w:rsidRPr="0039194E" w:rsidDel="00715880">
          <w:rPr>
            <w:rFonts w:hint="eastAsia"/>
          </w:rPr>
          <w:delText>権限</w:delText>
        </w:r>
      </w:del>
      <w:r w:rsidRPr="0039194E">
        <w:rPr>
          <w:rFonts w:hint="eastAsia"/>
        </w:rPr>
        <w:t>を与え</w:t>
      </w:r>
      <w:r w:rsidR="004D6D55">
        <w:rPr>
          <w:rFonts w:hint="eastAsia"/>
        </w:rPr>
        <w:t>るので、従業員はそれに従って</w:t>
      </w:r>
      <w:r w:rsidRPr="0039194E">
        <w:rPr>
          <w:rFonts w:hint="eastAsia"/>
        </w:rPr>
        <w:t>作業を行うことができます。</w:t>
      </w:r>
      <w:r w:rsidRPr="0039194E">
        <w:rPr>
          <w:rFonts w:hint="eastAsia"/>
        </w:rPr>
        <w:t xml:space="preserve"> </w:t>
      </w:r>
      <w:r w:rsidRPr="0039194E">
        <w:rPr>
          <w:rFonts w:hint="eastAsia"/>
        </w:rPr>
        <w:t>従業員が退社</w:t>
      </w:r>
      <w:r w:rsidR="004D6D55">
        <w:rPr>
          <w:rFonts w:hint="eastAsia"/>
        </w:rPr>
        <w:t>する</w:t>
      </w:r>
      <w:r w:rsidRPr="0039194E">
        <w:rPr>
          <w:rFonts w:hint="eastAsia"/>
        </w:rPr>
        <w:t>場合、システムは必要に応じてアクセス権を削除</w:t>
      </w:r>
      <w:r w:rsidR="004D6D55">
        <w:rPr>
          <w:rFonts w:hint="eastAsia"/>
        </w:rPr>
        <w:t>、</w:t>
      </w:r>
      <w:ins w:id="776" w:author="工内 隆" w:date="2018-09-05T15:29:00Z">
        <w:r w:rsidR="0077185E">
          <w:rPr>
            <w:rFonts w:hint="eastAsia"/>
          </w:rPr>
          <w:t>あるいは、</w:t>
        </w:r>
      </w:ins>
      <w:r w:rsidRPr="0039194E">
        <w:rPr>
          <w:rFonts w:hint="eastAsia"/>
        </w:rPr>
        <w:t>再分類</w:t>
      </w:r>
      <w:r w:rsidR="004D6D55">
        <w:rPr>
          <w:rFonts w:hint="eastAsia"/>
        </w:rPr>
        <w:t>します</w:t>
      </w:r>
      <w:r w:rsidRPr="0039194E">
        <w:rPr>
          <w:rFonts w:hint="eastAsia"/>
        </w:rPr>
        <w:t>。</w:t>
      </w:r>
    </w:p>
    <w:p w:rsidR="0039194E" w:rsidRDefault="0039194E" w:rsidP="00EE1893"/>
    <w:p w:rsidR="00EE1893" w:rsidRDefault="00EE1893" w:rsidP="00EE1893">
      <w:r>
        <w:t xml:space="preserve">The portal runs on one or more cloud servers and relies on a cache to help with sessions and reduce pressure on the </w:t>
      </w:r>
      <w:proofErr w:type="spellStart"/>
      <w:r>
        <w:t>GitHub</w:t>
      </w:r>
      <w:proofErr w:type="spellEnd"/>
      <w:r>
        <w:t xml:space="preserve"> API. The Microsoft portal, which averages about 1,000 unique users daily as a tool for its engineers, is part of the company’s growing open source efforts, which now includes more than 10,000 engineers who are using, contributing to and releasing open source code.</w:t>
      </w:r>
    </w:p>
    <w:p w:rsidR="00EE1893" w:rsidRDefault="004D6D55" w:rsidP="00EE1893">
      <w:r w:rsidRPr="004D6D55">
        <w:rPr>
          <w:rFonts w:hint="eastAsia"/>
        </w:rPr>
        <w:t>ポータルは</w:t>
      </w:r>
      <w:r>
        <w:rPr>
          <w:rFonts w:hint="eastAsia"/>
        </w:rPr>
        <w:t>一つ</w:t>
      </w:r>
      <w:r w:rsidRPr="004D6D55">
        <w:rPr>
          <w:rFonts w:hint="eastAsia"/>
        </w:rPr>
        <w:t>以上のクラウドサーバー上で動作し、キャッシュ</w:t>
      </w:r>
      <w:r w:rsidR="00351F85">
        <w:rPr>
          <w:rFonts w:hint="eastAsia"/>
        </w:rPr>
        <w:t>機能</w:t>
      </w:r>
      <w:r w:rsidRPr="004D6D55">
        <w:rPr>
          <w:rFonts w:hint="eastAsia"/>
        </w:rPr>
        <w:t>を</w:t>
      </w:r>
      <w:r w:rsidR="00351F85">
        <w:rPr>
          <w:rFonts w:hint="eastAsia"/>
        </w:rPr>
        <w:t>活用</w:t>
      </w:r>
      <w:r w:rsidRPr="004D6D55">
        <w:rPr>
          <w:rFonts w:hint="eastAsia"/>
        </w:rPr>
        <w:t>し</w:t>
      </w:r>
      <w:ins w:id="777" w:author="工内 隆" w:date="2018-09-05T15:30:00Z">
        <w:r w:rsidR="0077185E">
          <w:rPr>
            <w:rFonts w:hint="eastAsia"/>
          </w:rPr>
          <w:t>て</w:t>
        </w:r>
      </w:ins>
      <w:del w:id="778" w:author="工内 隆" w:date="2018-09-05T15:30:00Z">
        <w:r w:rsidR="00351F85" w:rsidDel="0077185E">
          <w:rPr>
            <w:rFonts w:hint="eastAsia"/>
          </w:rPr>
          <w:delText>、</w:delText>
        </w:r>
      </w:del>
      <w:r w:rsidRPr="004D6D55">
        <w:rPr>
          <w:rFonts w:hint="eastAsia"/>
        </w:rPr>
        <w:t>セッションを支援し、</w:t>
      </w:r>
      <w:proofErr w:type="spellStart"/>
      <w:r w:rsidRPr="004D6D55">
        <w:rPr>
          <w:rFonts w:hint="eastAsia"/>
        </w:rPr>
        <w:t>GitHub</w:t>
      </w:r>
      <w:proofErr w:type="spellEnd"/>
      <w:r w:rsidRPr="004D6D55">
        <w:rPr>
          <w:rFonts w:hint="eastAsia"/>
        </w:rPr>
        <w:t xml:space="preserve"> API</w:t>
      </w:r>
      <w:r w:rsidRPr="004D6D55">
        <w:rPr>
          <w:rFonts w:hint="eastAsia"/>
        </w:rPr>
        <w:t>の負荷を軽減し</w:t>
      </w:r>
      <w:r w:rsidR="00351F85">
        <w:rPr>
          <w:rFonts w:hint="eastAsia"/>
        </w:rPr>
        <w:t>てい</w:t>
      </w:r>
      <w:r w:rsidRPr="004D6D55">
        <w:rPr>
          <w:rFonts w:hint="eastAsia"/>
        </w:rPr>
        <w:t>ます。</w:t>
      </w:r>
      <w:r w:rsidRPr="004D6D55">
        <w:rPr>
          <w:rFonts w:hint="eastAsia"/>
        </w:rPr>
        <w:t xml:space="preserve"> </w:t>
      </w:r>
      <w:r w:rsidR="00351F85">
        <w:rPr>
          <w:rFonts w:hint="eastAsia"/>
        </w:rPr>
        <w:t>技術者</w:t>
      </w:r>
      <w:r w:rsidRPr="004D6D55">
        <w:rPr>
          <w:rFonts w:hint="eastAsia"/>
        </w:rPr>
        <w:t>のためのツールとして</w:t>
      </w:r>
      <w:r w:rsidR="00351F85">
        <w:rPr>
          <w:rFonts w:hint="eastAsia"/>
        </w:rPr>
        <w:t>平均して、毎日</w:t>
      </w:r>
      <w:r w:rsidRPr="004D6D55">
        <w:rPr>
          <w:rFonts w:hint="eastAsia"/>
        </w:rPr>
        <w:t>約</w:t>
      </w:r>
      <w:r w:rsidRPr="004D6D55">
        <w:rPr>
          <w:rFonts w:hint="eastAsia"/>
        </w:rPr>
        <w:t>1,000</w:t>
      </w:r>
      <w:r w:rsidRPr="004D6D55">
        <w:rPr>
          <w:rFonts w:hint="eastAsia"/>
        </w:rPr>
        <w:t>人のユニークユーザー</w:t>
      </w:r>
      <w:r w:rsidR="00372DC1">
        <w:rPr>
          <w:rFonts w:hint="eastAsia"/>
        </w:rPr>
        <w:t>（</w:t>
      </w:r>
      <w:r w:rsidR="00372DC1">
        <w:rPr>
          <w:rFonts w:hint="eastAsia"/>
        </w:rPr>
        <w:t>UU</w:t>
      </w:r>
      <w:r w:rsidR="00372DC1">
        <w:rPr>
          <w:rFonts w:hint="eastAsia"/>
        </w:rPr>
        <w:t>）</w:t>
      </w:r>
      <w:r w:rsidRPr="004D6D55">
        <w:rPr>
          <w:rFonts w:hint="eastAsia"/>
        </w:rPr>
        <w:t>を</w:t>
      </w:r>
      <w:r w:rsidR="00351F85">
        <w:rPr>
          <w:rFonts w:hint="eastAsia"/>
        </w:rPr>
        <w:t>サポートする</w:t>
      </w:r>
      <w:r w:rsidRPr="004D6D55">
        <w:rPr>
          <w:rFonts w:hint="eastAsia"/>
        </w:rPr>
        <w:t>Microsoft</w:t>
      </w:r>
      <w:r w:rsidR="00351F85">
        <w:rPr>
          <w:rFonts w:hint="eastAsia"/>
        </w:rPr>
        <w:t>社</w:t>
      </w:r>
      <w:r w:rsidRPr="004D6D55">
        <w:rPr>
          <w:rFonts w:hint="eastAsia"/>
        </w:rPr>
        <w:t>のポータルは、オープンソースコードを使用、</w:t>
      </w:r>
      <w:r w:rsidR="00351F85">
        <w:rPr>
          <w:rFonts w:hint="eastAsia"/>
        </w:rPr>
        <w:t>コントリビューション</w:t>
      </w:r>
      <w:r w:rsidRPr="004D6D55">
        <w:rPr>
          <w:rFonts w:hint="eastAsia"/>
        </w:rPr>
        <w:t>、</w:t>
      </w:r>
      <w:r w:rsidR="00351F85">
        <w:rPr>
          <w:rFonts w:hint="eastAsia"/>
        </w:rPr>
        <w:t>リリース</w:t>
      </w:r>
      <w:ins w:id="779" w:author="工内 隆" w:date="2018-09-05T15:33:00Z">
        <w:r w:rsidR="0077185E">
          <w:rPr>
            <w:rFonts w:hint="eastAsia"/>
          </w:rPr>
          <w:t>す</w:t>
        </w:r>
      </w:ins>
      <w:del w:id="780" w:author="工内 隆" w:date="2018-09-05T15:33:00Z">
        <w:r w:rsidRPr="004D6D55" w:rsidDel="0077185E">
          <w:rPr>
            <w:rFonts w:hint="eastAsia"/>
          </w:rPr>
          <w:delText>してい</w:delText>
        </w:r>
      </w:del>
      <w:r w:rsidRPr="004D6D55">
        <w:rPr>
          <w:rFonts w:hint="eastAsia"/>
        </w:rPr>
        <w:t>る</w:t>
      </w:r>
      <w:r w:rsidRPr="004D6D55">
        <w:rPr>
          <w:rFonts w:hint="eastAsia"/>
        </w:rPr>
        <w:t>1</w:t>
      </w:r>
      <w:r w:rsidRPr="004D6D55">
        <w:rPr>
          <w:rFonts w:hint="eastAsia"/>
        </w:rPr>
        <w:t>万人以上の</w:t>
      </w:r>
      <w:r w:rsidR="00351F85">
        <w:rPr>
          <w:rFonts w:hint="eastAsia"/>
        </w:rPr>
        <w:t>技術者と共に</w:t>
      </w:r>
      <w:r w:rsidRPr="004D6D55">
        <w:rPr>
          <w:rFonts w:hint="eastAsia"/>
        </w:rPr>
        <w:t>、ますます拡大している同社の</w:t>
      </w:r>
      <w:r w:rsidR="00351F85">
        <w:rPr>
          <w:rFonts w:hint="eastAsia"/>
        </w:rPr>
        <w:t>オープンソース</w:t>
      </w:r>
      <w:ins w:id="781" w:author="工内 隆" w:date="2018-09-05T15:33:00Z">
        <w:r w:rsidR="0077185E">
          <w:rPr>
            <w:rFonts w:hint="eastAsia"/>
          </w:rPr>
          <w:t>活動</w:t>
        </w:r>
      </w:ins>
      <w:del w:id="782" w:author="工内 隆" w:date="2018-09-05T15:33:00Z">
        <w:r w:rsidRPr="004D6D55" w:rsidDel="0077185E">
          <w:rPr>
            <w:rFonts w:hint="eastAsia"/>
          </w:rPr>
          <w:delText>取り組み</w:delText>
        </w:r>
      </w:del>
      <w:r w:rsidRPr="004D6D55">
        <w:rPr>
          <w:rFonts w:hint="eastAsia"/>
        </w:rPr>
        <w:t>の一部</w:t>
      </w:r>
      <w:r w:rsidR="00351F85">
        <w:rPr>
          <w:rFonts w:hint="eastAsia"/>
        </w:rPr>
        <w:t>になっています</w:t>
      </w:r>
      <w:r w:rsidRPr="004D6D55">
        <w:rPr>
          <w:rFonts w:hint="eastAsia"/>
        </w:rPr>
        <w:t>。</w:t>
      </w:r>
    </w:p>
    <w:p w:rsidR="004D6D55" w:rsidRDefault="004D6D55" w:rsidP="00EE1893"/>
    <w:p w:rsidR="00EE1893" w:rsidRDefault="00EE1893" w:rsidP="00EE1893">
      <w:r>
        <w:t>Section 8</w:t>
      </w:r>
    </w:p>
    <w:p w:rsidR="00351F85" w:rsidRDefault="00351F85" w:rsidP="00EE1893">
      <w:r>
        <w:rPr>
          <w:rFonts w:hint="eastAsia"/>
        </w:rPr>
        <w:t xml:space="preserve">セクション　</w:t>
      </w:r>
      <w:r>
        <w:rPr>
          <w:rFonts w:hint="eastAsia"/>
        </w:rPr>
        <w:t>8</w:t>
      </w:r>
    </w:p>
    <w:p w:rsidR="00351F85" w:rsidRDefault="00351F85" w:rsidP="00EE1893"/>
    <w:p w:rsidR="00EE1893" w:rsidRDefault="00EE1893" w:rsidP="00EE1893">
      <w:r>
        <w:t>Final Words</w:t>
      </w:r>
    </w:p>
    <w:p w:rsidR="00351F85" w:rsidRDefault="00351F85" w:rsidP="00EE1893">
      <w:r>
        <w:rPr>
          <w:rFonts w:hint="eastAsia"/>
        </w:rPr>
        <w:t>結論</w:t>
      </w:r>
    </w:p>
    <w:p w:rsidR="00EE1893" w:rsidRDefault="00EE1893" w:rsidP="00EE1893"/>
    <w:p w:rsidR="00EE1893" w:rsidRDefault="00EE1893" w:rsidP="00EE1893">
      <w:r>
        <w:t>Hey, nobody said it was going to be simple to move your company into the world of open source. But plenty of other companies, including giants like Microsoft and Google have done this before you and have provided detailed road maps, code, suggestions, and more to make your own journey easier.</w:t>
      </w:r>
    </w:p>
    <w:p w:rsidR="00EE1893" w:rsidRDefault="00351F85" w:rsidP="00EE1893">
      <w:r w:rsidRPr="00351F85">
        <w:rPr>
          <w:rFonts w:hint="eastAsia"/>
        </w:rPr>
        <w:lastRenderedPageBreak/>
        <w:t>あなたの会社</w:t>
      </w:r>
      <w:r w:rsidR="00372DC1">
        <w:rPr>
          <w:rFonts w:hint="eastAsia"/>
        </w:rPr>
        <w:t>が</w:t>
      </w:r>
      <w:r w:rsidRPr="00351F85">
        <w:rPr>
          <w:rFonts w:hint="eastAsia"/>
        </w:rPr>
        <w:t>オープンソースの世界に</w:t>
      </w:r>
      <w:r w:rsidR="00453118">
        <w:rPr>
          <w:rFonts w:hint="eastAsia"/>
        </w:rPr>
        <w:t>移行するのは</w:t>
      </w:r>
      <w:r w:rsidRPr="00351F85">
        <w:rPr>
          <w:rFonts w:hint="eastAsia"/>
        </w:rPr>
        <w:t>簡単だと誰も言わなかった</w:t>
      </w:r>
      <w:r w:rsidR="00453118">
        <w:rPr>
          <w:rFonts w:hint="eastAsia"/>
        </w:rPr>
        <w:t>のですか。</w:t>
      </w:r>
      <w:r>
        <w:rPr>
          <w:rFonts w:hint="eastAsia"/>
        </w:rPr>
        <w:t>Microsoft</w:t>
      </w:r>
      <w:r>
        <w:rPr>
          <w:rFonts w:hint="eastAsia"/>
        </w:rPr>
        <w:t>社</w:t>
      </w:r>
      <w:r w:rsidRPr="00351F85">
        <w:rPr>
          <w:rFonts w:hint="eastAsia"/>
        </w:rPr>
        <w:t>や</w:t>
      </w:r>
      <w:r w:rsidRPr="00351F85">
        <w:rPr>
          <w:rFonts w:hint="eastAsia"/>
        </w:rPr>
        <w:t>Google</w:t>
      </w:r>
      <w:r>
        <w:rPr>
          <w:rFonts w:hint="eastAsia"/>
        </w:rPr>
        <w:t>社</w:t>
      </w:r>
      <w:r w:rsidRPr="00351F85">
        <w:rPr>
          <w:rFonts w:hint="eastAsia"/>
        </w:rPr>
        <w:t>のような</w:t>
      </w:r>
      <w:r w:rsidR="00453118">
        <w:rPr>
          <w:rFonts w:hint="eastAsia"/>
        </w:rPr>
        <w:t>超大手</w:t>
      </w:r>
      <w:r w:rsidRPr="00351F85">
        <w:rPr>
          <w:rFonts w:hint="eastAsia"/>
        </w:rPr>
        <w:t>企業を含</w:t>
      </w:r>
      <w:r w:rsidR="00453118">
        <w:rPr>
          <w:rFonts w:hint="eastAsia"/>
        </w:rPr>
        <w:t>め、</w:t>
      </w:r>
      <w:r w:rsidRPr="00351F85">
        <w:rPr>
          <w:rFonts w:hint="eastAsia"/>
        </w:rPr>
        <w:t>多くの企業が、あなた</w:t>
      </w:r>
      <w:r w:rsidR="00453118">
        <w:rPr>
          <w:rFonts w:hint="eastAsia"/>
        </w:rPr>
        <w:t>会社</w:t>
      </w:r>
      <w:r w:rsidR="00836B09">
        <w:rPr>
          <w:rFonts w:hint="eastAsia"/>
        </w:rPr>
        <w:t>より先に、すでに</w:t>
      </w:r>
      <w:r w:rsidR="00372DC1">
        <w:rPr>
          <w:rFonts w:hint="eastAsia"/>
        </w:rPr>
        <w:t>それを</w:t>
      </w:r>
      <w:r w:rsidR="00836B09">
        <w:rPr>
          <w:rFonts w:hint="eastAsia"/>
        </w:rPr>
        <w:t>実現して</w:t>
      </w:r>
      <w:r w:rsidR="00372DC1">
        <w:rPr>
          <w:rFonts w:hint="eastAsia"/>
        </w:rPr>
        <w:t>います。彼ら</w:t>
      </w:r>
      <w:ins w:id="783" w:author="工内 隆" w:date="2018-09-05T15:35:00Z">
        <w:r w:rsidR="0077185E">
          <w:rPr>
            <w:rFonts w:hint="eastAsia"/>
          </w:rPr>
          <w:t>は</w:t>
        </w:r>
      </w:ins>
      <w:del w:id="784" w:author="工内 隆" w:date="2018-09-05T15:35:00Z">
        <w:r w:rsidR="00372DC1" w:rsidDel="0077185E">
          <w:rPr>
            <w:rFonts w:hint="eastAsia"/>
          </w:rPr>
          <w:delText>が</w:delText>
        </w:r>
      </w:del>
      <w:r w:rsidRPr="00351F85">
        <w:rPr>
          <w:rFonts w:hint="eastAsia"/>
        </w:rPr>
        <w:t>、あなた</w:t>
      </w:r>
      <w:r w:rsidR="00836B09">
        <w:rPr>
          <w:rFonts w:hint="eastAsia"/>
        </w:rPr>
        <w:t>が</w:t>
      </w:r>
      <w:r w:rsidR="00372DC1">
        <w:rPr>
          <w:rFonts w:hint="eastAsia"/>
        </w:rPr>
        <w:t>彼ら</w:t>
      </w:r>
      <w:r w:rsidRPr="00351F85">
        <w:rPr>
          <w:rFonts w:hint="eastAsia"/>
        </w:rPr>
        <w:t>より簡単に</w:t>
      </w:r>
      <w:r w:rsidR="00372DC1">
        <w:rPr>
          <w:rFonts w:hint="eastAsia"/>
        </w:rPr>
        <w:t>それを</w:t>
      </w:r>
      <w:r w:rsidR="00836B09">
        <w:rPr>
          <w:rFonts w:hint="eastAsia"/>
        </w:rPr>
        <w:t>実現できるように、</w:t>
      </w:r>
      <w:r w:rsidRPr="00351F85">
        <w:rPr>
          <w:rFonts w:hint="eastAsia"/>
        </w:rPr>
        <w:t>詳細な</w:t>
      </w:r>
      <w:r w:rsidR="00453118">
        <w:rPr>
          <w:rFonts w:hint="eastAsia"/>
        </w:rPr>
        <w:t>ロードマップ</w:t>
      </w:r>
      <w:r w:rsidRPr="00351F85">
        <w:rPr>
          <w:rFonts w:hint="eastAsia"/>
        </w:rPr>
        <w:t>、</w:t>
      </w:r>
      <w:r w:rsidR="00453118">
        <w:rPr>
          <w:rFonts w:hint="eastAsia"/>
        </w:rPr>
        <w:t>ソース</w:t>
      </w:r>
      <w:r w:rsidRPr="00351F85">
        <w:rPr>
          <w:rFonts w:hint="eastAsia"/>
        </w:rPr>
        <w:t>コード、</w:t>
      </w:r>
      <w:r w:rsidR="00836B09">
        <w:rPr>
          <w:rFonts w:hint="eastAsia"/>
        </w:rPr>
        <w:t>提言</w:t>
      </w:r>
      <w:r w:rsidRPr="00351F85">
        <w:rPr>
          <w:rFonts w:hint="eastAsia"/>
        </w:rPr>
        <w:t>などを</w:t>
      </w:r>
      <w:r w:rsidR="00836B09">
        <w:rPr>
          <w:rFonts w:hint="eastAsia"/>
        </w:rPr>
        <w:t>与えてくれます</w:t>
      </w:r>
      <w:r w:rsidRPr="00351F85">
        <w:rPr>
          <w:rFonts w:hint="eastAsia"/>
        </w:rPr>
        <w:t>。</w:t>
      </w:r>
    </w:p>
    <w:p w:rsidR="00351F85" w:rsidRDefault="00351F85" w:rsidP="00EE1893"/>
    <w:p w:rsidR="00EE1893" w:rsidRDefault="00EE1893" w:rsidP="00EE1893">
      <w:r>
        <w:t>The creation of an open source program office and the selection of a package of critical tools to get your efforts started are within your grasp. And they are likely already inspiring great anticipation among your developers, many of whom are probably already contributing to open source projects on their own (or at work, under cover of darkness).</w:t>
      </w:r>
    </w:p>
    <w:p w:rsidR="00EE1893" w:rsidRDefault="00836B09" w:rsidP="00EE1893">
      <w:r w:rsidRPr="00836B09">
        <w:rPr>
          <w:rFonts w:hint="eastAsia"/>
        </w:rPr>
        <w:t>オープンソース</w:t>
      </w:r>
      <w:r>
        <w:rPr>
          <w:rFonts w:hint="eastAsia"/>
        </w:rPr>
        <w:t xml:space="preserve">　</w:t>
      </w:r>
      <w:r w:rsidRPr="00836B09">
        <w:rPr>
          <w:rFonts w:hint="eastAsia"/>
        </w:rPr>
        <w:t>プログラムオフィスの</w:t>
      </w:r>
      <w:r>
        <w:rPr>
          <w:rFonts w:hint="eastAsia"/>
        </w:rPr>
        <w:t>設立</w:t>
      </w:r>
      <w:r w:rsidRPr="00836B09">
        <w:rPr>
          <w:rFonts w:hint="eastAsia"/>
        </w:rPr>
        <w:t>と、あなた</w:t>
      </w:r>
      <w:r>
        <w:rPr>
          <w:rFonts w:hint="eastAsia"/>
        </w:rPr>
        <w:t>が活動</w:t>
      </w:r>
      <w:r w:rsidRPr="00836B09">
        <w:rPr>
          <w:rFonts w:hint="eastAsia"/>
        </w:rPr>
        <w:t>を</w:t>
      </w:r>
      <w:r>
        <w:rPr>
          <w:rFonts w:hint="eastAsia"/>
        </w:rPr>
        <w:t>開始するため</w:t>
      </w:r>
      <w:ins w:id="785" w:author="工内 隆" w:date="2018-09-05T15:37:00Z">
        <w:r w:rsidR="0077185E">
          <w:rPr>
            <w:rFonts w:hint="eastAsia"/>
          </w:rPr>
          <w:t>に</w:t>
        </w:r>
      </w:ins>
      <w:r>
        <w:rPr>
          <w:rFonts w:hint="eastAsia"/>
        </w:rPr>
        <w:t>必要な</w:t>
      </w:r>
      <w:ins w:id="786" w:author="工内 隆" w:date="2018-09-05T15:42:00Z">
        <w:r w:rsidR="00292A33">
          <w:rPr>
            <w:rFonts w:hint="eastAsia"/>
          </w:rPr>
          <w:t>必須</w:t>
        </w:r>
      </w:ins>
      <w:r w:rsidRPr="00836B09">
        <w:rPr>
          <w:rFonts w:hint="eastAsia"/>
        </w:rPr>
        <w:t>ツール</w:t>
      </w:r>
      <w:ins w:id="787" w:author="工内 隆" w:date="2018-09-05T15:42:00Z">
        <w:r w:rsidR="00292A33">
          <w:rPr>
            <w:rFonts w:hint="eastAsia"/>
          </w:rPr>
          <w:t>パッケージ</w:t>
        </w:r>
        <w:del w:id="788" w:author="Date Masahiro" w:date="2018-09-06T12:12:00Z">
          <w:r w:rsidR="00292A33" w:rsidDel="006C6A87">
            <w:rPr>
              <w:rFonts w:hint="eastAsia"/>
            </w:rPr>
            <w:delText>の</w:delText>
          </w:r>
        </w:del>
      </w:ins>
      <w:ins w:id="789" w:author="工内 隆" w:date="2018-09-05T15:43:00Z">
        <w:del w:id="790" w:author="Date Masahiro" w:date="2018-09-06T12:12:00Z">
          <w:r w:rsidR="00292A33" w:rsidDel="006C6A87">
            <w:rPr>
              <w:rFonts w:hint="eastAsia"/>
            </w:rPr>
            <w:delText>えり抜き</w:delText>
          </w:r>
        </w:del>
      </w:ins>
      <w:bookmarkStart w:id="791" w:name="_GoBack"/>
      <w:bookmarkEnd w:id="791"/>
      <w:r w:rsidRPr="00836B09">
        <w:rPr>
          <w:rFonts w:hint="eastAsia"/>
        </w:rPr>
        <w:t>は、あなたの</w:t>
      </w:r>
      <w:r>
        <w:rPr>
          <w:rFonts w:hint="eastAsia"/>
        </w:rPr>
        <w:t>手の届く</w:t>
      </w:r>
      <w:r w:rsidR="00F65689">
        <w:rPr>
          <w:rFonts w:hint="eastAsia"/>
        </w:rPr>
        <w:t>ところ</w:t>
      </w:r>
      <w:r w:rsidRPr="00836B09">
        <w:rPr>
          <w:rFonts w:hint="eastAsia"/>
        </w:rPr>
        <w:t>にあります。</w:t>
      </w:r>
      <w:r w:rsidRPr="00836B09">
        <w:rPr>
          <w:rFonts w:hint="eastAsia"/>
        </w:rPr>
        <w:t xml:space="preserve"> </w:t>
      </w:r>
      <w:r w:rsidRPr="00836B09">
        <w:rPr>
          <w:rFonts w:hint="eastAsia"/>
        </w:rPr>
        <w:t>また、すでに</w:t>
      </w:r>
      <w:r w:rsidR="00F65689">
        <w:rPr>
          <w:rFonts w:hint="eastAsia"/>
        </w:rPr>
        <w:t>あなたの会社の</w:t>
      </w:r>
      <w:r w:rsidRPr="00836B09">
        <w:rPr>
          <w:rFonts w:hint="eastAsia"/>
        </w:rPr>
        <w:t>多くの開発者が</w:t>
      </w:r>
      <w:r w:rsidR="00F65689">
        <w:rPr>
          <w:rFonts w:hint="eastAsia"/>
        </w:rPr>
        <w:t>、オープンソースに</w:t>
      </w:r>
      <w:ins w:id="792" w:author="工内 隆" w:date="2018-09-05T15:49:00Z">
        <w:r w:rsidR="001F3C23">
          <w:rPr>
            <w:rFonts w:hint="eastAsia"/>
          </w:rPr>
          <w:t>触発さ</w:t>
        </w:r>
      </w:ins>
      <w:del w:id="793" w:author="工内 隆" w:date="2018-09-05T15:49:00Z">
        <w:r w:rsidR="00F65689" w:rsidDel="001F3C23">
          <w:rPr>
            <w:rFonts w:hint="eastAsia"/>
          </w:rPr>
          <w:delText>魅せら</w:delText>
        </w:r>
      </w:del>
      <w:r w:rsidR="00F65689">
        <w:rPr>
          <w:rFonts w:hint="eastAsia"/>
        </w:rPr>
        <w:t>れて、</w:t>
      </w:r>
      <w:r w:rsidRPr="00836B09">
        <w:rPr>
          <w:rFonts w:hint="eastAsia"/>
        </w:rPr>
        <w:t>オープンソース</w:t>
      </w:r>
      <w:r>
        <w:rPr>
          <w:rFonts w:hint="eastAsia"/>
        </w:rPr>
        <w:t xml:space="preserve">　</w:t>
      </w:r>
      <w:r w:rsidRPr="00836B09">
        <w:rPr>
          <w:rFonts w:hint="eastAsia"/>
        </w:rPr>
        <w:t>プロジェクトに</w:t>
      </w:r>
      <w:r w:rsidR="00F65689">
        <w:rPr>
          <w:rFonts w:hint="eastAsia"/>
        </w:rPr>
        <w:t>コントリビューション</w:t>
      </w:r>
      <w:r w:rsidRPr="00836B09">
        <w:rPr>
          <w:rFonts w:hint="eastAsia"/>
        </w:rPr>
        <w:t>している可能性があります</w:t>
      </w:r>
      <w:r w:rsidR="00F65689">
        <w:rPr>
          <w:rFonts w:hint="eastAsia"/>
        </w:rPr>
        <w:t>。</w:t>
      </w:r>
      <w:r w:rsidRPr="00836B09">
        <w:rPr>
          <w:rFonts w:hint="eastAsia"/>
        </w:rPr>
        <w:t>（</w:t>
      </w:r>
      <w:r w:rsidR="00F65689">
        <w:rPr>
          <w:rFonts w:hint="eastAsia"/>
        </w:rPr>
        <w:t>目立たないように行っている</w:t>
      </w:r>
      <w:r w:rsidR="00372DC1">
        <w:rPr>
          <w:rFonts w:hint="eastAsia"/>
        </w:rPr>
        <w:t>のか</w:t>
      </w:r>
      <w:r w:rsidR="00F65689">
        <w:rPr>
          <w:rFonts w:hint="eastAsia"/>
        </w:rPr>
        <w:t>もしれません</w:t>
      </w:r>
      <w:r w:rsidR="00372DC1">
        <w:rPr>
          <w:rFonts w:hint="eastAsia"/>
        </w:rPr>
        <w:t>が</w:t>
      </w:r>
      <w:r w:rsidR="00F65689">
        <w:rPr>
          <w:rFonts w:hint="eastAsia"/>
        </w:rPr>
        <w:t>。）</w:t>
      </w:r>
    </w:p>
    <w:p w:rsidR="00836B09" w:rsidRDefault="00836B09" w:rsidP="00EE1893"/>
    <w:p w:rsidR="00EE1893" w:rsidRDefault="00EE1893" w:rsidP="00EE1893">
      <w:r>
        <w:t>By collaborating on open source projects and inviting others to collaborate with you, your company can gain immeasurable benefits and drive its progress forward with energy and innovation.</w:t>
      </w:r>
    </w:p>
    <w:p w:rsidR="00EE1893" w:rsidRDefault="00F65689" w:rsidP="00EE1893">
      <w:r w:rsidRPr="00F65689">
        <w:rPr>
          <w:rFonts w:hint="eastAsia"/>
        </w:rPr>
        <w:t>オープンソース</w:t>
      </w:r>
      <w:r>
        <w:rPr>
          <w:rFonts w:hint="eastAsia"/>
        </w:rPr>
        <w:t xml:space="preserve">　</w:t>
      </w:r>
      <w:r w:rsidRPr="00F65689">
        <w:rPr>
          <w:rFonts w:hint="eastAsia"/>
        </w:rPr>
        <w:t>プロジェクト</w:t>
      </w:r>
      <w:r>
        <w:rPr>
          <w:rFonts w:hint="eastAsia"/>
        </w:rPr>
        <w:t>で協業</w:t>
      </w:r>
      <w:r w:rsidRPr="00F65689">
        <w:rPr>
          <w:rFonts w:hint="eastAsia"/>
        </w:rPr>
        <w:t>し、他の人たち</w:t>
      </w:r>
      <w:r w:rsidR="00410D76">
        <w:rPr>
          <w:rFonts w:hint="eastAsia"/>
        </w:rPr>
        <w:t>に</w:t>
      </w:r>
      <w:r w:rsidRPr="00F65689">
        <w:rPr>
          <w:rFonts w:hint="eastAsia"/>
        </w:rPr>
        <w:t>あなたと</w:t>
      </w:r>
      <w:del w:id="794" w:author="工内 隆" w:date="2018-09-05T15:50:00Z">
        <w:r w:rsidRPr="00F65689" w:rsidDel="001F3C23">
          <w:rPr>
            <w:rFonts w:hint="eastAsia"/>
          </w:rPr>
          <w:delText>の</w:delText>
        </w:r>
      </w:del>
      <w:r>
        <w:rPr>
          <w:rFonts w:hint="eastAsia"/>
        </w:rPr>
        <w:t>協調</w:t>
      </w:r>
      <w:ins w:id="795" w:author="工内 隆" w:date="2018-09-05T15:50:00Z">
        <w:r w:rsidR="001F3C23">
          <w:rPr>
            <w:rFonts w:hint="eastAsia"/>
          </w:rPr>
          <w:t>してもらう</w:t>
        </w:r>
      </w:ins>
      <w:del w:id="796" w:author="工内 隆" w:date="2018-09-05T15:50:00Z">
        <w:r w:rsidR="00410D76" w:rsidDel="001F3C23">
          <w:rPr>
            <w:rFonts w:hint="eastAsia"/>
          </w:rPr>
          <w:delText>する</w:delText>
        </w:r>
      </w:del>
      <w:r w:rsidR="00410D76">
        <w:rPr>
          <w:rFonts w:hint="eastAsia"/>
        </w:rPr>
        <w:t>ことで</w:t>
      </w:r>
      <w:r w:rsidRPr="00F65689">
        <w:rPr>
          <w:rFonts w:hint="eastAsia"/>
        </w:rPr>
        <w:t>、</w:t>
      </w:r>
      <w:ins w:id="797" w:author="工内 隆" w:date="2018-09-05T15:50:00Z">
        <w:r w:rsidR="001F3C23">
          <w:rPr>
            <w:rFonts w:hint="eastAsia"/>
          </w:rPr>
          <w:t>あなたの会社</w:t>
        </w:r>
      </w:ins>
      <w:del w:id="798" w:author="工内 隆" w:date="2018-09-05T15:50:00Z">
        <w:r w:rsidRPr="00F65689" w:rsidDel="001F3C23">
          <w:rPr>
            <w:rFonts w:hint="eastAsia"/>
          </w:rPr>
          <w:delText>貴社</w:delText>
        </w:r>
      </w:del>
      <w:r w:rsidRPr="00F65689">
        <w:rPr>
          <w:rFonts w:hint="eastAsia"/>
        </w:rPr>
        <w:t>は計り知れないメリットを得て、</w:t>
      </w:r>
      <w:ins w:id="799" w:author="工内 隆" w:date="2018-09-05T15:53:00Z">
        <w:r w:rsidR="001F3C23">
          <w:rPr>
            <w:rFonts w:hint="eastAsia"/>
          </w:rPr>
          <w:t>さらに、</w:t>
        </w:r>
      </w:ins>
      <w:del w:id="800" w:author="工内 隆" w:date="2018-09-05T15:53:00Z">
        <w:r w:rsidR="00410D76" w:rsidDel="001F3C23">
          <w:rPr>
            <w:rFonts w:hint="eastAsia"/>
          </w:rPr>
          <w:delText>その</w:delText>
        </w:r>
      </w:del>
      <w:r w:rsidRPr="00F65689">
        <w:rPr>
          <w:rFonts w:hint="eastAsia"/>
        </w:rPr>
        <w:t>エネルギーと革新</w:t>
      </w:r>
      <w:ins w:id="801" w:author="工内 隆" w:date="2018-09-05T15:53:00Z">
        <w:r w:rsidR="001F3C23">
          <w:rPr>
            <w:rFonts w:hint="eastAsia"/>
          </w:rPr>
          <w:t>をともなって</w:t>
        </w:r>
      </w:ins>
      <w:del w:id="802" w:author="工内 隆" w:date="2018-09-05T15:53:00Z">
        <w:r w:rsidRPr="00F65689" w:rsidDel="001F3C23">
          <w:rPr>
            <w:rFonts w:hint="eastAsia"/>
          </w:rPr>
          <w:delText>によって</w:delText>
        </w:r>
        <w:r w:rsidR="00410D76" w:rsidDel="001F3C23">
          <w:rPr>
            <w:rFonts w:hint="eastAsia"/>
          </w:rPr>
          <w:delText>、</w:delText>
        </w:r>
      </w:del>
      <w:ins w:id="803" w:author="工内 隆" w:date="2018-09-05T15:53:00Z">
        <w:r w:rsidR="001F3C23">
          <w:rPr>
            <w:rFonts w:hint="eastAsia"/>
          </w:rPr>
          <w:t>あなたの会社</w:t>
        </w:r>
      </w:ins>
      <w:del w:id="804" w:author="工内 隆" w:date="2018-09-05T15:54:00Z">
        <w:r w:rsidR="00410D76" w:rsidDel="001F3C23">
          <w:rPr>
            <w:rFonts w:hint="eastAsia"/>
          </w:rPr>
          <w:delText>貴社</w:delText>
        </w:r>
      </w:del>
      <w:r w:rsidR="00410D76">
        <w:rPr>
          <w:rFonts w:hint="eastAsia"/>
        </w:rPr>
        <w:t>の</w:t>
      </w:r>
      <w:r w:rsidRPr="00F65689">
        <w:rPr>
          <w:rFonts w:hint="eastAsia"/>
        </w:rPr>
        <w:t>進歩を推進することができます。</w:t>
      </w:r>
    </w:p>
    <w:p w:rsidR="00F65689" w:rsidRDefault="00F65689" w:rsidP="00EE1893"/>
    <w:p w:rsidR="00EE1893" w:rsidRDefault="00EE1893" w:rsidP="00EE1893">
      <w:r>
        <w:t>Having the right tools is critical to empowering your company’s open innovation.</w:t>
      </w:r>
    </w:p>
    <w:p w:rsidR="00410D76" w:rsidRDefault="00410D76" w:rsidP="00EE1893">
      <w:r w:rsidRPr="00410D76">
        <w:rPr>
          <w:rFonts w:hint="eastAsia"/>
        </w:rPr>
        <w:t>適切なツールを</w:t>
      </w:r>
      <w:r>
        <w:rPr>
          <w:rFonts w:hint="eastAsia"/>
        </w:rPr>
        <w:t>選択</w:t>
      </w:r>
      <w:r w:rsidRPr="00410D76">
        <w:rPr>
          <w:rFonts w:hint="eastAsia"/>
        </w:rPr>
        <w:t>することは、</w:t>
      </w:r>
      <w:ins w:id="805" w:author="工内 隆" w:date="2018-09-05T15:54:00Z">
        <w:r w:rsidR="001F3C23">
          <w:rPr>
            <w:rFonts w:hint="eastAsia"/>
          </w:rPr>
          <w:t>あなたの会社</w:t>
        </w:r>
      </w:ins>
      <w:del w:id="806" w:author="工内 隆" w:date="2018-09-05T15:54:00Z">
        <w:r w:rsidRPr="00410D76" w:rsidDel="001F3C23">
          <w:rPr>
            <w:rFonts w:hint="eastAsia"/>
          </w:rPr>
          <w:delText>貴社</w:delText>
        </w:r>
      </w:del>
      <w:r w:rsidRPr="00410D76">
        <w:rPr>
          <w:rFonts w:hint="eastAsia"/>
        </w:rPr>
        <w:t>のオープン</w:t>
      </w:r>
      <w:del w:id="807" w:author="工内 隆" w:date="2018-09-05T15:54:00Z">
        <w:r w:rsidRPr="00410D76" w:rsidDel="001F3C23">
          <w:rPr>
            <w:rFonts w:hint="eastAsia"/>
          </w:rPr>
          <w:delText>な</w:delText>
        </w:r>
      </w:del>
      <w:r w:rsidRPr="00410D76">
        <w:rPr>
          <w:rFonts w:hint="eastAsia"/>
        </w:rPr>
        <w:t>イノベーションに力を与える上で非常に重要です。</w:t>
      </w:r>
    </w:p>
    <w:p w:rsidR="00EE1893" w:rsidRDefault="00EE1893" w:rsidP="00EE1893"/>
    <w:p w:rsidR="00EE1893" w:rsidRDefault="00EE1893" w:rsidP="00EE1893">
      <w:r>
        <w:t xml:space="preserve">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w:t>
      </w:r>
      <w:proofErr w:type="spellStart"/>
      <w:r>
        <w:t>Dropbox</w:t>
      </w:r>
      <w:proofErr w:type="spellEnd"/>
      <w:r>
        <w:t xml:space="preserve">, </w:t>
      </w:r>
      <w:proofErr w:type="spellStart"/>
      <w:r>
        <w:t>Facebook</w:t>
      </w:r>
      <w:proofErr w:type="spellEnd"/>
      <w:r>
        <w:t xml:space="preserve">, Google, Intel, Microsoft, Netflix, Oath (Yahoo + AOL), Red Hat, </w:t>
      </w:r>
      <w:proofErr w:type="spellStart"/>
      <w:r>
        <w:t>Salesforce</w:t>
      </w:r>
      <w:proofErr w:type="spellEnd"/>
      <w:r>
        <w:t>, Samsung and VMware. To learn more, visit: todogroup.org</w:t>
      </w:r>
    </w:p>
    <w:p w:rsidR="00EE1893" w:rsidRDefault="00137E08" w:rsidP="00EE1893">
      <w:r w:rsidRPr="00137E08">
        <w:rPr>
          <w:rFonts w:hint="eastAsia"/>
        </w:rPr>
        <w:lastRenderedPageBreak/>
        <w:t>これらのリソースは、</w:t>
      </w:r>
      <w:r w:rsidRPr="00137E08">
        <w:rPr>
          <w:rFonts w:hint="eastAsia"/>
        </w:rPr>
        <w:t xml:space="preserve">TODO (Talk Openly, Develop Openly) </w:t>
      </w:r>
      <w:r w:rsidRPr="00137E08">
        <w:rPr>
          <w:rFonts w:hint="eastAsia"/>
        </w:rPr>
        <w:t>グループとの協力により作成されました。</w:t>
      </w:r>
      <w:r w:rsidRPr="00137E08">
        <w:rPr>
          <w:rFonts w:hint="eastAsia"/>
        </w:rPr>
        <w:t>TODO</w:t>
      </w:r>
      <w:r w:rsidRPr="00137E08">
        <w:rPr>
          <w:rFonts w:hint="eastAsia"/>
        </w:rPr>
        <w:t>グループは、</w:t>
      </w:r>
      <w:r w:rsidRPr="00137E08">
        <w:rPr>
          <w:rFonts w:hint="eastAsia"/>
        </w:rPr>
        <w:t>The Linux Foundation</w:t>
      </w:r>
      <w:r w:rsidRPr="00137E08">
        <w:rPr>
          <w:rFonts w:hint="eastAsia"/>
        </w:rPr>
        <w:t>傘下のプロフェッショナル</w:t>
      </w:r>
      <w:r w:rsidRPr="00137E08">
        <w:rPr>
          <w:rFonts w:hint="eastAsia"/>
        </w:rPr>
        <w:t xml:space="preserve"> </w:t>
      </w:r>
      <w:r w:rsidRPr="00137E08">
        <w:rPr>
          <w:rFonts w:hint="eastAsia"/>
        </w:rPr>
        <w:t>オープン</w:t>
      </w:r>
      <w:r w:rsidRPr="00137E08">
        <w:rPr>
          <w:rFonts w:hint="eastAsia"/>
        </w:rPr>
        <w:t xml:space="preserve"> </w:t>
      </w:r>
      <w:r w:rsidRPr="00137E08">
        <w:rPr>
          <w:rFonts w:hint="eastAsia"/>
        </w:rPr>
        <w:t>ソース</w:t>
      </w:r>
      <w:r w:rsidRPr="00137E08">
        <w:rPr>
          <w:rFonts w:hint="eastAsia"/>
        </w:rPr>
        <w:t xml:space="preserve"> </w:t>
      </w:r>
      <w:r w:rsidRPr="00137E08">
        <w:rPr>
          <w:rFonts w:hint="eastAsia"/>
        </w:rPr>
        <w:t>プログラム</w:t>
      </w:r>
      <w:r w:rsidRPr="00137E08">
        <w:rPr>
          <w:rFonts w:hint="eastAsia"/>
        </w:rPr>
        <w:t xml:space="preserve"> </w:t>
      </w:r>
      <w:r w:rsidRPr="00137E08">
        <w:rPr>
          <w:rFonts w:hint="eastAsia"/>
        </w:rPr>
        <w:t>ネットワーキング</w:t>
      </w:r>
      <w:r w:rsidRPr="00137E08">
        <w:rPr>
          <w:rFonts w:hint="eastAsia"/>
        </w:rPr>
        <w:t xml:space="preserve"> </w:t>
      </w:r>
      <w:r w:rsidRPr="00137E08">
        <w:rPr>
          <w:rFonts w:hint="eastAsia"/>
        </w:rPr>
        <w:t>グループです。</w:t>
      </w:r>
      <w:r w:rsidRPr="00137E08">
        <w:rPr>
          <w:rFonts w:hint="eastAsia"/>
        </w:rPr>
        <w:t xml:space="preserve"> </w:t>
      </w:r>
      <w:r w:rsidRPr="00137E08">
        <w:rPr>
          <w:rFonts w:hint="eastAsia"/>
        </w:rPr>
        <w:t>これらの総合ガイドの作成に時間と知識を費やして頂いたオープンソースのプログラムマネージャーに大変感謝致します。</w:t>
      </w:r>
      <w:r w:rsidRPr="00137E08">
        <w:rPr>
          <w:rFonts w:hint="eastAsia"/>
        </w:rPr>
        <w:t xml:space="preserve"> </w:t>
      </w:r>
      <w:r w:rsidRPr="00137E08">
        <w:rPr>
          <w:rFonts w:hint="eastAsia"/>
        </w:rPr>
        <w:t>参加企業は、</w:t>
      </w:r>
      <w:r w:rsidRPr="00137E08">
        <w:rPr>
          <w:rFonts w:hint="eastAsia"/>
        </w:rPr>
        <w:t>Autodesk</w:t>
      </w:r>
      <w:r w:rsidRPr="00137E08">
        <w:rPr>
          <w:rFonts w:hint="eastAsia"/>
        </w:rPr>
        <w:t>、</w:t>
      </w:r>
      <w:r w:rsidRPr="00137E08">
        <w:rPr>
          <w:rFonts w:hint="eastAsia"/>
        </w:rPr>
        <w:t>Comcast</w:t>
      </w:r>
      <w:r w:rsidRPr="00137E08">
        <w:rPr>
          <w:rFonts w:hint="eastAsia"/>
        </w:rPr>
        <w:t>、</w:t>
      </w:r>
      <w:proofErr w:type="spellStart"/>
      <w:r w:rsidRPr="00137E08">
        <w:rPr>
          <w:rFonts w:hint="eastAsia"/>
        </w:rPr>
        <w:t>Dropbox</w:t>
      </w:r>
      <w:proofErr w:type="spellEnd"/>
      <w:r w:rsidRPr="00137E08">
        <w:rPr>
          <w:rFonts w:hint="eastAsia"/>
        </w:rPr>
        <w:t>、</w:t>
      </w:r>
      <w:proofErr w:type="spellStart"/>
      <w:r w:rsidRPr="00137E08">
        <w:rPr>
          <w:rFonts w:hint="eastAsia"/>
        </w:rPr>
        <w:t>Facebook</w:t>
      </w:r>
      <w:proofErr w:type="spellEnd"/>
      <w:r w:rsidRPr="00137E08">
        <w:rPr>
          <w:rFonts w:hint="eastAsia"/>
        </w:rPr>
        <w:t>、</w:t>
      </w:r>
      <w:r w:rsidRPr="00137E08">
        <w:rPr>
          <w:rFonts w:hint="eastAsia"/>
        </w:rPr>
        <w:t>Google</w:t>
      </w:r>
      <w:r w:rsidRPr="00137E08">
        <w:rPr>
          <w:rFonts w:hint="eastAsia"/>
        </w:rPr>
        <w:t>、</w:t>
      </w:r>
      <w:r w:rsidRPr="00137E08">
        <w:rPr>
          <w:rFonts w:hint="eastAsia"/>
        </w:rPr>
        <w:t>Intel</w:t>
      </w:r>
      <w:r w:rsidRPr="00137E08">
        <w:rPr>
          <w:rFonts w:hint="eastAsia"/>
        </w:rPr>
        <w:t>、</w:t>
      </w:r>
      <w:r w:rsidRPr="00137E08">
        <w:rPr>
          <w:rFonts w:hint="eastAsia"/>
        </w:rPr>
        <w:t>Microsoft</w:t>
      </w:r>
      <w:r w:rsidRPr="00137E08">
        <w:rPr>
          <w:rFonts w:hint="eastAsia"/>
        </w:rPr>
        <w:t>、</w:t>
      </w:r>
      <w:r w:rsidRPr="00137E08">
        <w:rPr>
          <w:rFonts w:hint="eastAsia"/>
        </w:rPr>
        <w:t>Netflix</w:t>
      </w:r>
      <w:r w:rsidRPr="00137E08">
        <w:rPr>
          <w:rFonts w:hint="eastAsia"/>
        </w:rPr>
        <w:t>、</w:t>
      </w:r>
      <w:r w:rsidRPr="00137E08">
        <w:rPr>
          <w:rFonts w:hint="eastAsia"/>
        </w:rPr>
        <w:t>Oath</w:t>
      </w:r>
      <w:r w:rsidRPr="00137E08">
        <w:rPr>
          <w:rFonts w:hint="eastAsia"/>
        </w:rPr>
        <w:t>（</w:t>
      </w:r>
      <w:r w:rsidRPr="00137E08">
        <w:rPr>
          <w:rFonts w:hint="eastAsia"/>
        </w:rPr>
        <w:t>Yahoo + AOL</w:t>
      </w:r>
      <w:r w:rsidRPr="00137E08">
        <w:rPr>
          <w:rFonts w:hint="eastAsia"/>
        </w:rPr>
        <w:t>）、</w:t>
      </w:r>
      <w:r w:rsidRPr="00137E08">
        <w:rPr>
          <w:rFonts w:hint="eastAsia"/>
        </w:rPr>
        <w:t>Red Hat</w:t>
      </w:r>
      <w:r w:rsidRPr="00137E08">
        <w:rPr>
          <w:rFonts w:hint="eastAsia"/>
        </w:rPr>
        <w:t>、</w:t>
      </w:r>
      <w:proofErr w:type="spellStart"/>
      <w:r w:rsidRPr="00137E08">
        <w:rPr>
          <w:rFonts w:hint="eastAsia"/>
        </w:rPr>
        <w:t>Salesforce</w:t>
      </w:r>
      <w:proofErr w:type="spellEnd"/>
      <w:r w:rsidRPr="00137E08">
        <w:rPr>
          <w:rFonts w:hint="eastAsia"/>
        </w:rPr>
        <w:t>、</w:t>
      </w:r>
      <w:r w:rsidRPr="00137E08">
        <w:rPr>
          <w:rFonts w:hint="eastAsia"/>
        </w:rPr>
        <w:t>Samsung</w:t>
      </w:r>
      <w:r w:rsidRPr="00137E08">
        <w:rPr>
          <w:rFonts w:hint="eastAsia"/>
        </w:rPr>
        <w:t>、</w:t>
      </w:r>
      <w:r w:rsidRPr="00137E08">
        <w:rPr>
          <w:rFonts w:hint="eastAsia"/>
        </w:rPr>
        <w:t>VMware</w:t>
      </w:r>
      <w:r w:rsidRPr="00137E08">
        <w:rPr>
          <w:rFonts w:hint="eastAsia"/>
        </w:rPr>
        <w:t>などです。</w:t>
      </w:r>
      <w:r w:rsidRPr="00137E08">
        <w:rPr>
          <w:rFonts w:hint="eastAsia"/>
        </w:rPr>
        <w:t xml:space="preserve"> </w:t>
      </w:r>
      <w:r w:rsidRPr="00137E08">
        <w:rPr>
          <w:rFonts w:hint="eastAsia"/>
        </w:rPr>
        <w:t>詳しくは、</w:t>
      </w:r>
      <w:hyperlink r:id="rId65" w:history="1">
        <w:r w:rsidRPr="00137E08">
          <w:rPr>
            <w:rStyle w:val="a3"/>
            <w:rFonts w:hint="eastAsia"/>
          </w:rPr>
          <w:t>todogroup.org</w:t>
        </w:r>
      </w:hyperlink>
      <w:r w:rsidRPr="00137E08">
        <w:rPr>
          <w:rFonts w:hint="eastAsia"/>
        </w:rPr>
        <w:t>をご覧ください。</w:t>
      </w:r>
    </w:p>
    <w:p w:rsidR="00137E08" w:rsidRDefault="00137E08" w:rsidP="00EE1893"/>
    <w:p w:rsidR="00137E08" w:rsidRDefault="00137E08" w:rsidP="00137E08">
      <w:r>
        <w:rPr>
          <w:rFonts w:hint="eastAsia"/>
        </w:rPr>
        <w:t>この資料は、</w:t>
      </w:r>
      <w:r>
        <w:rPr>
          <w:rFonts w:hint="eastAsia"/>
        </w:rPr>
        <w:t xml:space="preserve">Creative Commons Attribution </w:t>
      </w:r>
      <w:proofErr w:type="spellStart"/>
      <w:r>
        <w:rPr>
          <w:rFonts w:hint="eastAsia"/>
        </w:rPr>
        <w:t>ShareAlike</w:t>
      </w:r>
      <w:proofErr w:type="spellEnd"/>
      <w:r>
        <w:rPr>
          <w:rFonts w:hint="eastAsia"/>
        </w:rPr>
        <w:t xml:space="preserve"> 4.0 International License (CC BY-SA 4.0</w:t>
      </w:r>
      <w:r>
        <w:rPr>
          <w:rFonts w:hint="eastAsia"/>
        </w:rPr>
        <w:t>：クリエイティブ・コモンズ</w:t>
      </w:r>
      <w:r>
        <w:rPr>
          <w:rFonts w:hint="eastAsia"/>
        </w:rPr>
        <w:t xml:space="preserve"> </w:t>
      </w:r>
      <w:r>
        <w:rPr>
          <w:rFonts w:hint="eastAsia"/>
        </w:rPr>
        <w:t>表示</w:t>
      </w:r>
      <w:r>
        <w:rPr>
          <w:rFonts w:hint="eastAsia"/>
        </w:rPr>
        <w:t xml:space="preserve"> - </w:t>
      </w:r>
      <w:r>
        <w:rPr>
          <w:rFonts w:hint="eastAsia"/>
        </w:rPr>
        <w:t>継承</w:t>
      </w:r>
      <w:r>
        <w:rPr>
          <w:rFonts w:hint="eastAsia"/>
        </w:rPr>
        <w:t xml:space="preserve"> 4.0 </w:t>
      </w:r>
      <w:r>
        <w:rPr>
          <w:rFonts w:hint="eastAsia"/>
        </w:rPr>
        <w:t>国際ライセンス</w:t>
      </w:r>
      <w:r>
        <w:rPr>
          <w:rFonts w:hint="eastAsia"/>
        </w:rPr>
        <w:t xml:space="preserve">) </w:t>
      </w:r>
      <w:r>
        <w:rPr>
          <w:rFonts w:hint="eastAsia"/>
        </w:rPr>
        <w:t>の下でライセンスされています。</w:t>
      </w:r>
    </w:p>
    <w:p w:rsidR="00137E08" w:rsidRDefault="00137E08" w:rsidP="00137E08"/>
    <w:p w:rsidR="00137E08" w:rsidRDefault="00137E08" w:rsidP="00137E08">
      <w:r>
        <w:t>Sign up to get updates! Be the first to know when we add more open source guides and other content like this.</w:t>
      </w:r>
    </w:p>
    <w:p w:rsidR="00137E08" w:rsidRDefault="00137E08" w:rsidP="00137E08">
      <w:r>
        <w:rPr>
          <w:rFonts w:hint="eastAsia"/>
        </w:rPr>
        <w:t>最新情報を受け取りましょう！オープン</w:t>
      </w:r>
      <w:r>
        <w:rPr>
          <w:rFonts w:hint="eastAsia"/>
        </w:rPr>
        <w:t xml:space="preserve"> </w:t>
      </w:r>
      <w:r>
        <w:rPr>
          <w:rFonts w:hint="eastAsia"/>
        </w:rPr>
        <w:t>ソース</w:t>
      </w:r>
      <w:r>
        <w:rPr>
          <w:rFonts w:hint="eastAsia"/>
        </w:rPr>
        <w:t xml:space="preserve"> </w:t>
      </w:r>
      <w:r>
        <w:rPr>
          <w:rFonts w:hint="eastAsia"/>
        </w:rPr>
        <w:t>ガイド</w:t>
      </w:r>
      <w:r>
        <w:rPr>
          <w:rFonts w:hint="eastAsia"/>
        </w:rPr>
        <w:t xml:space="preserve"> </w:t>
      </w:r>
      <w:r>
        <w:rPr>
          <w:rFonts w:hint="eastAsia"/>
        </w:rPr>
        <w:t>シリーズなどのコンテンツが追加されるとお知らせします。通知ご希望のかたはこちらからお申し込みください。</w:t>
      </w:r>
    </w:p>
    <w:sectPr w:rsidR="00137E08" w:rsidSect="007848ED">
      <w:pgSz w:w="11906" w:h="16838"/>
      <w:pgMar w:top="1985" w:right="1701" w:bottom="1701" w:left="1701" w:header="851" w:footer="992" w:gutter="0"/>
      <w:cols w:space="425"/>
      <w:docGrid w:type="lines"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35" w:author="Date Masahiro" w:date="2018-08-16T10:22:00Z" w:initials="DM">
    <w:p w:rsidR="005B4F9D" w:rsidRDefault="005B4F9D">
      <w:pPr>
        <w:pStyle w:val="ac"/>
      </w:pPr>
      <w:r>
        <w:rPr>
          <w:rStyle w:val="ab"/>
        </w:rPr>
        <w:annotationRef/>
      </w:r>
      <w:r>
        <w:rPr>
          <w:rFonts w:hint="eastAsia"/>
        </w:rPr>
        <w:t>ハイパーリンク不可</w:t>
      </w:r>
    </w:p>
    <w:p w:rsidR="005B4F9D" w:rsidRDefault="005B4F9D">
      <w:pPr>
        <w:pStyle w:val="ac"/>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C05F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C05F8E" w16cid:durableId="1F368F6F"/>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39B5" w:rsidRDefault="00C939B5" w:rsidP="00465EE0">
      <w:r>
        <w:separator/>
      </w:r>
    </w:p>
  </w:endnote>
  <w:endnote w:type="continuationSeparator" w:id="0">
    <w:p w:rsidR="00C939B5" w:rsidRDefault="00C939B5" w:rsidP="00465EE0">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39B5" w:rsidRDefault="00C939B5" w:rsidP="00465EE0">
      <w:r>
        <w:separator/>
      </w:r>
    </w:p>
  </w:footnote>
  <w:footnote w:type="continuationSeparator" w:id="0">
    <w:p w:rsidR="00C939B5" w:rsidRDefault="00C939B5" w:rsidP="00465EE0">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工内 隆">
    <w15:presenceInfo w15:providerId="Windows Live" w15:userId="2fdea5dc94d19887"/>
  </w15:person>
  <w15:person w15:author="Date Masahiro">
    <w15:presenceInfo w15:providerId="Windows Live" w15:userId="d53832ab2b438d6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51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65508"/>
    <w:rsid w:val="00021678"/>
    <w:rsid w:val="000236A7"/>
    <w:rsid w:val="000255E7"/>
    <w:rsid w:val="00026194"/>
    <w:rsid w:val="00033E27"/>
    <w:rsid w:val="00040582"/>
    <w:rsid w:val="00040685"/>
    <w:rsid w:val="000577B6"/>
    <w:rsid w:val="000731F3"/>
    <w:rsid w:val="00076936"/>
    <w:rsid w:val="00081248"/>
    <w:rsid w:val="00084332"/>
    <w:rsid w:val="000D2B61"/>
    <w:rsid w:val="000D5C78"/>
    <w:rsid w:val="000D7C97"/>
    <w:rsid w:val="000E3C7B"/>
    <w:rsid w:val="00102737"/>
    <w:rsid w:val="00114F11"/>
    <w:rsid w:val="0011631C"/>
    <w:rsid w:val="00120099"/>
    <w:rsid w:val="0013644E"/>
    <w:rsid w:val="00137E08"/>
    <w:rsid w:val="00163642"/>
    <w:rsid w:val="00165CC9"/>
    <w:rsid w:val="00173585"/>
    <w:rsid w:val="001768AA"/>
    <w:rsid w:val="00184EF5"/>
    <w:rsid w:val="001A7722"/>
    <w:rsid w:val="001B033C"/>
    <w:rsid w:val="001B0C54"/>
    <w:rsid w:val="001D0417"/>
    <w:rsid w:val="001D35B2"/>
    <w:rsid w:val="001E026D"/>
    <w:rsid w:val="001E54E9"/>
    <w:rsid w:val="001E754C"/>
    <w:rsid w:val="001F3351"/>
    <w:rsid w:val="001F3C23"/>
    <w:rsid w:val="0020660F"/>
    <w:rsid w:val="00241F73"/>
    <w:rsid w:val="0024715A"/>
    <w:rsid w:val="00250928"/>
    <w:rsid w:val="0025638C"/>
    <w:rsid w:val="00257626"/>
    <w:rsid w:val="00263693"/>
    <w:rsid w:val="00266071"/>
    <w:rsid w:val="00273012"/>
    <w:rsid w:val="0027724F"/>
    <w:rsid w:val="00284C93"/>
    <w:rsid w:val="002873C0"/>
    <w:rsid w:val="00292686"/>
    <w:rsid w:val="00292A33"/>
    <w:rsid w:val="00297451"/>
    <w:rsid w:val="002A26F1"/>
    <w:rsid w:val="002A625A"/>
    <w:rsid w:val="002F1662"/>
    <w:rsid w:val="00306446"/>
    <w:rsid w:val="00321B2F"/>
    <w:rsid w:val="00333135"/>
    <w:rsid w:val="00350244"/>
    <w:rsid w:val="00351F85"/>
    <w:rsid w:val="00372DC1"/>
    <w:rsid w:val="00390020"/>
    <w:rsid w:val="0039194E"/>
    <w:rsid w:val="003A0750"/>
    <w:rsid w:val="003A63E2"/>
    <w:rsid w:val="003B4AD5"/>
    <w:rsid w:val="003B55FA"/>
    <w:rsid w:val="003D190D"/>
    <w:rsid w:val="003D246F"/>
    <w:rsid w:val="003D66C1"/>
    <w:rsid w:val="003E6F4B"/>
    <w:rsid w:val="00400DFC"/>
    <w:rsid w:val="00410D76"/>
    <w:rsid w:val="004279BB"/>
    <w:rsid w:val="004341E2"/>
    <w:rsid w:val="00434502"/>
    <w:rsid w:val="00447D86"/>
    <w:rsid w:val="00453118"/>
    <w:rsid w:val="004533FD"/>
    <w:rsid w:val="00457604"/>
    <w:rsid w:val="004623F0"/>
    <w:rsid w:val="00462D14"/>
    <w:rsid w:val="004636A8"/>
    <w:rsid w:val="00465EE0"/>
    <w:rsid w:val="00476716"/>
    <w:rsid w:val="004A5373"/>
    <w:rsid w:val="004C12D1"/>
    <w:rsid w:val="004C5222"/>
    <w:rsid w:val="004D16B9"/>
    <w:rsid w:val="004D1ECE"/>
    <w:rsid w:val="004D28E1"/>
    <w:rsid w:val="004D6D55"/>
    <w:rsid w:val="004E0D8D"/>
    <w:rsid w:val="004E173F"/>
    <w:rsid w:val="004E62F6"/>
    <w:rsid w:val="005057D3"/>
    <w:rsid w:val="00510EFF"/>
    <w:rsid w:val="0051483E"/>
    <w:rsid w:val="005360CE"/>
    <w:rsid w:val="00544474"/>
    <w:rsid w:val="005636C9"/>
    <w:rsid w:val="0056525D"/>
    <w:rsid w:val="005768AD"/>
    <w:rsid w:val="00584EA5"/>
    <w:rsid w:val="00587F77"/>
    <w:rsid w:val="00591EFC"/>
    <w:rsid w:val="00593E8F"/>
    <w:rsid w:val="00596A17"/>
    <w:rsid w:val="005B1F53"/>
    <w:rsid w:val="005B4F9D"/>
    <w:rsid w:val="005C5D2E"/>
    <w:rsid w:val="005E0A16"/>
    <w:rsid w:val="005F4CCB"/>
    <w:rsid w:val="00607803"/>
    <w:rsid w:val="00623005"/>
    <w:rsid w:val="0063716E"/>
    <w:rsid w:val="00641154"/>
    <w:rsid w:val="006440A0"/>
    <w:rsid w:val="006517DC"/>
    <w:rsid w:val="006526BE"/>
    <w:rsid w:val="00666F3D"/>
    <w:rsid w:val="00677A20"/>
    <w:rsid w:val="00686722"/>
    <w:rsid w:val="00692D34"/>
    <w:rsid w:val="006A7B10"/>
    <w:rsid w:val="006B4BFD"/>
    <w:rsid w:val="006C6018"/>
    <w:rsid w:val="006C6A87"/>
    <w:rsid w:val="006D60D4"/>
    <w:rsid w:val="006E7266"/>
    <w:rsid w:val="006F7BE1"/>
    <w:rsid w:val="0070303C"/>
    <w:rsid w:val="00712592"/>
    <w:rsid w:val="00715880"/>
    <w:rsid w:val="00721380"/>
    <w:rsid w:val="00730FA1"/>
    <w:rsid w:val="0074190A"/>
    <w:rsid w:val="00743505"/>
    <w:rsid w:val="0074543A"/>
    <w:rsid w:val="0075015B"/>
    <w:rsid w:val="00762954"/>
    <w:rsid w:val="00763953"/>
    <w:rsid w:val="0077185E"/>
    <w:rsid w:val="007761EB"/>
    <w:rsid w:val="007848ED"/>
    <w:rsid w:val="00797D3B"/>
    <w:rsid w:val="00797F52"/>
    <w:rsid w:val="007A13D7"/>
    <w:rsid w:val="007A5207"/>
    <w:rsid w:val="007A5AF6"/>
    <w:rsid w:val="007B1521"/>
    <w:rsid w:val="007C5883"/>
    <w:rsid w:val="007D14CA"/>
    <w:rsid w:val="0080448C"/>
    <w:rsid w:val="0081329A"/>
    <w:rsid w:val="008163A2"/>
    <w:rsid w:val="00820715"/>
    <w:rsid w:val="008238DF"/>
    <w:rsid w:val="00834260"/>
    <w:rsid w:val="00836B09"/>
    <w:rsid w:val="00875A60"/>
    <w:rsid w:val="00877A21"/>
    <w:rsid w:val="00892403"/>
    <w:rsid w:val="0089660E"/>
    <w:rsid w:val="00897B6F"/>
    <w:rsid w:val="008A1617"/>
    <w:rsid w:val="008A44F2"/>
    <w:rsid w:val="008D6C4C"/>
    <w:rsid w:val="008E7979"/>
    <w:rsid w:val="008E7FD9"/>
    <w:rsid w:val="009059FC"/>
    <w:rsid w:val="009238BF"/>
    <w:rsid w:val="0093031C"/>
    <w:rsid w:val="00936AB2"/>
    <w:rsid w:val="00936EED"/>
    <w:rsid w:val="00980CDB"/>
    <w:rsid w:val="00985F84"/>
    <w:rsid w:val="00985FB9"/>
    <w:rsid w:val="009C09A4"/>
    <w:rsid w:val="009E2162"/>
    <w:rsid w:val="009F4D54"/>
    <w:rsid w:val="00A0528D"/>
    <w:rsid w:val="00A05B95"/>
    <w:rsid w:val="00A1090C"/>
    <w:rsid w:val="00A203F2"/>
    <w:rsid w:val="00A27C9A"/>
    <w:rsid w:val="00A561AD"/>
    <w:rsid w:val="00A63CF9"/>
    <w:rsid w:val="00A67CDC"/>
    <w:rsid w:val="00A84950"/>
    <w:rsid w:val="00A86CCF"/>
    <w:rsid w:val="00A935F6"/>
    <w:rsid w:val="00A942AD"/>
    <w:rsid w:val="00AA6B0D"/>
    <w:rsid w:val="00AC1809"/>
    <w:rsid w:val="00AD1827"/>
    <w:rsid w:val="00B01BA7"/>
    <w:rsid w:val="00B078C6"/>
    <w:rsid w:val="00B109B7"/>
    <w:rsid w:val="00B2485C"/>
    <w:rsid w:val="00B24C7C"/>
    <w:rsid w:val="00B30FDC"/>
    <w:rsid w:val="00B517E4"/>
    <w:rsid w:val="00B60263"/>
    <w:rsid w:val="00B60FDB"/>
    <w:rsid w:val="00B73A6B"/>
    <w:rsid w:val="00B85807"/>
    <w:rsid w:val="00BA4254"/>
    <w:rsid w:val="00BA4AD3"/>
    <w:rsid w:val="00BC2378"/>
    <w:rsid w:val="00BC2410"/>
    <w:rsid w:val="00BC645C"/>
    <w:rsid w:val="00BD2E8B"/>
    <w:rsid w:val="00BD387C"/>
    <w:rsid w:val="00BF6704"/>
    <w:rsid w:val="00C023C0"/>
    <w:rsid w:val="00C058D8"/>
    <w:rsid w:val="00C175B0"/>
    <w:rsid w:val="00C24283"/>
    <w:rsid w:val="00C33B84"/>
    <w:rsid w:val="00C40F40"/>
    <w:rsid w:val="00C446D4"/>
    <w:rsid w:val="00C57D20"/>
    <w:rsid w:val="00C6244A"/>
    <w:rsid w:val="00C939B5"/>
    <w:rsid w:val="00CA1DF4"/>
    <w:rsid w:val="00CA7BFF"/>
    <w:rsid w:val="00CB50B7"/>
    <w:rsid w:val="00CC507B"/>
    <w:rsid w:val="00CC76F0"/>
    <w:rsid w:val="00CD3957"/>
    <w:rsid w:val="00CD4A43"/>
    <w:rsid w:val="00CF48A8"/>
    <w:rsid w:val="00D03398"/>
    <w:rsid w:val="00D31E68"/>
    <w:rsid w:val="00D41321"/>
    <w:rsid w:val="00D42719"/>
    <w:rsid w:val="00D63E34"/>
    <w:rsid w:val="00D7225A"/>
    <w:rsid w:val="00D73D09"/>
    <w:rsid w:val="00D77AC2"/>
    <w:rsid w:val="00D96E00"/>
    <w:rsid w:val="00DA2E4C"/>
    <w:rsid w:val="00DA3FF6"/>
    <w:rsid w:val="00DE1AA5"/>
    <w:rsid w:val="00DE6FDE"/>
    <w:rsid w:val="00DF6889"/>
    <w:rsid w:val="00E0108E"/>
    <w:rsid w:val="00E33FC9"/>
    <w:rsid w:val="00E65508"/>
    <w:rsid w:val="00E9180F"/>
    <w:rsid w:val="00E9264C"/>
    <w:rsid w:val="00EA687F"/>
    <w:rsid w:val="00EB4611"/>
    <w:rsid w:val="00ED26E9"/>
    <w:rsid w:val="00EE1893"/>
    <w:rsid w:val="00EE2005"/>
    <w:rsid w:val="00EE6A05"/>
    <w:rsid w:val="00F0514F"/>
    <w:rsid w:val="00F07D97"/>
    <w:rsid w:val="00F10A38"/>
    <w:rsid w:val="00F12172"/>
    <w:rsid w:val="00F134EB"/>
    <w:rsid w:val="00F23878"/>
    <w:rsid w:val="00F31393"/>
    <w:rsid w:val="00F31EFF"/>
    <w:rsid w:val="00F3334D"/>
    <w:rsid w:val="00F52548"/>
    <w:rsid w:val="00F5652A"/>
    <w:rsid w:val="00F653D0"/>
    <w:rsid w:val="00F65689"/>
    <w:rsid w:val="00F7198A"/>
    <w:rsid w:val="00FA30B2"/>
    <w:rsid w:val="00FB19C6"/>
    <w:rsid w:val="00FB20E8"/>
    <w:rsid w:val="00FC46E8"/>
    <w:rsid w:val="00FF18E3"/>
    <w:rsid w:val="00FF793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ＭＳ Ｐゴシック" w:hAnsi="Verdana" w:cstheme="minorBidi"/>
        <w:kern w:val="2"/>
        <w:sz w:val="24"/>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48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5508"/>
    <w:rPr>
      <w:color w:val="0563C1" w:themeColor="hyperlink"/>
      <w:u w:val="single"/>
    </w:rPr>
  </w:style>
  <w:style w:type="paragraph" w:styleId="a4">
    <w:name w:val="Balloon Text"/>
    <w:basedOn w:val="a"/>
    <w:link w:val="a5"/>
    <w:uiPriority w:val="99"/>
    <w:semiHidden/>
    <w:unhideWhenUsed/>
    <w:rsid w:val="00EE189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EE1893"/>
    <w:rPr>
      <w:rFonts w:asciiTheme="majorHAnsi" w:eastAsiaTheme="majorEastAsia" w:hAnsiTheme="majorHAnsi" w:cstheme="majorBidi"/>
      <w:sz w:val="18"/>
      <w:szCs w:val="18"/>
    </w:rPr>
  </w:style>
  <w:style w:type="paragraph" w:styleId="a6">
    <w:name w:val="header"/>
    <w:basedOn w:val="a"/>
    <w:link w:val="a7"/>
    <w:uiPriority w:val="99"/>
    <w:unhideWhenUsed/>
    <w:rsid w:val="00465EE0"/>
    <w:pPr>
      <w:tabs>
        <w:tab w:val="center" w:pos="4252"/>
        <w:tab w:val="right" w:pos="8504"/>
      </w:tabs>
      <w:snapToGrid w:val="0"/>
    </w:pPr>
  </w:style>
  <w:style w:type="character" w:customStyle="1" w:styleId="a7">
    <w:name w:val="ヘッダー (文字)"/>
    <w:basedOn w:val="a0"/>
    <w:link w:val="a6"/>
    <w:uiPriority w:val="99"/>
    <w:rsid w:val="00465EE0"/>
  </w:style>
  <w:style w:type="paragraph" w:styleId="a8">
    <w:name w:val="footer"/>
    <w:basedOn w:val="a"/>
    <w:link w:val="a9"/>
    <w:uiPriority w:val="99"/>
    <w:unhideWhenUsed/>
    <w:rsid w:val="00465EE0"/>
    <w:pPr>
      <w:tabs>
        <w:tab w:val="center" w:pos="4252"/>
        <w:tab w:val="right" w:pos="8504"/>
      </w:tabs>
      <w:snapToGrid w:val="0"/>
    </w:pPr>
  </w:style>
  <w:style w:type="character" w:customStyle="1" w:styleId="a9">
    <w:name w:val="フッター (文字)"/>
    <w:basedOn w:val="a0"/>
    <w:link w:val="a8"/>
    <w:uiPriority w:val="99"/>
    <w:rsid w:val="00465EE0"/>
  </w:style>
  <w:style w:type="paragraph" w:styleId="aa">
    <w:name w:val="List Paragraph"/>
    <w:basedOn w:val="a"/>
    <w:uiPriority w:val="34"/>
    <w:qFormat/>
    <w:rsid w:val="00184EF5"/>
    <w:pPr>
      <w:ind w:leftChars="400" w:left="840"/>
    </w:pPr>
  </w:style>
  <w:style w:type="character" w:styleId="ab">
    <w:name w:val="annotation reference"/>
    <w:basedOn w:val="a0"/>
    <w:uiPriority w:val="99"/>
    <w:semiHidden/>
    <w:unhideWhenUsed/>
    <w:rsid w:val="000577B6"/>
    <w:rPr>
      <w:sz w:val="18"/>
      <w:szCs w:val="18"/>
    </w:rPr>
  </w:style>
  <w:style w:type="paragraph" w:styleId="ac">
    <w:name w:val="annotation text"/>
    <w:basedOn w:val="a"/>
    <w:link w:val="ad"/>
    <w:uiPriority w:val="99"/>
    <w:semiHidden/>
    <w:unhideWhenUsed/>
    <w:rsid w:val="000577B6"/>
    <w:pPr>
      <w:jc w:val="left"/>
    </w:pPr>
  </w:style>
  <w:style w:type="character" w:customStyle="1" w:styleId="ad">
    <w:name w:val="コメント文字列 (文字)"/>
    <w:basedOn w:val="a0"/>
    <w:link w:val="ac"/>
    <w:uiPriority w:val="99"/>
    <w:semiHidden/>
    <w:rsid w:val="000577B6"/>
  </w:style>
  <w:style w:type="paragraph" w:styleId="ae">
    <w:name w:val="annotation subject"/>
    <w:basedOn w:val="ac"/>
    <w:next w:val="ac"/>
    <w:link w:val="af"/>
    <w:uiPriority w:val="99"/>
    <w:semiHidden/>
    <w:unhideWhenUsed/>
    <w:rsid w:val="000577B6"/>
    <w:rPr>
      <w:b/>
      <w:bCs/>
    </w:rPr>
  </w:style>
  <w:style w:type="character" w:customStyle="1" w:styleId="af">
    <w:name w:val="コメント内容 (文字)"/>
    <w:basedOn w:val="ad"/>
    <w:link w:val="ae"/>
    <w:uiPriority w:val="99"/>
    <w:semiHidden/>
    <w:rsid w:val="000577B6"/>
    <w:rPr>
      <w:b/>
      <w:bCs/>
    </w:rPr>
  </w:style>
  <w:style w:type="character" w:styleId="af0">
    <w:name w:val="FollowedHyperlink"/>
    <w:basedOn w:val="a0"/>
    <w:uiPriority w:val="99"/>
    <w:semiHidden/>
    <w:unhideWhenUsed/>
    <w:rsid w:val="00FB19C6"/>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lackducksoftware.com/products/hub" TargetMode="External"/><Relationship Id="rId18" Type="http://schemas.openxmlformats.org/officeDocument/2006/relationships/hyperlink" Target="https://fossa.io/" TargetMode="External"/><Relationship Id="rId26" Type="http://schemas.openxmlformats.org/officeDocument/2006/relationships/hyperlink" Target="https://www.whitesourcesoftware.com/" TargetMode="External"/><Relationship Id="rId39" Type="http://schemas.openxmlformats.org/officeDocument/2006/relationships/hyperlink" Target="https://github.com/Microsoft/ghcrawler" TargetMode="External"/><Relationship Id="rId21" Type="http://schemas.openxmlformats.org/officeDocument/2006/relationships/hyperlink" Target="http://www.static.linuxfound.org/sites/default/files/lf_foss_compliance_cjt.pdf" TargetMode="External"/><Relationship Id="rId34" Type="http://schemas.openxmlformats.org/officeDocument/2006/relationships/hyperlink" Target="https://docs.docker.com/docker-cloud/" TargetMode="External"/><Relationship Id="rId42" Type="http://schemas.openxmlformats.org/officeDocument/2006/relationships/hyperlink" Target="https://github.com/amzn/oss-dashboard" TargetMode="External"/><Relationship Id="rId47" Type="http://schemas.openxmlformats.org/officeDocument/2006/relationships/hyperlink" Target="https://about.pullapprove.com/" TargetMode="External"/><Relationship Id="rId50" Type="http://schemas.openxmlformats.org/officeDocument/2006/relationships/hyperlink" Target="https://github.com/vmware/claportal" TargetMode="External"/><Relationship Id="rId55" Type="http://schemas.openxmlformats.org/officeDocument/2006/relationships/hyperlink" Target="https://github.com/zalando/zappr" TargetMode="External"/><Relationship Id="rId63" Type="http://schemas.openxmlformats.org/officeDocument/2006/relationships/hyperlink" Target="https://twitter.com/jeffmcaffer" TargetMode="External"/><Relationship Id="rId68" Type="http://schemas.microsoft.com/office/2011/relationships/commentsExtended" Target="commentsExtended.xml"/><Relationship Id="rId7" Type="http://schemas.openxmlformats.org/officeDocument/2006/relationships/hyperlink" Target="https://twitter.com/cra" TargetMode="External"/><Relationship Id="rId2" Type="http://schemas.openxmlformats.org/officeDocument/2006/relationships/settings" Target="settings.xml"/><Relationship Id="rId16" Type="http://schemas.openxmlformats.org/officeDocument/2006/relationships/hyperlink" Target="http://git.linuxfoundation.org/dep-checker.git/" TargetMode="External"/><Relationship Id="rId29" Type="http://schemas.openxmlformats.org/officeDocument/2006/relationships/hyperlink" Target="https://about.gitlab.com/" TargetMode="External"/><Relationship Id="rId1" Type="http://schemas.openxmlformats.org/officeDocument/2006/relationships/styles" Target="styles.xml"/><Relationship Id="rId6" Type="http://schemas.openxmlformats.org/officeDocument/2006/relationships/hyperlink" Target="https://twitter.com/jeffmcaffer" TargetMode="External"/><Relationship Id="rId11" Type="http://schemas.openxmlformats.org/officeDocument/2006/relationships/hyperlink" Target="https://twitter.com/jeffmcaffer" TargetMode="External"/><Relationship Id="rId24" Type="http://schemas.openxmlformats.org/officeDocument/2006/relationships/hyperlink" Target="https://github.com/nexB/scancode-toolkit" TargetMode="External"/><Relationship Id="rId32" Type="http://schemas.openxmlformats.org/officeDocument/2006/relationships/hyperlink" Target="https://bintray.com/" TargetMode="External"/><Relationship Id="rId37" Type="http://schemas.openxmlformats.org/officeDocument/2006/relationships/hyperlink" Target="https://github.com/zalando-incubator/catwatch" TargetMode="External"/><Relationship Id="rId40" Type="http://schemas.openxmlformats.org/officeDocument/2006/relationships/hyperlink" Target="https://github.com/mcharleb/gittagstats" TargetMode="External"/><Relationship Id="rId45" Type="http://schemas.openxmlformats.org/officeDocument/2006/relationships/hyperlink" Target="https://github.com/todogroup/awesome-oss-mgmt" TargetMode="External"/><Relationship Id="rId53" Type="http://schemas.openxmlformats.org/officeDocument/2006/relationships/hyperlink" Target="https://github.com/Microsoft/opensource-portal" TargetMode="External"/><Relationship Id="rId58" Type="http://schemas.openxmlformats.org/officeDocument/2006/relationships/hyperlink" Target="http://www.irc.org/links.html" TargetMode="External"/><Relationship Id="rId66"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iki.debian.org/CopyrightReviewTools" TargetMode="External"/><Relationship Id="rId23" Type="http://schemas.openxmlformats.org/officeDocument/2006/relationships/hyperlink" Target="https://www.synopsys.com/software-integrity/security-testing/software-composition-analysis.html" TargetMode="External"/><Relationship Id="rId28" Type="http://schemas.openxmlformats.org/officeDocument/2006/relationships/hyperlink" Target="https://help.github.com/articles/about-issues/" TargetMode="External"/><Relationship Id="rId36" Type="http://schemas.openxmlformats.org/officeDocument/2006/relationships/hyperlink" Target="https://twitter.com/jeffmcaffer" TargetMode="External"/><Relationship Id="rId49" Type="http://schemas.openxmlformats.org/officeDocument/2006/relationships/hyperlink" Target="https://github.com/cla-assistant/cla-assistant" TargetMode="External"/><Relationship Id="rId57" Type="http://schemas.openxmlformats.org/officeDocument/2006/relationships/hyperlink" Target="https://codeclimate.com/" TargetMode="External"/><Relationship Id="rId61" Type="http://schemas.openxmlformats.org/officeDocument/2006/relationships/hyperlink" Target="https://github.com/facebookarchive/mention-bot" TargetMode="External"/><Relationship Id="rId10" Type="http://schemas.openxmlformats.org/officeDocument/2006/relationships/hyperlink" Target="https://git-scm.com/" TargetMode="External"/><Relationship Id="rId19" Type="http://schemas.openxmlformats.org/officeDocument/2006/relationships/hyperlink" Target="https://www.fossology.org/" TargetMode="External"/><Relationship Id="rId31" Type="http://schemas.openxmlformats.org/officeDocument/2006/relationships/hyperlink" Target="https://jfrog.com/artifactory/" TargetMode="External"/><Relationship Id="rId44" Type="http://schemas.openxmlformats.org/officeDocument/2006/relationships/hyperlink" Target="https://twitter.com/cra" TargetMode="External"/><Relationship Id="rId52" Type="http://schemas.openxmlformats.org/officeDocument/2006/relationships/hyperlink" Target="https://github.com/Netflix/hubcommander" TargetMode="External"/><Relationship Id="rId60" Type="http://schemas.openxmlformats.org/officeDocument/2006/relationships/hyperlink" Target="http://twiki.org/" TargetMode="External"/><Relationship Id="rId65" Type="http://schemas.openxmlformats.org/officeDocument/2006/relationships/hyperlink" Target="http://todogroup.org/" TargetMode="External"/><Relationship Id="rId4" Type="http://schemas.openxmlformats.org/officeDocument/2006/relationships/footnotes" Target="footnotes.xml"/><Relationship Id="rId9" Type="http://schemas.openxmlformats.org/officeDocument/2006/relationships/hyperlink" Target="https://github.com/about" TargetMode="External"/><Relationship Id="rId14" Type="http://schemas.openxmlformats.org/officeDocument/2006/relationships/hyperlink" Target="https://www.blackducksoftware.com/products/protex" TargetMode="External"/><Relationship Id="rId22" Type="http://schemas.openxmlformats.org/officeDocument/2006/relationships/hyperlink" Target="https://github.com/pivotal-legacy/LicenseFinder" TargetMode="External"/><Relationship Id="rId27" Type="http://schemas.openxmlformats.org/officeDocument/2006/relationships/hyperlink" Target="https://www.bugzilla.org/" TargetMode="External"/><Relationship Id="rId30" Type="http://schemas.openxmlformats.org/officeDocument/2006/relationships/hyperlink" Target="https://www.atlassian.com/software/jira" TargetMode="External"/><Relationship Id="rId35" Type="http://schemas.openxmlformats.org/officeDocument/2006/relationships/hyperlink" Target="https://github.com/aktau/github-release" TargetMode="External"/><Relationship Id="rId43" Type="http://schemas.openxmlformats.org/officeDocument/2006/relationships/hyperlink" Target="https://github.com/Netflix/osstracker" TargetMode="External"/><Relationship Id="rId48" Type="http://schemas.openxmlformats.org/officeDocument/2006/relationships/hyperlink" Target="https://github.com/habitat-sh/sentinel" TargetMode="External"/><Relationship Id="rId56" Type="http://schemas.openxmlformats.org/officeDocument/2006/relationships/hyperlink" Target="https://bestpractices.coreinfrastructure.org/ja" TargetMode="External"/><Relationship Id="rId64" Type="http://schemas.openxmlformats.org/officeDocument/2006/relationships/hyperlink" Target="https://www.jeff.wilcox.name/2015/11/azure-on-github/" TargetMode="External"/><Relationship Id="rId8" Type="http://schemas.openxmlformats.org/officeDocument/2006/relationships/hyperlink" Target="http://todogroup.org/blog/sample-job-req/" TargetMode="External"/><Relationship Id="rId51" Type="http://schemas.openxmlformats.org/officeDocument/2006/relationships/hyperlink" Target="https://github.com/chef/dcob" TargetMode="External"/><Relationship Id="rId72" Type="http://schemas.microsoft.com/office/2016/09/relationships/commentsIds" Target="commentsIds.xml"/><Relationship Id="rId3"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www.flexera.com/products/software-composition-analysis/flexnet-code-insight.html" TargetMode="External"/><Relationship Id="rId25" Type="http://schemas.openxmlformats.org/officeDocument/2006/relationships/hyperlink" Target="https://spdx.org/tools" TargetMode="External"/><Relationship Id="rId33" Type="http://schemas.openxmlformats.org/officeDocument/2006/relationships/hyperlink" Target="https://hub.docker.com/" TargetMode="External"/><Relationship Id="rId38" Type="http://schemas.openxmlformats.org/officeDocument/2006/relationships/hyperlink" Target="https://github.com/paypal/Gander" TargetMode="External"/><Relationship Id="rId46" Type="http://schemas.openxmlformats.org/officeDocument/2006/relationships/hyperlink" Target="https://github.com/facebookarchive/mention-bot" TargetMode="External"/><Relationship Id="rId59" Type="http://schemas.openxmlformats.org/officeDocument/2006/relationships/hyperlink" Target="https://blog.andrewray.me/irc-the-secret-weapon-of-developers/" TargetMode="External"/><Relationship Id="rId67" Type="http://schemas.openxmlformats.org/officeDocument/2006/relationships/theme" Target="theme/theme1.xml"/><Relationship Id="rId20" Type="http://schemas.openxmlformats.org/officeDocument/2006/relationships/hyperlink" Target="http://git.linuxfoundation.org/janitor.git/" TargetMode="External"/><Relationship Id="rId41" Type="http://schemas.openxmlformats.org/officeDocument/2006/relationships/hyperlink" Target="https://chaoss.github.io/grimoirelab/" TargetMode="External"/><Relationship Id="rId54" Type="http://schemas.openxmlformats.org/officeDocument/2006/relationships/hyperlink" Target="https://github.com/probot/settings" TargetMode="External"/><Relationship Id="rId62" Type="http://schemas.openxmlformats.org/officeDocument/2006/relationships/hyperlink" Target="https://github.com/Microsoft" TargetMode="External"/><Relationship Id="rId70"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36</Pages>
  <Words>8792</Words>
  <Characters>50121</Characters>
  <Application>Microsoft Office Word</Application>
  <DocSecurity>0</DocSecurity>
  <Lines>417</Lines>
  <Paragraphs>117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Date Masahiro</dc:creator>
  <cp:lastModifiedBy>Masahiro Date</cp:lastModifiedBy>
  <cp:revision>2</cp:revision>
  <cp:lastPrinted>2018-09-05T22:25:00Z</cp:lastPrinted>
  <dcterms:created xsi:type="dcterms:W3CDTF">2018-09-08T08:02:00Z</dcterms:created>
  <dcterms:modified xsi:type="dcterms:W3CDTF">2018-09-08T08:02:00Z</dcterms:modified>
</cp:coreProperties>
</file>